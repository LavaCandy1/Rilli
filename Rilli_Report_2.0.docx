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8906" w14:textId="77777777" w:rsidR="00272709" w:rsidRDefault="00272709" w:rsidP="00272709">
      <w:pPr>
        <w:spacing w:after="313" w:line="259" w:lineRule="auto"/>
        <w:ind w:left="0" w:right="35" w:firstLine="0"/>
        <w:jc w:val="center"/>
      </w:pPr>
      <w:bookmarkStart w:id="0" w:name="_Hlk151684924"/>
      <w:r>
        <w:rPr>
          <w:rFonts w:ascii="Calibri" w:eastAsia="Calibri" w:hAnsi="Calibri" w:cs="Calibri"/>
          <w:sz w:val="48"/>
        </w:rPr>
        <w:t xml:space="preserve">Project Report </w:t>
      </w:r>
    </w:p>
    <w:p w14:paraId="53C3A1F1" w14:textId="3B5F38CB" w:rsidR="00272709" w:rsidRDefault="00272709" w:rsidP="00272709">
      <w:pPr>
        <w:spacing w:after="320" w:line="259" w:lineRule="auto"/>
        <w:ind w:left="0" w:right="34" w:firstLine="0"/>
        <w:jc w:val="center"/>
      </w:pPr>
      <w:r>
        <w:rPr>
          <w:rFonts w:ascii="Calibri" w:eastAsia="Calibri" w:hAnsi="Calibri" w:cs="Calibri"/>
          <w:b/>
          <w:sz w:val="48"/>
        </w:rPr>
        <w:t>Rilli</w:t>
      </w:r>
    </w:p>
    <w:p w14:paraId="13287092" w14:textId="66C62533" w:rsidR="00272709" w:rsidRDefault="00272709" w:rsidP="00272709">
      <w:pPr>
        <w:spacing w:after="445" w:line="259" w:lineRule="auto"/>
        <w:ind w:left="0" w:right="32" w:firstLine="0"/>
        <w:jc w:val="center"/>
      </w:pPr>
      <w:r w:rsidRPr="003A13A3">
        <w:rPr>
          <w:rFonts w:ascii="Calibri" w:eastAsia="Calibri" w:hAnsi="Calibri" w:cs="Calibri"/>
          <w:sz w:val="36"/>
        </w:rPr>
        <w:t>A</w:t>
      </w:r>
      <w:r w:rsidR="008E2466">
        <w:rPr>
          <w:rFonts w:ascii="Calibri" w:eastAsia="Calibri" w:hAnsi="Calibri" w:cs="Calibri"/>
          <w:sz w:val="36"/>
        </w:rPr>
        <w:t>njali Ojha</w:t>
      </w:r>
      <w:r w:rsidR="00EC2776">
        <w:rPr>
          <w:rFonts w:ascii="Calibri" w:eastAsia="Calibri" w:hAnsi="Calibri" w:cs="Calibri"/>
          <w:sz w:val="36"/>
        </w:rPr>
        <w:t>,</w:t>
      </w:r>
      <w:r w:rsidR="00DC43E7">
        <w:rPr>
          <w:rFonts w:ascii="Calibri" w:eastAsia="Calibri" w:hAnsi="Calibri" w:cs="Calibri"/>
          <w:sz w:val="36"/>
        </w:rPr>
        <w:t xml:space="preserve"> </w:t>
      </w:r>
      <w:r w:rsidR="00EC2776">
        <w:rPr>
          <w:rFonts w:ascii="Calibri" w:eastAsia="Calibri" w:hAnsi="Calibri" w:cs="Calibri"/>
          <w:sz w:val="36"/>
        </w:rPr>
        <w:t>Siddharth</w:t>
      </w:r>
      <w:r w:rsidR="007D0A9C">
        <w:rPr>
          <w:rFonts w:ascii="Calibri" w:eastAsia="Calibri" w:hAnsi="Calibri" w:cs="Calibri"/>
          <w:sz w:val="36"/>
        </w:rPr>
        <w:t xml:space="preserve"> Vethody, Ayush Ga</w:t>
      </w:r>
      <w:r w:rsidR="00717FF2">
        <w:rPr>
          <w:rFonts w:ascii="Calibri" w:eastAsia="Calibri" w:hAnsi="Calibri" w:cs="Calibri"/>
          <w:sz w:val="36"/>
        </w:rPr>
        <w:t>rg</w:t>
      </w:r>
      <w:r w:rsidR="007D0A9C">
        <w:rPr>
          <w:rFonts w:ascii="Calibri" w:eastAsia="Calibri" w:hAnsi="Calibri" w:cs="Calibri"/>
          <w:sz w:val="36"/>
        </w:rPr>
        <w:t xml:space="preserve"> </w:t>
      </w:r>
    </w:p>
    <w:p w14:paraId="11735899" w14:textId="2D052557" w:rsidR="00272709" w:rsidRDefault="00272709" w:rsidP="00272709">
      <w:pPr>
        <w:spacing w:after="13" w:line="259" w:lineRule="auto"/>
        <w:ind w:left="0" w:right="36" w:firstLine="0"/>
        <w:jc w:val="center"/>
      </w:pPr>
      <w:r>
        <w:rPr>
          <w:rFonts w:ascii="Calibri" w:eastAsia="Calibri" w:hAnsi="Calibri" w:cs="Calibri"/>
          <w:sz w:val="36"/>
        </w:rPr>
        <w:t>E22CSEU</w:t>
      </w:r>
      <w:r>
        <w:rPr>
          <w:rFonts w:ascii="Calibri" w:eastAsia="Calibri" w:hAnsi="Calibri" w:cs="Calibri"/>
          <w:sz w:val="36"/>
        </w:rPr>
        <w:t>11</w:t>
      </w:r>
      <w:r>
        <w:rPr>
          <w:rFonts w:ascii="Calibri" w:eastAsia="Calibri" w:hAnsi="Calibri" w:cs="Calibri"/>
          <w:sz w:val="36"/>
        </w:rPr>
        <w:t>89</w:t>
      </w:r>
      <w:r w:rsidR="00CB5316">
        <w:rPr>
          <w:rFonts w:ascii="Calibri" w:eastAsia="Calibri" w:hAnsi="Calibri" w:cs="Calibri"/>
          <w:sz w:val="36"/>
        </w:rPr>
        <w:t>, E22CSEU</w:t>
      </w:r>
      <w:r w:rsidR="00CB5316">
        <w:rPr>
          <w:rFonts w:ascii="Calibri" w:eastAsia="Calibri" w:hAnsi="Calibri" w:cs="Calibri"/>
          <w:sz w:val="36"/>
        </w:rPr>
        <w:t>11</w:t>
      </w:r>
      <w:r w:rsidR="00CB5316">
        <w:rPr>
          <w:rFonts w:ascii="Calibri" w:eastAsia="Calibri" w:hAnsi="Calibri" w:cs="Calibri"/>
          <w:sz w:val="36"/>
        </w:rPr>
        <w:t>98, E22CSEU</w:t>
      </w:r>
      <w:r w:rsidR="00CB5316">
        <w:rPr>
          <w:rFonts w:ascii="Calibri" w:eastAsia="Calibri" w:hAnsi="Calibri" w:cs="Calibri"/>
          <w:sz w:val="36"/>
        </w:rPr>
        <w:t>1</w:t>
      </w:r>
      <w:r w:rsidR="00CB5316">
        <w:rPr>
          <w:rFonts w:ascii="Calibri" w:eastAsia="Calibri" w:hAnsi="Calibri" w:cs="Calibri"/>
          <w:sz w:val="36"/>
        </w:rPr>
        <w:t>20</w:t>
      </w:r>
      <w:r w:rsidR="00CB5316">
        <w:rPr>
          <w:rFonts w:ascii="Calibri" w:eastAsia="Calibri" w:hAnsi="Calibri" w:cs="Calibri"/>
          <w:sz w:val="36"/>
        </w:rPr>
        <w:t>1</w:t>
      </w:r>
      <w:r>
        <w:rPr>
          <w:rFonts w:ascii="Calibri" w:eastAsia="Calibri" w:hAnsi="Calibri" w:cs="Calibri"/>
          <w:sz w:val="36"/>
        </w:rPr>
        <w:t xml:space="preserve"> </w:t>
      </w:r>
    </w:p>
    <w:p w14:paraId="111AAAF8" w14:textId="77777777" w:rsidR="00272709" w:rsidRDefault="00272709" w:rsidP="00272709">
      <w:pPr>
        <w:spacing w:after="336" w:line="259" w:lineRule="auto"/>
        <w:ind w:left="7" w:firstLine="0"/>
        <w:jc w:val="center"/>
      </w:pPr>
      <w:r>
        <w:rPr>
          <w:sz w:val="16"/>
        </w:rPr>
        <w:t xml:space="preserve"> </w:t>
      </w:r>
    </w:p>
    <w:p w14:paraId="16C90F3C" w14:textId="77777777" w:rsidR="00C06E7E" w:rsidRDefault="00C06E7E" w:rsidP="00C06E7E">
      <w:pPr>
        <w:spacing w:after="170" w:line="256" w:lineRule="auto"/>
        <w:ind w:left="0" w:right="971" w:firstLine="0"/>
        <w:jc w:val="right"/>
      </w:pPr>
      <w:bookmarkStart w:id="1" w:name="_Hlk151486960"/>
      <w:r>
        <w:rPr>
          <w:rFonts w:ascii="Calibri" w:eastAsia="Calibri" w:hAnsi="Calibri" w:cs="Calibri"/>
          <w:sz w:val="32"/>
        </w:rPr>
        <w:t xml:space="preserve">A report submitted in part fulfilment of the degree of </w:t>
      </w:r>
    </w:p>
    <w:bookmarkEnd w:id="1"/>
    <w:p w14:paraId="57A4A885" w14:textId="77777777" w:rsidR="00272709" w:rsidRDefault="00272709" w:rsidP="00272709">
      <w:pPr>
        <w:spacing w:after="164" w:line="265" w:lineRule="auto"/>
        <w:ind w:right="38"/>
        <w:jc w:val="center"/>
      </w:pPr>
      <w:r>
        <w:rPr>
          <w:rFonts w:ascii="Calibri" w:eastAsia="Calibri" w:hAnsi="Calibri" w:cs="Calibri"/>
          <w:b/>
          <w:sz w:val="32"/>
        </w:rPr>
        <w:t xml:space="preserve">BTech in Computer Science </w:t>
      </w:r>
    </w:p>
    <w:p w14:paraId="62E1D15A" w14:textId="77777777" w:rsidR="00272709" w:rsidRDefault="00272709" w:rsidP="00272709">
      <w:pPr>
        <w:spacing w:after="693" w:line="265" w:lineRule="auto"/>
        <w:ind w:right="38"/>
        <w:jc w:val="center"/>
      </w:pPr>
      <w:r>
        <w:rPr>
          <w:rFonts w:ascii="Calibri" w:eastAsia="Calibri" w:hAnsi="Calibri" w:cs="Calibri"/>
          <w:b/>
          <w:sz w:val="32"/>
        </w:rPr>
        <w:t xml:space="preserve">Supervisor: </w:t>
      </w:r>
      <w:proofErr w:type="spellStart"/>
      <w:r>
        <w:rPr>
          <w:rFonts w:ascii="Calibri" w:eastAsia="Calibri" w:hAnsi="Calibri" w:cs="Calibri"/>
          <w:sz w:val="32"/>
        </w:rPr>
        <w:t>Dr.</w:t>
      </w:r>
      <w:proofErr w:type="spellEnd"/>
      <w:r>
        <w:rPr>
          <w:rFonts w:ascii="Calibri" w:eastAsia="Calibri" w:hAnsi="Calibri" w:cs="Calibri"/>
          <w:sz w:val="32"/>
        </w:rPr>
        <w:t xml:space="preserve"> Vikas K. Jain</w:t>
      </w:r>
    </w:p>
    <w:p w14:paraId="0C295E23" w14:textId="77777777" w:rsidR="00272709" w:rsidRDefault="00272709" w:rsidP="00A1019B">
      <w:pPr>
        <w:spacing w:after="866" w:line="259" w:lineRule="auto"/>
        <w:ind w:left="2216" w:firstLine="0"/>
        <w:jc w:val="left"/>
      </w:pPr>
      <w:r>
        <w:rPr>
          <w:noProof/>
        </w:rPr>
        <w:drawing>
          <wp:inline distT="0" distB="0" distL="0" distR="0" wp14:anchorId="4AC74C91" wp14:editId="5AD125A6">
            <wp:extent cx="2519045" cy="847725"/>
            <wp:effectExtent l="0" t="0" r="0" b="0"/>
            <wp:docPr id="504" name="Pictur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4"/>
                    <pic:cNvPicPr/>
                  </pic:nvPicPr>
                  <pic:blipFill>
                    <a:blip r:embed="rId11">
                      <a:extLst>
                        <a:ext uri="{28A0092B-C50C-407E-A947-70E740481C1C}">
                          <a14:useLocalDpi xmlns:a14="http://schemas.microsoft.com/office/drawing/2010/main" val="0"/>
                        </a:ext>
                      </a:extLst>
                    </a:blip>
                    <a:stretch>
                      <a:fillRect/>
                    </a:stretch>
                  </pic:blipFill>
                  <pic:spPr>
                    <a:xfrm>
                      <a:off x="0" y="0"/>
                      <a:ext cx="2519045" cy="847725"/>
                    </a:xfrm>
                    <a:prstGeom prst="rect">
                      <a:avLst/>
                    </a:prstGeom>
                  </pic:spPr>
                </pic:pic>
              </a:graphicData>
            </a:graphic>
          </wp:inline>
        </w:drawing>
      </w:r>
      <w:r>
        <w:t xml:space="preserve"> </w:t>
      </w:r>
    </w:p>
    <w:p w14:paraId="7EA8C904" w14:textId="5D0A256B" w:rsidR="00A1019B" w:rsidRDefault="00272709" w:rsidP="00A1019B">
      <w:pPr>
        <w:spacing w:after="91" w:line="259" w:lineRule="auto"/>
        <w:ind w:left="0" w:firstLine="0"/>
        <w:jc w:val="center"/>
        <w:rPr>
          <w:rFonts w:ascii="Calibri" w:eastAsia="Calibri" w:hAnsi="Calibri" w:cs="Calibri"/>
          <w:sz w:val="32"/>
          <w:szCs w:val="32"/>
        </w:rPr>
      </w:pPr>
      <w:bookmarkStart w:id="2" w:name="_Hlk151486974"/>
      <w:r w:rsidRPr="6B727C31">
        <w:rPr>
          <w:rFonts w:ascii="Calibri" w:eastAsia="Calibri" w:hAnsi="Calibri" w:cs="Calibri"/>
          <w:sz w:val="32"/>
          <w:szCs w:val="32"/>
        </w:rPr>
        <w:t>School</w:t>
      </w:r>
      <w:r w:rsidR="00C06E7E">
        <w:rPr>
          <w:rFonts w:ascii="Calibri" w:eastAsia="Calibri" w:hAnsi="Calibri" w:cs="Calibri"/>
          <w:sz w:val="32"/>
          <w:szCs w:val="32"/>
        </w:rPr>
        <w:t xml:space="preserve"> </w:t>
      </w:r>
      <w:r w:rsidR="00CE5DA4">
        <w:rPr>
          <w:rFonts w:ascii="Calibri" w:eastAsia="Calibri" w:hAnsi="Calibri" w:cs="Calibri"/>
          <w:sz w:val="32"/>
          <w:szCs w:val="32"/>
        </w:rPr>
        <w:t>of</w:t>
      </w:r>
      <w:r w:rsidR="00C06E7E">
        <w:rPr>
          <w:rFonts w:ascii="Calibri" w:eastAsia="Calibri" w:hAnsi="Calibri" w:cs="Calibri"/>
          <w:sz w:val="32"/>
          <w:szCs w:val="32"/>
        </w:rPr>
        <w:t xml:space="preserve"> </w:t>
      </w:r>
      <w:r w:rsidRPr="76C5D332">
        <w:rPr>
          <w:rFonts w:ascii="Calibri" w:eastAsia="Calibri" w:hAnsi="Calibri" w:cs="Calibri"/>
          <w:sz w:val="32"/>
          <w:szCs w:val="32"/>
        </w:rPr>
        <w:t xml:space="preserve">Computer </w:t>
      </w:r>
      <w:r w:rsidRPr="1B39A5CE">
        <w:rPr>
          <w:rFonts w:ascii="Calibri" w:eastAsia="Calibri" w:hAnsi="Calibri" w:cs="Calibri"/>
          <w:sz w:val="32"/>
          <w:szCs w:val="32"/>
        </w:rPr>
        <w:t xml:space="preserve">Science </w:t>
      </w:r>
      <w:r w:rsidRPr="4AD702B3">
        <w:rPr>
          <w:rFonts w:ascii="Calibri" w:eastAsia="Calibri" w:hAnsi="Calibri" w:cs="Calibri"/>
          <w:sz w:val="32"/>
          <w:szCs w:val="32"/>
        </w:rPr>
        <w:t>Engineering</w:t>
      </w:r>
      <w:r w:rsidR="00C06E7E">
        <w:rPr>
          <w:rFonts w:ascii="Calibri" w:eastAsia="Calibri" w:hAnsi="Calibri" w:cs="Calibri"/>
          <w:sz w:val="32"/>
          <w:szCs w:val="32"/>
        </w:rPr>
        <w:t xml:space="preserve"> </w:t>
      </w:r>
      <w:r w:rsidR="00CE5DA4">
        <w:rPr>
          <w:rFonts w:ascii="Calibri" w:eastAsia="Calibri" w:hAnsi="Calibri" w:cs="Calibri"/>
          <w:sz w:val="32"/>
          <w:szCs w:val="32"/>
        </w:rPr>
        <w:t>and</w:t>
      </w:r>
      <w:r w:rsidR="00C06E7E">
        <w:rPr>
          <w:rFonts w:ascii="Calibri" w:eastAsia="Calibri" w:hAnsi="Calibri" w:cs="Calibri"/>
          <w:sz w:val="32"/>
          <w:szCs w:val="32"/>
        </w:rPr>
        <w:t xml:space="preserve"> </w:t>
      </w:r>
      <w:r w:rsidRPr="25D9423A">
        <w:rPr>
          <w:rFonts w:ascii="Calibri" w:eastAsia="Calibri" w:hAnsi="Calibri" w:cs="Calibri"/>
          <w:sz w:val="32"/>
          <w:szCs w:val="32"/>
        </w:rPr>
        <w:t>Technology</w:t>
      </w:r>
      <w:r w:rsidRPr="12CA8050">
        <w:rPr>
          <w:rFonts w:ascii="Calibri" w:eastAsia="Calibri" w:hAnsi="Calibri" w:cs="Calibri"/>
          <w:sz w:val="32"/>
          <w:szCs w:val="32"/>
        </w:rPr>
        <w:t xml:space="preserve">, </w:t>
      </w:r>
    </w:p>
    <w:p w14:paraId="2A0D2288" w14:textId="757E0593" w:rsidR="00272709" w:rsidRDefault="00272709" w:rsidP="00A1019B">
      <w:pPr>
        <w:spacing w:after="91" w:line="259" w:lineRule="auto"/>
        <w:ind w:left="0" w:firstLine="0"/>
        <w:jc w:val="center"/>
      </w:pPr>
      <w:r w:rsidRPr="581F5AD0">
        <w:rPr>
          <w:rFonts w:ascii="Calibri" w:eastAsia="Calibri" w:hAnsi="Calibri" w:cs="Calibri"/>
          <w:sz w:val="32"/>
          <w:szCs w:val="32"/>
        </w:rPr>
        <w:t>Bennett</w:t>
      </w:r>
      <w:r w:rsidRPr="73E8921B">
        <w:rPr>
          <w:rFonts w:ascii="Calibri" w:eastAsia="Calibri" w:hAnsi="Calibri" w:cs="Calibri"/>
          <w:sz w:val="32"/>
          <w:szCs w:val="32"/>
        </w:rPr>
        <w:t xml:space="preserve"> </w:t>
      </w:r>
      <w:r w:rsidRPr="1BB3B99B">
        <w:rPr>
          <w:rFonts w:ascii="Calibri" w:eastAsia="Calibri" w:hAnsi="Calibri" w:cs="Calibri"/>
          <w:sz w:val="32"/>
          <w:szCs w:val="32"/>
        </w:rPr>
        <w:t>University</w:t>
      </w:r>
    </w:p>
    <w:bookmarkEnd w:id="2"/>
    <w:p w14:paraId="54F28FA0" w14:textId="77777777" w:rsidR="00272709" w:rsidRDefault="00272709" w:rsidP="00272709">
      <w:pPr>
        <w:spacing w:after="222" w:line="259" w:lineRule="auto"/>
        <w:ind w:left="3" w:firstLine="0"/>
        <w:jc w:val="center"/>
      </w:pPr>
      <w:r>
        <w:rPr>
          <w:rFonts w:ascii="Calibri" w:eastAsia="Calibri" w:hAnsi="Calibri" w:cs="Calibri"/>
          <w:sz w:val="16"/>
        </w:rPr>
        <w:t xml:space="preserve"> </w:t>
      </w:r>
    </w:p>
    <w:p w14:paraId="787CCD41" w14:textId="77777777" w:rsidR="00272709" w:rsidRDefault="00272709" w:rsidP="00272709">
      <w:pPr>
        <w:spacing w:after="312" w:line="259" w:lineRule="auto"/>
        <w:ind w:left="3" w:firstLine="0"/>
        <w:jc w:val="center"/>
      </w:pPr>
      <w:r>
        <w:rPr>
          <w:rFonts w:ascii="Calibri" w:eastAsia="Calibri" w:hAnsi="Calibri" w:cs="Calibri"/>
          <w:sz w:val="16"/>
        </w:rPr>
        <w:t xml:space="preserve"> </w:t>
      </w:r>
    </w:p>
    <w:p w14:paraId="66DB3889" w14:textId="77777777" w:rsidR="00272709" w:rsidRDefault="00272709" w:rsidP="00272709">
      <w:pPr>
        <w:spacing w:after="427" w:line="259" w:lineRule="auto"/>
        <w:ind w:left="0" w:right="36" w:firstLine="0"/>
        <w:jc w:val="center"/>
      </w:pPr>
      <w:r w:rsidRPr="2DC7BA8E">
        <w:rPr>
          <w:rFonts w:ascii="Calibri" w:eastAsia="Calibri" w:hAnsi="Calibri" w:cs="Calibri"/>
        </w:rPr>
        <w:t>November</w:t>
      </w:r>
      <w:r w:rsidRPr="2DC7BA8E">
        <w:rPr>
          <w:rFonts w:ascii="Calibri" w:eastAsia="Calibri" w:hAnsi="Calibri" w:cs="Calibri"/>
        </w:rPr>
        <w:t xml:space="preserve"> </w:t>
      </w:r>
      <w:r w:rsidRPr="521C1970">
        <w:rPr>
          <w:rFonts w:ascii="Calibri" w:eastAsia="Calibri" w:hAnsi="Calibri" w:cs="Calibri"/>
        </w:rPr>
        <w:t>1</w:t>
      </w:r>
      <w:r w:rsidRPr="521C1970">
        <w:rPr>
          <w:rFonts w:ascii="Calibri" w:eastAsia="Calibri" w:hAnsi="Calibri" w:cs="Calibri"/>
        </w:rPr>
        <w:t>6</w:t>
      </w:r>
      <w:r w:rsidRPr="2DC7BA8E">
        <w:rPr>
          <w:rFonts w:ascii="Calibri" w:eastAsia="Calibri" w:hAnsi="Calibri" w:cs="Calibri"/>
        </w:rPr>
        <w:t>, 2023</w:t>
      </w:r>
      <w:r>
        <w:t xml:space="preserve"> </w:t>
      </w:r>
    </w:p>
    <w:p w14:paraId="0314DEC7" w14:textId="77777777" w:rsidR="00272709" w:rsidRDefault="00272709" w:rsidP="00272709">
      <w:pPr>
        <w:spacing w:after="199" w:line="259" w:lineRule="auto"/>
        <w:ind w:left="0" w:firstLine="0"/>
        <w:jc w:val="left"/>
      </w:pPr>
      <w:r>
        <w:rPr>
          <w:rFonts w:ascii="Calibri" w:eastAsia="Calibri" w:hAnsi="Calibri" w:cs="Calibri"/>
          <w:b/>
          <w:sz w:val="44"/>
        </w:rPr>
        <w:t xml:space="preserve"> </w:t>
      </w:r>
    </w:p>
    <w:p w14:paraId="52B32733" w14:textId="77777777" w:rsidR="00272709" w:rsidRDefault="00272709" w:rsidP="00272709">
      <w:pPr>
        <w:spacing w:after="199" w:line="259" w:lineRule="auto"/>
        <w:ind w:left="0" w:firstLine="0"/>
        <w:jc w:val="left"/>
      </w:pPr>
      <w:r>
        <w:rPr>
          <w:rFonts w:ascii="Calibri" w:eastAsia="Calibri" w:hAnsi="Calibri" w:cs="Calibri"/>
          <w:b/>
          <w:sz w:val="44"/>
        </w:rPr>
        <w:t xml:space="preserve"> </w:t>
      </w:r>
    </w:p>
    <w:p w14:paraId="3DF39E21" w14:textId="77777777" w:rsidR="00272709" w:rsidRDefault="00272709" w:rsidP="00272709">
      <w:pPr>
        <w:spacing w:after="0" w:line="259" w:lineRule="auto"/>
        <w:ind w:left="0" w:firstLine="0"/>
        <w:jc w:val="left"/>
      </w:pPr>
      <w:r w:rsidRPr="2DC7BA8E">
        <w:rPr>
          <w:rFonts w:ascii="Calibri" w:eastAsia="Calibri" w:hAnsi="Calibri" w:cs="Calibri"/>
          <w:b/>
          <w:bCs/>
          <w:sz w:val="44"/>
          <w:szCs w:val="44"/>
        </w:rPr>
        <w:t xml:space="preserve"> </w:t>
      </w:r>
    </w:p>
    <w:p w14:paraId="46063739" w14:textId="77777777" w:rsidR="00272709" w:rsidRDefault="00272709" w:rsidP="00272709">
      <w:pPr>
        <w:spacing w:after="0" w:line="259" w:lineRule="auto"/>
        <w:ind w:left="0" w:firstLine="0"/>
        <w:jc w:val="left"/>
        <w:rPr>
          <w:rFonts w:ascii="Calibri" w:eastAsia="Calibri" w:hAnsi="Calibri" w:cs="Calibri"/>
          <w:b/>
          <w:bCs/>
          <w:sz w:val="44"/>
          <w:szCs w:val="44"/>
        </w:rPr>
      </w:pPr>
    </w:p>
    <w:p w14:paraId="77815A5F" w14:textId="77777777" w:rsidR="00272709" w:rsidRDefault="00272709" w:rsidP="00272709">
      <w:pPr>
        <w:spacing w:after="0" w:line="259" w:lineRule="auto"/>
        <w:ind w:left="0" w:firstLine="0"/>
        <w:jc w:val="left"/>
        <w:rPr>
          <w:rFonts w:ascii="Calibri" w:eastAsia="Calibri" w:hAnsi="Calibri" w:cs="Calibri"/>
          <w:b/>
          <w:bCs/>
          <w:sz w:val="44"/>
          <w:szCs w:val="44"/>
        </w:rPr>
      </w:pPr>
    </w:p>
    <w:p w14:paraId="3874F875" w14:textId="77777777" w:rsidR="00272709" w:rsidRDefault="00272709" w:rsidP="00272709">
      <w:pPr>
        <w:pStyle w:val="Heading1"/>
        <w:spacing w:after="0"/>
        <w:ind w:left="-5"/>
      </w:pPr>
      <w:r>
        <w:lastRenderedPageBreak/>
        <w:t xml:space="preserve">Declaration </w:t>
      </w:r>
    </w:p>
    <w:p w14:paraId="03346B3E" w14:textId="547B9495" w:rsidR="00DB5385" w:rsidRDefault="005A3D11" w:rsidP="00F70C51">
      <w:pPr>
        <w:spacing w:after="0" w:line="259" w:lineRule="auto"/>
        <w:ind w:left="0" w:firstLine="0"/>
      </w:pPr>
      <w:r>
        <w:t>We, the above-menti</w:t>
      </w:r>
      <w:r w:rsidR="00953B93">
        <w:t>one</w:t>
      </w:r>
      <w:r>
        <w:t>d team members, hereby declare that the following project report</w:t>
      </w:r>
      <w:r w:rsidR="00C06E7E">
        <w:t xml:space="preserve"> for the purpose of </w:t>
      </w:r>
      <w:r>
        <w:t>our project, titled ‘</w:t>
      </w:r>
      <w:r w:rsidR="009A7E6D">
        <w:t>Rilli</w:t>
      </w:r>
      <w:r>
        <w:t>’, is an original work designed by our team members</w:t>
      </w:r>
      <w:r w:rsidR="00C06E7E">
        <w:t xml:space="preserve"> as well as </w:t>
      </w:r>
      <w:r>
        <w:t>carried out under the excellent guidance</w:t>
      </w:r>
      <w:r w:rsidR="00C06E7E">
        <w:t xml:space="preserve"> with</w:t>
      </w:r>
      <w:r w:rsidR="00CE5DA4">
        <w:t xml:space="preserve"> reference as well as citations </w:t>
      </w:r>
      <w:r w:rsidR="00C06E7E">
        <w:t xml:space="preserve">to </w:t>
      </w:r>
      <w:proofErr w:type="spellStart"/>
      <w:r>
        <w:t>Dr.</w:t>
      </w:r>
      <w:proofErr w:type="spellEnd"/>
      <w:r>
        <w:t xml:space="preserve"> </w:t>
      </w:r>
      <w:r w:rsidR="009A7E6D">
        <w:t>Vikas K. Jain</w:t>
      </w:r>
      <w:r>
        <w:t>. This report is being submitted to our institution, Bennett University, as a part</w:t>
      </w:r>
      <w:r w:rsidR="00C06E7E">
        <w:t xml:space="preserve"> with</w:t>
      </w:r>
      <w:r w:rsidR="00CE5DA4">
        <w:t xml:space="preserve"> reference as well as citations </w:t>
      </w:r>
      <w:r w:rsidR="00C06E7E">
        <w:t xml:space="preserve">to </w:t>
      </w:r>
      <w:r>
        <w:t>fulfilling the requirements</w:t>
      </w:r>
      <w:r w:rsidR="00C06E7E">
        <w:t xml:space="preserve"> for the purpose of </w:t>
      </w:r>
      <w:r>
        <w:t>the course</w:t>
      </w:r>
      <w:r w:rsidR="00C06E7E">
        <w:t xml:space="preserve"> with</w:t>
      </w:r>
      <w:r w:rsidR="00CE5DA4">
        <w:t xml:space="preserve"> reference as well as citations </w:t>
      </w:r>
      <w:r w:rsidR="00C06E7E">
        <w:t xml:space="preserve">to </w:t>
      </w:r>
      <w:r>
        <w:t>B. Tech Computer Science Engineering.</w:t>
      </w:r>
    </w:p>
    <w:p w14:paraId="2B2EBB37" w14:textId="74B13310" w:rsidR="00272709" w:rsidRDefault="005A3D11" w:rsidP="00F70C51">
      <w:pPr>
        <w:spacing w:after="0" w:line="259" w:lineRule="auto"/>
        <w:ind w:left="0" w:firstLine="0"/>
      </w:pPr>
      <w:r>
        <w:t>We can affirm that every information that is present in this report is a result</w:t>
      </w:r>
      <w:r w:rsidR="00C06E7E">
        <w:t xml:space="preserve"> with</w:t>
      </w:r>
      <w:r w:rsidR="00CE5DA4">
        <w:t xml:space="preserve"> reference as well as citations </w:t>
      </w:r>
      <w:r w:rsidR="00C06E7E">
        <w:t xml:space="preserve">to </w:t>
      </w:r>
      <w:r>
        <w:t>each member’s collective contribution in the field</w:t>
      </w:r>
      <w:r w:rsidR="00C06E7E">
        <w:t xml:space="preserve"> with</w:t>
      </w:r>
      <w:r w:rsidR="00CE5DA4">
        <w:t xml:space="preserve"> reference as well as citations </w:t>
      </w:r>
      <w:r w:rsidR="00C06E7E">
        <w:t xml:space="preserve">to </w:t>
      </w:r>
      <w:r>
        <w:t>research</w:t>
      </w:r>
      <w:r w:rsidR="00C06E7E">
        <w:t xml:space="preserve"> as well as </w:t>
      </w:r>
      <w:r>
        <w:t>study towards this project</w:t>
      </w:r>
      <w:r w:rsidR="00C06E7E">
        <w:t xml:space="preserve"> as well as </w:t>
      </w:r>
      <w:r>
        <w:t>the report we are submitting. Any ideas, data, or text which was obtained from any published or unpublished source has been properly cited</w:t>
      </w:r>
      <w:r w:rsidR="00C06E7E">
        <w:t xml:space="preserve"> as well as </w:t>
      </w:r>
      <w:del w:id="3" w:author="Microsoft Word" w:date="2023-11-24T01:14:00Z">
        <w:r>
          <w:delText>menti</w:delText>
        </w:r>
        <w:r w:rsidR="00227CAF">
          <w:delText>1</w:delText>
        </w:r>
        <w:r>
          <w:delText>d</w:delText>
        </w:r>
      </w:del>
      <w:ins w:id="4" w:author="Microsoft Word" w:date="2023-11-24T01:14:00Z">
        <w:r>
          <w:t>menti</w:t>
        </w:r>
        <w:r w:rsidR="00953B93">
          <w:t>one</w:t>
        </w:r>
        <w:r>
          <w:t>d</w:t>
        </w:r>
      </w:ins>
      <w:r>
        <w:t xml:space="preserve"> in accordance with the academic</w:t>
      </w:r>
      <w:r w:rsidR="00C06E7E">
        <w:t xml:space="preserve"> as well as </w:t>
      </w:r>
      <w:r>
        <w:t>ethical guidelines</w:t>
      </w:r>
      <w:r w:rsidR="00C06E7E">
        <w:t xml:space="preserve"> with</w:t>
      </w:r>
      <w:r w:rsidR="00CE5DA4">
        <w:t xml:space="preserve"> reference as well as citations </w:t>
      </w:r>
      <w:r w:rsidR="00C06E7E">
        <w:t xml:space="preserve">to </w:t>
      </w:r>
      <w:r>
        <w:t>our university. Furthermore, any external assistance from our peers</w:t>
      </w:r>
      <w:r w:rsidR="00C06E7E">
        <w:t xml:space="preserve"> as well as </w:t>
      </w:r>
      <w:r>
        <w:t>faculty towards this project has been duly acknowledged</w:t>
      </w:r>
      <w:r w:rsidR="00C06E7E">
        <w:t xml:space="preserve"> as well as </w:t>
      </w:r>
      <w:r>
        <w:t xml:space="preserve">thanked. We further declare that this report has not been submitted in any part </w:t>
      </w:r>
      <w:r w:rsidR="009A7E6D">
        <w:t>or,</w:t>
      </w:r>
      <w:r w:rsidR="00C06E7E">
        <w:t xml:space="preserve"> for the purpose of </w:t>
      </w:r>
      <w:r>
        <w:t>any other degree or qualification at any other institute or academic facility. Additionally, this report has not been previously submitted to Bennett University or any other educational institution. We, as a team shall hold full responsibility</w:t>
      </w:r>
      <w:r w:rsidR="00C06E7E">
        <w:t xml:space="preserve"> as well as </w:t>
      </w:r>
      <w:r>
        <w:t>accountability</w:t>
      </w:r>
      <w:r w:rsidR="00C06E7E">
        <w:t xml:space="preserve"> for the purpose of </w:t>
      </w:r>
      <w:r>
        <w:t>the con</w:t>
      </w:r>
      <w:r w:rsidR="00344EC5">
        <w:t>ten</w:t>
      </w:r>
      <w:r>
        <w:t>t</w:t>
      </w:r>
      <w:r w:rsidR="00C06E7E">
        <w:t xml:space="preserve"> with</w:t>
      </w:r>
      <w:r w:rsidR="00CE5DA4">
        <w:t xml:space="preserve"> reference as well as citations </w:t>
      </w:r>
      <w:r w:rsidR="00C06E7E">
        <w:t xml:space="preserve">to </w:t>
      </w:r>
      <w:r>
        <w:t>this report</w:t>
      </w:r>
      <w:r w:rsidR="00C06E7E">
        <w:t xml:space="preserve"> as well as </w:t>
      </w:r>
      <w:r>
        <w:t>will be accepting any po</w:t>
      </w:r>
      <w:r w:rsidR="00344EC5">
        <w:t>ten</w:t>
      </w:r>
      <w:r>
        <w:t>tial consequences</w:t>
      </w:r>
      <w:r w:rsidR="00C06E7E">
        <w:t xml:space="preserve"> with</w:t>
      </w:r>
      <w:r w:rsidR="00CE5DA4">
        <w:t xml:space="preserve"> reference as well as citations </w:t>
      </w:r>
      <w:r w:rsidR="00C06E7E">
        <w:t xml:space="preserve">to </w:t>
      </w:r>
      <w:r>
        <w:t>any sort</w:t>
      </w:r>
      <w:r w:rsidR="00C06E7E">
        <w:t xml:space="preserve"> with</w:t>
      </w:r>
      <w:r w:rsidR="00CE5DA4">
        <w:t xml:space="preserve"> reference as well as citations </w:t>
      </w:r>
      <w:r w:rsidR="00C06E7E">
        <w:t xml:space="preserve">to </w:t>
      </w:r>
      <w:r>
        <w:t>plagiarism or academic misconduct which goes against the rules</w:t>
      </w:r>
      <w:r w:rsidR="00C06E7E">
        <w:t xml:space="preserve"> as well as </w:t>
      </w:r>
      <w:r>
        <w:t>regulations</w:t>
      </w:r>
      <w:r w:rsidR="00C06E7E">
        <w:t xml:space="preserve"> with</w:t>
      </w:r>
      <w:r w:rsidR="00CE5DA4">
        <w:t xml:space="preserve"> reference as well as citations </w:t>
      </w:r>
      <w:r w:rsidR="00C06E7E">
        <w:t xml:space="preserve">to </w:t>
      </w:r>
      <w:r>
        <w:t>Bennett University</w:t>
      </w:r>
      <w:r w:rsidR="00C06E7E">
        <w:t xml:space="preserve"> as well as </w:t>
      </w:r>
      <w:r>
        <w:t>its faculty. We are aware</w:t>
      </w:r>
      <w:r w:rsidR="00C06E7E">
        <w:t xml:space="preserve"> with</w:t>
      </w:r>
      <w:r w:rsidR="00CE5DA4">
        <w:t xml:space="preserve"> reference as well as citations </w:t>
      </w:r>
      <w:r w:rsidR="00C06E7E">
        <w:t xml:space="preserve">to </w:t>
      </w:r>
      <w:r>
        <w:t>the importance</w:t>
      </w:r>
      <w:r w:rsidR="00C06E7E">
        <w:t xml:space="preserve"> with</w:t>
      </w:r>
      <w:r w:rsidR="00CE5DA4">
        <w:t xml:space="preserve"> reference as well as citations </w:t>
      </w:r>
      <w:r w:rsidR="00C06E7E">
        <w:t xml:space="preserve">to </w:t>
      </w:r>
      <w:r>
        <w:t>academic integrity,</w:t>
      </w:r>
      <w:r w:rsidR="00C06E7E">
        <w:t xml:space="preserve"> as well as </w:t>
      </w:r>
      <w:r>
        <w:t>hence shall adhere to the highest ethical standards in completion</w:t>
      </w:r>
      <w:r w:rsidR="00C06E7E">
        <w:t xml:space="preserve"> with</w:t>
      </w:r>
      <w:r w:rsidR="00CE5DA4">
        <w:t xml:space="preserve"> reference as well as citations </w:t>
      </w:r>
      <w:r w:rsidR="00C06E7E">
        <w:t xml:space="preserve">to </w:t>
      </w:r>
      <w:r>
        <w:t>this project. Finally, we acknowledge that the views</w:t>
      </w:r>
      <w:r w:rsidR="00C06E7E">
        <w:t xml:space="preserve"> as well as </w:t>
      </w:r>
      <w:r>
        <w:t>opinions expressed in this report are solely our own</w:t>
      </w:r>
      <w:r w:rsidR="00C06E7E">
        <w:t xml:space="preserve"> as well as </w:t>
      </w:r>
      <w:r>
        <w:t>hence do not represent the views or policies</w:t>
      </w:r>
      <w:r w:rsidR="00C06E7E">
        <w:t xml:space="preserve"> with</w:t>
      </w:r>
      <w:r w:rsidR="00CE5DA4">
        <w:t xml:space="preserve"> reference as well as citations </w:t>
      </w:r>
      <w:r w:rsidR="00C06E7E">
        <w:t xml:space="preserve">to </w:t>
      </w:r>
      <w:r>
        <w:t xml:space="preserve">our associated institution or any other individual </w:t>
      </w:r>
      <w:del w:id="5" w:author="Microsoft Word" w:date="2023-11-24T01:14:00Z">
        <w:r>
          <w:delText>menti</w:delText>
        </w:r>
        <w:r w:rsidR="00227CAF">
          <w:delText>1</w:delText>
        </w:r>
        <w:r>
          <w:delText>d</w:delText>
        </w:r>
      </w:del>
      <w:ins w:id="6" w:author="Microsoft Word" w:date="2023-11-24T01:14:00Z">
        <w:r>
          <w:t>menti</w:t>
        </w:r>
        <w:r w:rsidR="00953B93">
          <w:t>one</w:t>
        </w:r>
        <w:r>
          <w:t>d</w:t>
        </w:r>
      </w:ins>
      <w:r>
        <w:t xml:space="preserve"> in this report.</w:t>
      </w:r>
    </w:p>
    <w:p w14:paraId="5B6D3DEE" w14:textId="3EA2F822" w:rsidR="008522AD" w:rsidRDefault="0058418D" w:rsidP="00F70C51">
      <w:pPr>
        <w:spacing w:after="0" w:line="259" w:lineRule="auto"/>
        <w:ind w:left="0" w:firstLine="0"/>
      </w:pPr>
      <w:r>
        <w:t>H</w:t>
      </w:r>
      <w:r w:rsidR="008522AD" w:rsidRPr="008522AD">
        <w:t>ours spent in research, analysis,</w:t>
      </w:r>
      <w:r w:rsidR="00C06E7E">
        <w:t xml:space="preserve"> as well as </w:t>
      </w:r>
      <w:r w:rsidR="008522AD" w:rsidRPr="008522AD">
        <w:t>implementation. We emphasize our pledge that all the information embedded within this report is a result</w:t>
      </w:r>
      <w:r w:rsidR="00C06E7E">
        <w:t xml:space="preserve"> with</w:t>
      </w:r>
      <w:r w:rsidR="00CE5DA4">
        <w:t xml:space="preserve"> reference as well as citations </w:t>
      </w:r>
      <w:r w:rsidR="00C06E7E">
        <w:t xml:space="preserve">to </w:t>
      </w:r>
      <w:r w:rsidR="008522AD" w:rsidRPr="008522AD">
        <w:t xml:space="preserve">our collective intellectual </w:t>
      </w:r>
      <w:r w:rsidRPr="008522AD">
        <w:t>endeavour</w:t>
      </w:r>
      <w:r w:rsidR="008522AD" w:rsidRPr="008522AD">
        <w:t>. Any semblance</w:t>
      </w:r>
      <w:r w:rsidR="00C06E7E">
        <w:t xml:space="preserve"> with</w:t>
      </w:r>
      <w:r w:rsidR="00CE5DA4">
        <w:t xml:space="preserve"> reference as well as citations </w:t>
      </w:r>
      <w:r w:rsidR="00C06E7E">
        <w:t xml:space="preserve">to </w:t>
      </w:r>
      <w:r w:rsidR="008522AD" w:rsidRPr="008522AD">
        <w:t>data, text, or ideas procured from external sources, whether published or unpublished, has been meticulously cited</w:t>
      </w:r>
      <w:r w:rsidR="00C06E7E">
        <w:t xml:space="preserve"> as well as </w:t>
      </w:r>
      <w:r w:rsidR="008522AD" w:rsidRPr="008522AD">
        <w:t>referenced in strict adherence to the academic</w:t>
      </w:r>
      <w:r w:rsidR="00C06E7E">
        <w:t xml:space="preserve"> as well as </w:t>
      </w:r>
      <w:r w:rsidR="008522AD" w:rsidRPr="008522AD">
        <w:t>ethical protocols mandated by our esteemed university. Moreover, we wholeheartedly acknowledge the invaluable support</w:t>
      </w:r>
      <w:r w:rsidR="00C06E7E">
        <w:t xml:space="preserve"> as well as </w:t>
      </w:r>
      <w:r w:rsidR="008522AD" w:rsidRPr="008522AD">
        <w:t>guidance received from our peers</w:t>
      </w:r>
      <w:r w:rsidR="00C06E7E">
        <w:t xml:space="preserve"> as well as </w:t>
      </w:r>
      <w:r w:rsidR="008522AD" w:rsidRPr="008522AD">
        <w:t>faculty members, which significantly contributed to the successful completion</w:t>
      </w:r>
      <w:r w:rsidR="00C06E7E">
        <w:t xml:space="preserve"> with</w:t>
      </w:r>
      <w:r w:rsidR="00CE5DA4">
        <w:t xml:space="preserve"> reference as well as citations </w:t>
      </w:r>
      <w:r w:rsidR="00C06E7E">
        <w:t xml:space="preserve">to </w:t>
      </w:r>
      <w:r w:rsidR="008522AD" w:rsidRPr="008522AD">
        <w:t>this project.</w:t>
      </w:r>
    </w:p>
    <w:p w14:paraId="2001CDC6" w14:textId="3771E58C" w:rsidR="00BA58AF" w:rsidRPr="008522AD" w:rsidRDefault="00BA58AF" w:rsidP="00F70C51">
      <w:pPr>
        <w:spacing w:after="0" w:line="259" w:lineRule="auto"/>
        <w:ind w:left="0" w:firstLine="0"/>
      </w:pPr>
      <w:r w:rsidRPr="00BA58AF">
        <w:t>Moreover, it is imperative to emphasize that this report is a unique, novel contribution, created exclusively</w:t>
      </w:r>
      <w:r w:rsidR="00C06E7E">
        <w:t xml:space="preserve"> for the purpose of </w:t>
      </w:r>
      <w:r w:rsidRPr="00BA58AF">
        <w:t xml:space="preserve">the </w:t>
      </w:r>
      <w:r w:rsidR="00BB6464" w:rsidRPr="00BA58AF">
        <w:t>fulfilment</w:t>
      </w:r>
      <w:r w:rsidR="00C06E7E">
        <w:t xml:space="preserve"> with</w:t>
      </w:r>
      <w:r w:rsidR="00CE5DA4">
        <w:t xml:space="preserve"> reference as well as citations </w:t>
      </w:r>
      <w:r w:rsidR="00C06E7E">
        <w:t xml:space="preserve">to </w:t>
      </w:r>
      <w:r w:rsidRPr="00BA58AF">
        <w:t>our academic curriculum. We assert that it has not been previously submitted, in part or whole,</w:t>
      </w:r>
      <w:r w:rsidR="00C06E7E">
        <w:t xml:space="preserve"> for the purpose of </w:t>
      </w:r>
      <w:r w:rsidRPr="00BA58AF">
        <w:t>any other academic pursuit or qualification at Bennett University or any other educational institution. As stewards</w:t>
      </w:r>
      <w:r w:rsidR="00C06E7E">
        <w:t xml:space="preserve"> with</w:t>
      </w:r>
      <w:r w:rsidR="00CE5DA4">
        <w:t xml:space="preserve"> reference as well as citations </w:t>
      </w:r>
      <w:r w:rsidR="00C06E7E">
        <w:t xml:space="preserve">to </w:t>
      </w:r>
      <w:r w:rsidRPr="00BA58AF">
        <w:t>academic integrity, we hold ourselves accountable</w:t>
      </w:r>
      <w:r w:rsidR="00C06E7E">
        <w:t xml:space="preserve"> for the purpose of </w:t>
      </w:r>
      <w:r w:rsidRPr="00BA58AF">
        <w:t>the con</w:t>
      </w:r>
      <w:r w:rsidR="00344EC5">
        <w:t>ten</w:t>
      </w:r>
      <w:r w:rsidRPr="00BA58AF">
        <w:t>t presented herein, fully cognizant</w:t>
      </w:r>
      <w:r w:rsidR="00C06E7E">
        <w:t xml:space="preserve"> with</w:t>
      </w:r>
      <w:r w:rsidR="00CE5DA4">
        <w:t xml:space="preserve"> reference as well as citations </w:t>
      </w:r>
      <w:r w:rsidR="00C06E7E">
        <w:t xml:space="preserve">to </w:t>
      </w:r>
      <w:r w:rsidRPr="00BA58AF">
        <w:t>the ethical responsibility it entails. Our commitment to upholding the highest standards</w:t>
      </w:r>
      <w:r w:rsidR="00C06E7E">
        <w:t xml:space="preserve"> with</w:t>
      </w:r>
      <w:r w:rsidR="00CE5DA4">
        <w:t xml:space="preserve"> reference as well as citations </w:t>
      </w:r>
      <w:r w:rsidR="00C06E7E">
        <w:t xml:space="preserve">to </w:t>
      </w:r>
      <w:r w:rsidRPr="00BA58AF">
        <w:t xml:space="preserve">academic </w:t>
      </w:r>
      <w:del w:id="7" w:author="Microsoft Word" w:date="2023-11-24T01:14:00Z">
        <w:r w:rsidRPr="00BA58AF">
          <w:delText>h</w:delText>
        </w:r>
        <w:r w:rsidR="00227CAF">
          <w:delText>1</w:delText>
        </w:r>
        <w:r w:rsidRPr="00BA58AF">
          <w:delText>sty</w:delText>
        </w:r>
      </w:del>
      <w:ins w:id="8" w:author="Microsoft Word" w:date="2023-11-24T01:14:00Z">
        <w:r w:rsidRPr="00BA58AF">
          <w:t>h</w:t>
        </w:r>
        <w:r w:rsidR="00953B93">
          <w:t>one</w:t>
        </w:r>
        <w:r w:rsidRPr="00BA58AF">
          <w:t>sty</w:t>
        </w:r>
      </w:ins>
      <w:r w:rsidR="00C06E7E">
        <w:t xml:space="preserve"> as well as </w:t>
      </w:r>
      <w:r w:rsidRPr="00BA58AF">
        <w:t>transparency underscores our dedication to the ideals</w:t>
      </w:r>
      <w:r w:rsidR="00C06E7E">
        <w:t xml:space="preserve"> as well as </w:t>
      </w:r>
      <w:r w:rsidRPr="00BA58AF">
        <w:t>principles</w:t>
      </w:r>
      <w:r w:rsidR="00C06E7E">
        <w:t xml:space="preserve"> with</w:t>
      </w:r>
      <w:r w:rsidR="00CE5DA4">
        <w:t xml:space="preserve"> reference as well as citations </w:t>
      </w:r>
      <w:r w:rsidR="00C06E7E">
        <w:t xml:space="preserve">to </w:t>
      </w:r>
      <w:r w:rsidRPr="00BA58AF">
        <w:t>Bennett University.</w:t>
      </w:r>
    </w:p>
    <w:p w14:paraId="08EDCD26" w14:textId="76618A72" w:rsidR="008522AD" w:rsidRDefault="008522AD" w:rsidP="00F70C51">
      <w:pPr>
        <w:spacing w:after="0" w:line="259" w:lineRule="auto"/>
        <w:ind w:left="0" w:firstLine="0"/>
      </w:pPr>
      <w:r w:rsidRPr="008522AD">
        <w:t>Furthermore, it is our solemn assurance that this report is entirely unique</w:t>
      </w:r>
      <w:r w:rsidR="00C06E7E">
        <w:t xml:space="preserve"> as well as </w:t>
      </w:r>
      <w:r w:rsidRPr="008522AD">
        <w:t>has not been previously submitted</w:t>
      </w:r>
      <w:r w:rsidR="00C06E7E">
        <w:t xml:space="preserve"> for the purpose of </w:t>
      </w:r>
      <w:r w:rsidRPr="008522AD">
        <w:t>any other academic qualification at Bennett University or any other educational institution. As a team, we take full responsibility</w:t>
      </w:r>
      <w:r w:rsidR="00C06E7E">
        <w:t xml:space="preserve"> for the purpose of </w:t>
      </w:r>
      <w:r w:rsidRPr="008522AD">
        <w:t>the con</w:t>
      </w:r>
      <w:r w:rsidR="00344EC5">
        <w:t>ten</w:t>
      </w:r>
      <w:r w:rsidRPr="008522AD">
        <w:t>t presented herein</w:t>
      </w:r>
      <w:r w:rsidR="00C06E7E">
        <w:t xml:space="preserve"> as well as </w:t>
      </w:r>
      <w:r w:rsidRPr="008522AD">
        <w:t>commit to upholding the highest standards</w:t>
      </w:r>
      <w:r w:rsidR="00C06E7E">
        <w:t xml:space="preserve"> with</w:t>
      </w:r>
      <w:r w:rsidR="00CE5DA4">
        <w:t xml:space="preserve"> reference as well as citations </w:t>
      </w:r>
      <w:r w:rsidR="00C06E7E">
        <w:t xml:space="preserve">to </w:t>
      </w:r>
      <w:r w:rsidRPr="008522AD">
        <w:t>academic integrity. We acknowledge the gravity</w:t>
      </w:r>
      <w:r w:rsidR="00C06E7E">
        <w:t xml:space="preserve"> with</w:t>
      </w:r>
      <w:r w:rsidR="00CE5DA4">
        <w:t xml:space="preserve"> reference as well as citations </w:t>
      </w:r>
      <w:r w:rsidR="00C06E7E">
        <w:t xml:space="preserve">to </w:t>
      </w:r>
      <w:r w:rsidRPr="008522AD">
        <w:t>academic ethics</w:t>
      </w:r>
      <w:r w:rsidR="00C06E7E">
        <w:t xml:space="preserve"> as well as </w:t>
      </w:r>
      <w:r w:rsidRPr="008522AD">
        <w:t>pledge to adhere meticulously to the guidelines</w:t>
      </w:r>
      <w:r w:rsidR="00C06E7E">
        <w:t xml:space="preserve"> as well as </w:t>
      </w:r>
      <w:r w:rsidRPr="008522AD">
        <w:t xml:space="preserve">regulations set </w:t>
      </w:r>
      <w:r w:rsidRPr="008522AD">
        <w:lastRenderedPageBreak/>
        <w:t>forth by Bennett University</w:t>
      </w:r>
      <w:r w:rsidR="00C06E7E">
        <w:t xml:space="preserve"> as well as </w:t>
      </w:r>
      <w:r w:rsidRPr="008522AD">
        <w:t>its esteemed faculty. Lastly, we emphasize that the views</w:t>
      </w:r>
      <w:r w:rsidR="00C06E7E">
        <w:t xml:space="preserve"> as well as </w:t>
      </w:r>
      <w:r w:rsidRPr="008522AD">
        <w:t>opinions articulated in this report are solely our own</w:t>
      </w:r>
      <w:r w:rsidR="00C06E7E">
        <w:t xml:space="preserve"> as well as </w:t>
      </w:r>
      <w:r w:rsidRPr="008522AD">
        <w:t>do not represent the views or policies</w:t>
      </w:r>
      <w:r w:rsidR="00C06E7E">
        <w:t xml:space="preserve"> with</w:t>
      </w:r>
      <w:r w:rsidR="00CE5DA4">
        <w:t xml:space="preserve"> reference as well as citations </w:t>
      </w:r>
      <w:r w:rsidR="00C06E7E">
        <w:t xml:space="preserve">to </w:t>
      </w:r>
      <w:r w:rsidRPr="008522AD">
        <w:t xml:space="preserve">Bennett University or any individual </w:t>
      </w:r>
      <w:del w:id="9" w:author="Microsoft Word" w:date="2023-11-24T01:14:00Z">
        <w:r w:rsidRPr="008522AD">
          <w:delText>menti</w:delText>
        </w:r>
        <w:r w:rsidR="00227CAF">
          <w:delText>1</w:delText>
        </w:r>
        <w:r w:rsidRPr="008522AD">
          <w:delText>d</w:delText>
        </w:r>
      </w:del>
      <w:ins w:id="10" w:author="Microsoft Word" w:date="2023-11-24T01:14:00Z">
        <w:r w:rsidRPr="008522AD">
          <w:t>menti</w:t>
        </w:r>
        <w:r w:rsidR="00953B93">
          <w:t>one</w:t>
        </w:r>
        <w:r w:rsidRPr="008522AD">
          <w:t>d</w:t>
        </w:r>
      </w:ins>
      <w:r w:rsidRPr="008522AD">
        <w:t xml:space="preserve"> within this document.</w:t>
      </w:r>
    </w:p>
    <w:p w14:paraId="4B83CF66" w14:textId="77777777" w:rsidR="00D672E1" w:rsidRPr="008522AD" w:rsidRDefault="00D672E1" w:rsidP="009C488E">
      <w:pPr>
        <w:spacing w:after="218" w:line="259" w:lineRule="auto"/>
        <w:ind w:left="0" w:firstLine="0"/>
      </w:pPr>
    </w:p>
    <w:p w14:paraId="7D0170FC" w14:textId="77777777" w:rsidR="008522AD" w:rsidRDefault="008522AD" w:rsidP="00272709">
      <w:pPr>
        <w:spacing w:after="218" w:line="259" w:lineRule="auto"/>
        <w:ind w:left="0" w:firstLine="0"/>
        <w:jc w:val="left"/>
      </w:pPr>
    </w:p>
    <w:p w14:paraId="3AD1016D" w14:textId="0EB7E676" w:rsidR="00272709" w:rsidRDefault="00272709" w:rsidP="00272709">
      <w:pPr>
        <w:ind w:left="-5" w:right="19"/>
      </w:pPr>
      <w:r>
        <w:t>Word Count:</w:t>
      </w:r>
      <w:r w:rsidR="00CE5DA4">
        <w:t>1</w:t>
      </w:r>
      <w:r w:rsidR="00CE5DA4">
        <w:t>5,</w:t>
      </w:r>
      <w:r w:rsidR="00953B93">
        <w:t>1</w:t>
      </w:r>
      <w:r w:rsidR="00083635">
        <w:t>3</w:t>
      </w:r>
      <w:r w:rsidR="00E8061D">
        <w:t>6</w:t>
      </w:r>
    </w:p>
    <w:p w14:paraId="7F308145" w14:textId="77777777" w:rsidR="00272709" w:rsidRDefault="00272709" w:rsidP="00272709">
      <w:pPr>
        <w:spacing w:after="218" w:line="259" w:lineRule="auto"/>
        <w:ind w:left="0" w:firstLine="0"/>
        <w:jc w:val="left"/>
      </w:pPr>
      <w:r>
        <w:t xml:space="preserve"> </w:t>
      </w:r>
    </w:p>
    <w:p w14:paraId="02DC29A2" w14:textId="77777777" w:rsidR="00272709" w:rsidRDefault="00272709" w:rsidP="00272709">
      <w:pPr>
        <w:ind w:left="-5" w:right="19"/>
      </w:pPr>
      <w:r>
        <w:t>Student Name: Anjali Ojha, Siddharth Vethody, Ayush Garg</w:t>
      </w:r>
    </w:p>
    <w:p w14:paraId="5335DF2D" w14:textId="77777777" w:rsidR="00272709" w:rsidRDefault="00272709" w:rsidP="00272709">
      <w:pPr>
        <w:spacing w:after="216" w:line="259" w:lineRule="auto"/>
        <w:ind w:left="0" w:firstLine="0"/>
        <w:jc w:val="left"/>
      </w:pPr>
      <w:r>
        <w:t xml:space="preserve"> </w:t>
      </w:r>
    </w:p>
    <w:p w14:paraId="54BFAB73" w14:textId="167D21D7" w:rsidR="00272709" w:rsidRDefault="00272709" w:rsidP="00272709">
      <w:pPr>
        <w:ind w:left="-5" w:right="19"/>
      </w:pPr>
      <w:r>
        <w:t>Date</w:t>
      </w:r>
      <w:r w:rsidR="00C06E7E">
        <w:t xml:space="preserve"> of </w:t>
      </w:r>
      <w:r>
        <w:t>Submission:</w:t>
      </w:r>
      <w:r>
        <w:t>1</w:t>
      </w:r>
      <w:r>
        <w:t>6</w:t>
      </w:r>
      <w:r w:rsidRPr="020756EA">
        <w:rPr>
          <w:vertAlign w:val="superscript"/>
        </w:rPr>
        <w:t>th</w:t>
      </w:r>
      <w:r>
        <w:t xml:space="preserve"> November 2023</w:t>
      </w:r>
    </w:p>
    <w:p w14:paraId="58212D0C" w14:textId="77777777" w:rsidR="00272709" w:rsidRDefault="00272709" w:rsidP="00272709">
      <w:pPr>
        <w:spacing w:after="216" w:line="259" w:lineRule="auto"/>
        <w:ind w:left="0" w:firstLine="0"/>
        <w:jc w:val="left"/>
      </w:pPr>
      <w:r>
        <w:t xml:space="preserve"> </w:t>
      </w:r>
    </w:p>
    <w:p w14:paraId="0BCA1023" w14:textId="77777777" w:rsidR="00272709" w:rsidRDefault="00272709" w:rsidP="00272709">
      <w:pPr>
        <w:ind w:left="-5" w:right="19"/>
      </w:pPr>
      <w:r>
        <w:t xml:space="preserve">Signature: </w:t>
      </w:r>
    </w:p>
    <w:p w14:paraId="61D9BBF8" w14:textId="77777777" w:rsidR="00272709" w:rsidRDefault="00272709" w:rsidP="00272709">
      <w:pPr>
        <w:spacing w:after="216" w:line="259" w:lineRule="auto"/>
        <w:ind w:left="-5" w:right="19"/>
      </w:pPr>
      <w:r>
        <w:t xml:space="preserve"> Anjali Ojha, Siddharth Vethody, Ayush Garg</w:t>
      </w:r>
    </w:p>
    <w:p w14:paraId="790D0E34" w14:textId="77777777" w:rsidR="00272709" w:rsidRDefault="00272709" w:rsidP="00272709">
      <w:pPr>
        <w:spacing w:after="216" w:line="259" w:lineRule="auto"/>
        <w:ind w:left="0" w:firstLine="0"/>
        <w:jc w:val="left"/>
      </w:pPr>
    </w:p>
    <w:p w14:paraId="04E6DD6D" w14:textId="77777777" w:rsidR="00272709" w:rsidRDefault="00272709" w:rsidP="00272709">
      <w:pPr>
        <w:spacing w:after="218" w:line="259" w:lineRule="auto"/>
        <w:ind w:left="0" w:firstLine="0"/>
        <w:jc w:val="left"/>
      </w:pPr>
      <w:r>
        <w:t xml:space="preserve"> </w:t>
      </w:r>
    </w:p>
    <w:p w14:paraId="27C94DE1" w14:textId="77777777" w:rsidR="00272709" w:rsidRDefault="00272709" w:rsidP="00272709">
      <w:pPr>
        <w:spacing w:after="216" w:line="259" w:lineRule="auto"/>
        <w:ind w:left="0" w:firstLine="0"/>
        <w:jc w:val="left"/>
      </w:pPr>
      <w:r>
        <w:t xml:space="preserve"> </w:t>
      </w:r>
    </w:p>
    <w:p w14:paraId="70BD7BD0" w14:textId="77777777" w:rsidR="00272709" w:rsidRDefault="00272709" w:rsidP="00272709">
      <w:pPr>
        <w:spacing w:after="216" w:line="259" w:lineRule="auto"/>
        <w:ind w:left="0" w:firstLine="0"/>
        <w:jc w:val="left"/>
      </w:pPr>
      <w:r>
        <w:t xml:space="preserve"> </w:t>
      </w:r>
    </w:p>
    <w:p w14:paraId="3043DAEA" w14:textId="77777777" w:rsidR="00272709" w:rsidRDefault="00272709" w:rsidP="00272709">
      <w:pPr>
        <w:spacing w:after="224" w:line="259" w:lineRule="auto"/>
        <w:ind w:left="0" w:firstLine="0"/>
        <w:jc w:val="left"/>
      </w:pPr>
      <w:r>
        <w:t xml:space="preserve"> </w:t>
      </w:r>
      <w:r>
        <w:tab/>
        <w:t xml:space="preserve"> </w:t>
      </w:r>
    </w:p>
    <w:p w14:paraId="363222B1" w14:textId="77777777" w:rsidR="00272709" w:rsidRDefault="00272709" w:rsidP="00272709">
      <w:pPr>
        <w:spacing w:after="216" w:line="259" w:lineRule="auto"/>
        <w:ind w:left="0" w:firstLine="0"/>
        <w:jc w:val="left"/>
      </w:pPr>
      <w:r>
        <w:t xml:space="preserve"> </w:t>
      </w:r>
    </w:p>
    <w:p w14:paraId="3C69B86B" w14:textId="77777777" w:rsidR="00272709" w:rsidRDefault="00272709" w:rsidP="00272709">
      <w:pPr>
        <w:spacing w:after="218" w:line="259" w:lineRule="auto"/>
        <w:ind w:left="0" w:firstLine="0"/>
        <w:jc w:val="left"/>
      </w:pPr>
      <w:r>
        <w:t xml:space="preserve"> </w:t>
      </w:r>
    </w:p>
    <w:p w14:paraId="3ED4ABBA" w14:textId="77777777" w:rsidR="00272709" w:rsidRDefault="00272709" w:rsidP="00272709">
      <w:pPr>
        <w:spacing w:after="216" w:line="259" w:lineRule="auto"/>
        <w:ind w:left="0" w:firstLine="0"/>
        <w:jc w:val="left"/>
      </w:pPr>
      <w:r>
        <w:t xml:space="preserve"> </w:t>
      </w:r>
    </w:p>
    <w:p w14:paraId="7FCCC3A7" w14:textId="77777777" w:rsidR="00272709" w:rsidRDefault="00272709" w:rsidP="00272709">
      <w:pPr>
        <w:spacing w:after="216" w:line="259" w:lineRule="auto"/>
        <w:ind w:left="0" w:firstLine="0"/>
        <w:jc w:val="left"/>
      </w:pPr>
      <w:r>
        <w:t xml:space="preserve"> </w:t>
      </w:r>
    </w:p>
    <w:p w14:paraId="6D7AC9A3" w14:textId="77777777" w:rsidR="00272709" w:rsidRDefault="00272709" w:rsidP="00272709">
      <w:pPr>
        <w:spacing w:after="218" w:line="259" w:lineRule="auto"/>
        <w:ind w:left="0" w:firstLine="0"/>
        <w:jc w:val="left"/>
      </w:pPr>
      <w:r>
        <w:t xml:space="preserve"> </w:t>
      </w:r>
    </w:p>
    <w:p w14:paraId="1A9668AE" w14:textId="77777777" w:rsidR="00272709" w:rsidRDefault="00272709" w:rsidP="00272709">
      <w:pPr>
        <w:spacing w:after="216" w:line="259" w:lineRule="auto"/>
        <w:ind w:left="0" w:firstLine="0"/>
        <w:jc w:val="left"/>
      </w:pPr>
      <w:r>
        <w:t xml:space="preserve"> </w:t>
      </w:r>
    </w:p>
    <w:p w14:paraId="173A956F" w14:textId="150A02ED" w:rsidR="00272709" w:rsidRDefault="00272709" w:rsidP="00272709">
      <w:pPr>
        <w:spacing w:after="218" w:line="259" w:lineRule="auto"/>
        <w:ind w:left="0" w:firstLine="0"/>
        <w:jc w:val="left"/>
      </w:pPr>
    </w:p>
    <w:p w14:paraId="3D837BF8" w14:textId="77777777" w:rsidR="00272709" w:rsidRDefault="00272709" w:rsidP="00272709">
      <w:pPr>
        <w:spacing w:after="216" w:line="259" w:lineRule="auto"/>
        <w:ind w:left="0" w:firstLine="0"/>
        <w:jc w:val="left"/>
      </w:pPr>
      <w:r>
        <w:t xml:space="preserve"> </w:t>
      </w:r>
    </w:p>
    <w:p w14:paraId="7837BF38" w14:textId="64A1448F" w:rsidR="003A47F6" w:rsidRDefault="00272709" w:rsidP="00272709">
      <w:pPr>
        <w:spacing w:after="216" w:line="259" w:lineRule="auto"/>
        <w:ind w:left="0" w:firstLine="0"/>
        <w:jc w:val="left"/>
      </w:pPr>
      <w:r>
        <w:t xml:space="preserve"> </w:t>
      </w:r>
    </w:p>
    <w:p w14:paraId="44C098FC" w14:textId="77777777" w:rsidR="0054479A" w:rsidRDefault="0054479A">
      <w:pPr>
        <w:spacing w:after="160" w:line="259" w:lineRule="auto"/>
        <w:ind w:left="0" w:firstLine="0"/>
        <w:jc w:val="left"/>
        <w:rPr>
          <w:rFonts w:ascii="Calibri" w:eastAsia="Calibri" w:hAnsi="Calibri" w:cs="Calibri"/>
          <w:b/>
          <w:sz w:val="44"/>
          <w:lang w:val="en-US" w:eastAsia="en-US" w:bidi="ar-SA"/>
        </w:rPr>
      </w:pPr>
      <w:r>
        <w:br w:type="page"/>
      </w:r>
    </w:p>
    <w:p w14:paraId="468DE947" w14:textId="0829C03D" w:rsidR="0024036E" w:rsidRDefault="0024036E" w:rsidP="003A47F6">
      <w:pPr>
        <w:pStyle w:val="Heading1"/>
        <w:spacing w:after="0"/>
        <w:ind w:left="0" w:firstLine="0"/>
      </w:pPr>
      <w:r>
        <w:lastRenderedPageBreak/>
        <w:t xml:space="preserve">Abstract  </w:t>
      </w:r>
    </w:p>
    <w:p w14:paraId="27348051" w14:textId="12A64DAB" w:rsidR="00B82808" w:rsidRPr="00B82808" w:rsidRDefault="00B82808" w:rsidP="00F70C51">
      <w:pPr>
        <w:spacing w:after="0" w:line="259" w:lineRule="auto"/>
        <w:ind w:left="0" w:firstLine="0"/>
      </w:pPr>
      <w:r w:rsidRPr="00B82808">
        <w:t>Rilli, an innovative</w:t>
      </w:r>
      <w:r w:rsidR="00C06E7E">
        <w:t xml:space="preserve"> as well as </w:t>
      </w:r>
      <w:r w:rsidR="004921A6">
        <w:t>forward - thinking</w:t>
      </w:r>
      <w:r w:rsidRPr="00B82808">
        <w:t xml:space="preserve"> timetable system, redefines the landscape</w:t>
      </w:r>
      <w:r w:rsidR="00C06E7E">
        <w:t xml:space="preserve"> with</w:t>
      </w:r>
      <w:r w:rsidR="00CE5DA4">
        <w:t xml:space="preserve"> reference as well as citations </w:t>
      </w:r>
      <w:r w:rsidR="00C06E7E">
        <w:t xml:space="preserve">to </w:t>
      </w:r>
      <w:r w:rsidRPr="00B82808">
        <w:t>academic scheduling, delivering a user-centric approach that enriches the educational journey</w:t>
      </w:r>
      <w:r w:rsidR="00C06E7E">
        <w:t xml:space="preserve"> for the purpose of </w:t>
      </w:r>
      <w:r w:rsidRPr="00B82808">
        <w:t>students</w:t>
      </w:r>
      <w:r w:rsidR="00C06E7E">
        <w:t xml:space="preserve"> as well as </w:t>
      </w:r>
      <w:r w:rsidRPr="00B82808">
        <w:t>professors. At its core, this sophisticated web</w:t>
      </w:r>
      <w:r w:rsidR="00CE5DA4">
        <w:t xml:space="preserve"> application as well as implementation </w:t>
      </w:r>
      <w:r w:rsidRPr="00B82808">
        <w:t>harmoniously blends HTML, CSS,</w:t>
      </w:r>
      <w:r w:rsidR="00C06E7E">
        <w:t xml:space="preserve"> as well as </w:t>
      </w:r>
      <w:r w:rsidRPr="00B82808">
        <w:t>JavaScript to create an intuitive fron</w:t>
      </w:r>
      <w:r w:rsidR="00344EC5">
        <w:t>ten</w:t>
      </w:r>
      <w:r w:rsidRPr="00B82808">
        <w:t>d, complemented by a robust backend powered by C++, ensuring a seamless</w:t>
      </w:r>
      <w:r w:rsidR="00C06E7E">
        <w:t xml:space="preserve"> as well as </w:t>
      </w:r>
      <w:r w:rsidRPr="00B82808">
        <w:t xml:space="preserve">efficient user experience. </w:t>
      </w:r>
      <w:r w:rsidR="00BB6464" w:rsidRPr="00B82808">
        <w:t>Crucially,</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B82808">
        <w:t>employs</w:t>
      </w:r>
      <w:r w:rsidRPr="00B82808">
        <w:t xml:space="preserve"> binary files</w:t>
      </w:r>
      <w:r w:rsidR="00C06E7E">
        <w:t xml:space="preserve"> for the purpose of </w:t>
      </w:r>
      <w:r w:rsidRPr="00B82808">
        <w:t>secure</w:t>
      </w:r>
      <w:r w:rsidR="00C06E7E">
        <w:t xml:space="preserve"> as well as </w:t>
      </w:r>
      <w:r w:rsidRPr="00B82808">
        <w:t>organized</w:t>
      </w:r>
      <w:r w:rsidR="002D2817">
        <w:t xml:space="preserve"> data and factorial figures </w:t>
      </w:r>
      <w:r w:rsidRPr="00B82808">
        <w:t>storage, prioritizing confidentiality</w:t>
      </w:r>
      <w:r w:rsidR="00C06E7E">
        <w:t xml:space="preserve"> as well as</w:t>
      </w:r>
      <w:r w:rsidR="002D2817">
        <w:t xml:space="preserve"> data and factorial figures </w:t>
      </w:r>
      <w:r w:rsidRPr="00B82808">
        <w:t>integrity.</w:t>
      </w:r>
    </w:p>
    <w:p w14:paraId="242B777F" w14:textId="310E207C" w:rsidR="00B82808" w:rsidRPr="00B82808" w:rsidRDefault="00B82808" w:rsidP="00F70C51">
      <w:pPr>
        <w:spacing w:after="0" w:line="259" w:lineRule="auto"/>
        <w:ind w:left="0" w:firstLine="0"/>
      </w:pPr>
      <w:r w:rsidRPr="00B82808">
        <w:t xml:space="preserve">Central to Rilli's functionality are its </w:t>
      </w:r>
      <w:r w:rsidR="005844F2">
        <w:t>3</w:t>
      </w:r>
      <w:r w:rsidRPr="00B82808">
        <w:t xml:space="preserve"> primary webpages: Moderator, Student,</w:t>
      </w:r>
      <w:r w:rsidR="00C06E7E">
        <w:t xml:space="preserve"> as well as </w:t>
      </w:r>
      <w:r w:rsidRPr="00B82808">
        <w:t>the Login/Signup page. Each interface is meticulously crafted to provide an intuitive</w:t>
      </w:r>
      <w:r w:rsidR="00C06E7E">
        <w:t xml:space="preserve"> as well as </w:t>
      </w:r>
      <w:r w:rsidRPr="00B82808">
        <w:t>user-friendly experience, catering to the distinct needs</w:t>
      </w:r>
      <w:r w:rsidR="00C06E7E">
        <w:t xml:space="preserve"> with</w:t>
      </w:r>
      <w:r w:rsidR="00CE5DA4">
        <w:t xml:space="preserve"> reference as well as citations </w:t>
      </w:r>
      <w:r w:rsidR="00C06E7E">
        <w:t xml:space="preserve">to </w:t>
      </w:r>
      <w:r w:rsidRPr="00B82808">
        <w:t>both moderators</w:t>
      </w:r>
      <w:r w:rsidR="00C06E7E">
        <w:t xml:space="preserve"> as well as </w:t>
      </w:r>
      <w:r w:rsidRPr="00B82808">
        <w:t>students. This form captures an array</w:t>
      </w:r>
      <w:r w:rsidR="00C06E7E">
        <w:t xml:space="preserve"> with</w:t>
      </w:r>
      <w:r w:rsidR="00CE5DA4">
        <w:t xml:space="preserve"> reference as well as citations </w:t>
      </w:r>
      <w:r w:rsidR="00C06E7E">
        <w:t xml:space="preserve">to </w:t>
      </w:r>
      <w:r w:rsidRPr="00B82808">
        <w:t>crucial details – spanning year, group, batch, course, class type, teacher name, subject, weekday, room code,</w:t>
      </w:r>
      <w:r w:rsidR="00C06E7E">
        <w:t xml:space="preserve"> as well as </w:t>
      </w:r>
      <w:r w:rsidRPr="00B82808">
        <w:t>time duration – ensuring precise</w:t>
      </w:r>
      <w:r w:rsidR="00C06E7E">
        <w:t xml:space="preserve"> as well as </w:t>
      </w:r>
      <w:r w:rsidRPr="00B82808">
        <w:t>tailored scheduling.</w:t>
      </w:r>
      <w:r w:rsidR="00412D04" w:rsidRPr="00412D04">
        <w:t xml:space="preserve"> </w:t>
      </w:r>
      <w:r w:rsidR="00412D04" w:rsidRPr="00B82808">
        <w:t>The Moderator interface empowers administrators with a comprehensive form, facilitating the seamless creation</w:t>
      </w:r>
      <w:r w:rsidR="00412D04">
        <w:t xml:space="preserve"> as well as </w:t>
      </w:r>
      <w:r w:rsidR="00412D04" w:rsidRPr="00B82808">
        <w:t>customization</w:t>
      </w:r>
      <w:r w:rsidR="00412D04">
        <w:t xml:space="preserve"> with reference as well as citations to </w:t>
      </w:r>
      <w:r w:rsidR="00412D04" w:rsidRPr="00B82808">
        <w:t>timeslots</w:t>
      </w:r>
      <w:r w:rsidR="00412D04">
        <w:t>.</w:t>
      </w:r>
    </w:p>
    <w:p w14:paraId="32941556" w14:textId="1A77EFEB" w:rsidR="00B82808" w:rsidRPr="00B82808" w:rsidRDefault="00B82808" w:rsidP="00F70C51">
      <w:pPr>
        <w:spacing w:after="0" w:line="259" w:lineRule="auto"/>
        <w:ind w:left="0" w:firstLine="0"/>
      </w:pPr>
      <w:r w:rsidRPr="00B82808">
        <w:t xml:space="preserve">For </w:t>
      </w:r>
      <w:r w:rsidR="00BB6464" w:rsidRPr="00B82808">
        <w:t>students,</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 Rilli</w:t>
      </w:r>
      <w:r w:rsidR="00BB6464">
        <w:t xml:space="preserve"> </w:t>
      </w:r>
      <w:r w:rsidRPr="00B82808">
        <w:t>offers a dynamic</w:t>
      </w:r>
      <w:r w:rsidR="00C06E7E">
        <w:t xml:space="preserve"> as well as </w:t>
      </w:r>
      <w:r w:rsidRPr="00B82808">
        <w:t>visually intuitive calendar display, transforming stored</w:t>
      </w:r>
      <w:r w:rsidR="002D2817">
        <w:t xml:space="preserve"> data and factorial figures </w:t>
      </w:r>
      <w:r w:rsidRPr="00B82808">
        <w:t xml:space="preserve">into easily comprehensible slots. </w:t>
      </w:r>
      <w:r w:rsidR="00412D04" w:rsidRPr="00B82808">
        <w:t>These slots serve as an at-a-glance overview, presenting essential information such as class timing, teacher details, subject information,</w:t>
      </w:r>
      <w:r w:rsidR="00412D04">
        <w:t xml:space="preserve"> as well as </w:t>
      </w:r>
      <w:r w:rsidR="00412D04" w:rsidRPr="00B82808">
        <w:t xml:space="preserve">room allocation. </w:t>
      </w:r>
      <w:r w:rsidRPr="00B82808">
        <w:t xml:space="preserve">Beyond mere </w:t>
      </w:r>
      <w:r w:rsidR="00BB6464" w:rsidRPr="00B82808">
        <w:t>scheduling,</w:t>
      </w:r>
      <w:r w:rsidR="00BB6464">
        <w:t xml:space="preserve"> Our</w:t>
      </w:r>
      <w:r w:rsidR="00C06E7E">
        <w:t xml:space="preserve"> project</w:t>
      </w:r>
      <w:r w:rsidR="00CE5DA4">
        <w:t xml:space="preserve"> application </w:t>
      </w:r>
      <w:r w:rsidR="00412D04">
        <w:t>and</w:t>
      </w:r>
      <w:r w:rsidR="00CE5DA4">
        <w:t xml:space="preserve">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 Rilli</w:t>
      </w:r>
      <w:r w:rsidR="00BB6464">
        <w:t xml:space="preserve"> </w:t>
      </w:r>
      <w:r w:rsidRPr="00B82808">
        <w:t>integrates quiz functionality directly into its platform, enhancing the learning experience</w:t>
      </w:r>
      <w:r w:rsidR="00C06E7E">
        <w:t xml:space="preserve"> as well as </w:t>
      </w:r>
      <w:r w:rsidRPr="00B82808">
        <w:t>fostering an interactive academic environment conducive to student engagement</w:t>
      </w:r>
      <w:r w:rsidR="00C06E7E">
        <w:t xml:space="preserve"> as well as </w:t>
      </w:r>
      <w:r w:rsidRPr="00B82808">
        <w:t>growth.</w:t>
      </w:r>
    </w:p>
    <w:p w14:paraId="760341AE" w14:textId="3BB4B983" w:rsidR="00B82808" w:rsidRPr="00B82808" w:rsidRDefault="00B82808" w:rsidP="00F70C51">
      <w:pPr>
        <w:spacing w:after="0" w:line="259" w:lineRule="auto"/>
        <w:ind w:left="0" w:firstLine="0"/>
      </w:pPr>
      <w:r w:rsidRPr="00B82808">
        <w:t>Underpinning Rilli’s efficient operations is the utilization</w:t>
      </w:r>
      <w:r w:rsidR="00C06E7E">
        <w:t xml:space="preserve"> with</w:t>
      </w:r>
      <w:r w:rsidR="00CE5DA4">
        <w:t xml:space="preserve"> reference as well as citations </w:t>
      </w:r>
      <w:r w:rsidR="00C06E7E">
        <w:t xml:space="preserve">to </w:t>
      </w:r>
      <w:r w:rsidRPr="00B82808">
        <w:t>multiset</w:t>
      </w:r>
      <w:r w:rsidR="002D2817">
        <w:t xml:space="preserve"> data and factorial figures </w:t>
      </w:r>
      <w:r w:rsidRPr="00B82808">
        <w:t>structures, enabling seamless management</w:t>
      </w:r>
      <w:r w:rsidR="00C06E7E">
        <w:t xml:space="preserve"> as well as </w:t>
      </w:r>
      <w:r w:rsidRPr="00B82808">
        <w:t>organization</w:t>
      </w:r>
      <w:r w:rsidR="00C06E7E">
        <w:t xml:space="preserve"> with</w:t>
      </w:r>
      <w:r w:rsidR="00CE5DA4">
        <w:t xml:space="preserve"> reference as well as citations </w:t>
      </w:r>
      <w:r w:rsidR="00C06E7E">
        <w:t xml:space="preserve">to </w:t>
      </w:r>
      <w:r w:rsidRPr="00B82808">
        <w:t>ex</w:t>
      </w:r>
      <w:r w:rsidR="00344EC5">
        <w:t>ten</w:t>
      </w:r>
      <w:r w:rsidRPr="00B82808">
        <w:t>sive scheduling data. Moreover, the</w:t>
      </w:r>
      <w:r w:rsidR="00CE5DA4">
        <w:t xml:space="preserve"> structure as well as system </w:t>
      </w:r>
      <w:r w:rsidRPr="00B82808">
        <w:t>caters to professor preferences by offering flexibility in schedule adjustments. Professors can submit modification requests, allowing the</w:t>
      </w:r>
      <w:r w:rsidR="00CE5DA4">
        <w:t xml:space="preserve"> structure as well as system </w:t>
      </w:r>
      <w:r w:rsidRPr="00B82808">
        <w:t>to dynamically adapt</w:t>
      </w:r>
      <w:r w:rsidR="00C06E7E">
        <w:t xml:space="preserve"> as well as </w:t>
      </w:r>
      <w:r w:rsidRPr="00B82808">
        <w:t>accommodate alterations, ensuring a balanced alignment between academic requisites</w:t>
      </w:r>
      <w:r w:rsidR="00C06E7E">
        <w:t xml:space="preserve"> as well as </w:t>
      </w:r>
      <w:r w:rsidRPr="00B82808">
        <w:t>faculty preferences.</w:t>
      </w:r>
    </w:p>
    <w:p w14:paraId="75FBAE50" w14:textId="79282D59" w:rsidR="00B82808" w:rsidRPr="004213E0" w:rsidRDefault="00B82808" w:rsidP="00F70C51">
      <w:pPr>
        <w:spacing w:after="0" w:line="259" w:lineRule="auto"/>
        <w:ind w:left="0" w:firstLine="0"/>
      </w:pPr>
      <w:r w:rsidRPr="00B82808">
        <w:t>Emphasizing</w:t>
      </w:r>
      <w:r w:rsidR="002D2817">
        <w:t xml:space="preserve"> data and factorial figures </w:t>
      </w:r>
      <w:r w:rsidRPr="00B82808">
        <w:t>security</w:t>
      </w:r>
      <w:r w:rsidR="00C06E7E">
        <w:t xml:space="preserve"> as well as </w:t>
      </w:r>
      <w:r w:rsidR="00BB6464" w:rsidRPr="00B82808">
        <w:t>privacy,</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 Rilli</w:t>
      </w:r>
      <w:r w:rsidR="00BB6464">
        <w:t xml:space="preserve"> </w:t>
      </w:r>
      <w:r w:rsidRPr="00B82808">
        <w:t>prioritizes the safeguarding</w:t>
      </w:r>
      <w:r w:rsidR="00C06E7E">
        <w:t xml:space="preserve"> with</w:t>
      </w:r>
      <w:r w:rsidR="00CE5DA4">
        <w:t xml:space="preserve"> reference as well as citations </w:t>
      </w:r>
      <w:r w:rsidR="00C06E7E">
        <w:t xml:space="preserve">to </w:t>
      </w:r>
      <w:r w:rsidRPr="00B82808">
        <w:t>sensitive information by leveraging binary files</w:t>
      </w:r>
      <w:r w:rsidR="00C06E7E">
        <w:t xml:space="preserve"> for the purpose of </w:t>
      </w:r>
      <w:r w:rsidRPr="00B82808">
        <w:t>storage, instilling confidence in both moderators</w:t>
      </w:r>
      <w:r w:rsidR="00C06E7E">
        <w:t xml:space="preserve"> as well as </w:t>
      </w:r>
      <w:r w:rsidRPr="00B82808">
        <w:t>students regarding the confidentiality</w:t>
      </w:r>
      <w:r w:rsidR="00C06E7E">
        <w:t xml:space="preserve"> with</w:t>
      </w:r>
      <w:r w:rsidR="00CE5DA4">
        <w:t xml:space="preserve"> reference as well as citations </w:t>
      </w:r>
      <w:r w:rsidR="00C06E7E">
        <w:t xml:space="preserve">to </w:t>
      </w:r>
      <w:r w:rsidRPr="00B82808">
        <w:t>their data.</w:t>
      </w:r>
    </w:p>
    <w:p w14:paraId="44F04BD4" w14:textId="26428268" w:rsidR="007D5D73" w:rsidRPr="007D5D73" w:rsidRDefault="007D5D73" w:rsidP="00F70C51">
      <w:pPr>
        <w:spacing w:after="0" w:line="259" w:lineRule="auto"/>
        <w:ind w:left="0" w:firstLine="0"/>
      </w:pPr>
      <w:proofErr w:type="spellStart"/>
      <w:r w:rsidRPr="007D5D73">
        <w:t>t</w:t>
      </w:r>
      <w:proofErr w:type="spellEnd"/>
      <w:r w:rsidRPr="007D5D73">
        <w:t xml:space="preserve"> the forefront</w:t>
      </w:r>
      <w:r w:rsidR="00C06E7E">
        <w:t xml:space="preserve"> with</w:t>
      </w:r>
      <w:r w:rsidR="00CE5DA4">
        <w:t xml:space="preserve"> reference as well as citations </w:t>
      </w:r>
      <w:r w:rsidR="00C06E7E">
        <w:t xml:space="preserve">to </w:t>
      </w:r>
      <w:r w:rsidRPr="007D5D73">
        <w:t xml:space="preserve">this platform's design is a user-centric approach, offering </w:t>
      </w:r>
      <w:r w:rsidR="005844F2">
        <w:t>3</w:t>
      </w:r>
      <w:r w:rsidRPr="007D5D73">
        <w:t xml:space="preserve"> dedicated webpages customized</w:t>
      </w:r>
      <w:r w:rsidR="00C06E7E">
        <w:t xml:space="preserve"> for the purpose of </w:t>
      </w:r>
      <w:r w:rsidRPr="007D5D73">
        <w:t>moderators</w:t>
      </w:r>
      <w:r w:rsidR="00C06E7E">
        <w:t xml:space="preserve"> as well as </w:t>
      </w:r>
      <w:r w:rsidRPr="007D5D73">
        <w:t>students. The Moderator Interface stands as the hub</w:t>
      </w:r>
      <w:r w:rsidR="00C06E7E">
        <w:t xml:space="preserve"> for the purpose of </w:t>
      </w:r>
      <w:r w:rsidRPr="007D5D73">
        <w:t>administrators, providing an all-</w:t>
      </w:r>
      <w:r w:rsidRPr="007D5D73">
        <w:lastRenderedPageBreak/>
        <w:t>encompassing form allowing precise customization</w:t>
      </w:r>
      <w:r w:rsidR="00C06E7E">
        <w:t xml:space="preserve"> with</w:t>
      </w:r>
      <w:r w:rsidR="00CE5DA4">
        <w:t xml:space="preserve"> reference as well as citations </w:t>
      </w:r>
      <w:r w:rsidR="00C06E7E">
        <w:t xml:space="preserve">to </w:t>
      </w:r>
      <w:r w:rsidRPr="007D5D73">
        <w:t>timeslots. This meticulous form captures a myriad</w:t>
      </w:r>
      <w:r w:rsidR="00C06E7E">
        <w:t xml:space="preserve"> with</w:t>
      </w:r>
      <w:r w:rsidR="00CE5DA4">
        <w:t xml:space="preserve"> reference as well as citations </w:t>
      </w:r>
      <w:r w:rsidR="00C06E7E">
        <w:t xml:space="preserve">to </w:t>
      </w:r>
      <w:r w:rsidRPr="007D5D73">
        <w:t>crucial details, including year, group, batch, course, class type, teacher information, weekdays, room codes,</w:t>
      </w:r>
      <w:r w:rsidR="00C06E7E">
        <w:t xml:space="preserve"> as well as </w:t>
      </w:r>
      <w:r w:rsidRPr="007D5D73">
        <w:t>session durations, enabling administrators to orchestrate schedules with unparalleled precision.</w:t>
      </w:r>
    </w:p>
    <w:p w14:paraId="6DF1D522" w14:textId="5D282450" w:rsidR="007D5D73" w:rsidRPr="00B82808" w:rsidRDefault="007D5D73" w:rsidP="00F70C51">
      <w:pPr>
        <w:spacing w:after="0" w:line="259" w:lineRule="auto"/>
        <w:ind w:left="0" w:firstLine="0"/>
      </w:pPr>
      <w:r w:rsidRPr="007D5D73">
        <w:t>Complementing this, the Student Interface showcases a dynamic calendar display that ingeniously translates stored</w:t>
      </w:r>
      <w:r w:rsidR="002D2817">
        <w:t xml:space="preserve"> data and factorial figures </w:t>
      </w:r>
      <w:r w:rsidRPr="007D5D73">
        <w:t>into easily comprehensible slots. These slots serve as an intuitive snapshot, offering students essential information such as class timings, teacher details, subject specifics,</w:t>
      </w:r>
      <w:r w:rsidR="00C06E7E">
        <w:t xml:space="preserve"> as well as </w:t>
      </w:r>
      <w:r w:rsidRPr="007D5D73">
        <w:t xml:space="preserve">room allocations </w:t>
      </w:r>
      <w:proofErr w:type="gramStart"/>
      <w:r w:rsidRPr="007D5D73">
        <w:t>at a glance</w:t>
      </w:r>
      <w:proofErr w:type="gramEnd"/>
      <w:r w:rsidRPr="007D5D73">
        <w:t>. Additionally, the platform's Login/Signup Page prioritizes secure user access</w:t>
      </w:r>
      <w:r w:rsidR="00C06E7E">
        <w:t xml:space="preserve"> as well as </w:t>
      </w:r>
      <w:r w:rsidRPr="007D5D73">
        <w:t xml:space="preserve">seamless account management. Beyond basic </w:t>
      </w:r>
      <w:r w:rsidR="00BB6464" w:rsidRPr="007D5D73">
        <w:t>scheduling,</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w:t>
      </w:r>
      <w:r w:rsidR="00412D04">
        <w:t xml:space="preserve">and </w:t>
      </w:r>
      <w:r w:rsidR="00CE5DA4">
        <w:t xml:space="preserve">implementation </w:t>
      </w:r>
      <w:r w:rsidR="00C06E7E">
        <w:t>very commonly as well as extremely popularly also known by the name we have given to it</w:t>
      </w:r>
      <w:r w:rsidR="00BB6464">
        <w:t xml:space="preserve"> Rilli </w:t>
      </w:r>
      <w:r w:rsidR="00BB6464" w:rsidRPr="007D5D73">
        <w:t>enriches</w:t>
      </w:r>
      <w:r w:rsidRPr="007D5D73">
        <w:t xml:space="preserve"> the academic journey by integrating quiz functionality directly into its framework, fostering an interactive learning environment. Moreover, it accommodates professor preferences by allowing flexible schedule adjustments, wherein educators can propose modifications</w:t>
      </w:r>
      <w:r w:rsidR="00C06E7E">
        <w:t xml:space="preserve"> for the purpose of </w:t>
      </w:r>
      <w:r w:rsidRPr="007D5D73">
        <w:t>dynamic adaptation, ensuring alignment with both academic requisites</w:t>
      </w:r>
      <w:r w:rsidR="00C06E7E">
        <w:t xml:space="preserve"> </w:t>
      </w:r>
      <w:r w:rsidR="00412D04">
        <w:t xml:space="preserve">and </w:t>
      </w:r>
      <w:r w:rsidRPr="007D5D73">
        <w:t>faculty choices. Rilli's commitment to</w:t>
      </w:r>
      <w:r w:rsidR="002D2817">
        <w:t xml:space="preserve"> data and factorial figures </w:t>
      </w:r>
      <w:r w:rsidRPr="007D5D73">
        <w:t>security</w:t>
      </w:r>
      <w:r w:rsidR="00C06E7E">
        <w:t xml:space="preserve"> as well as </w:t>
      </w:r>
      <w:r w:rsidRPr="007D5D73">
        <w:t>privacy stands as a testament to its integrity, leveraging binary file storage to protect sensitive information, assuring both moderators</w:t>
      </w:r>
      <w:r w:rsidR="00C06E7E">
        <w:t xml:space="preserve"> as well as </w:t>
      </w:r>
      <w:r w:rsidRPr="007D5D73">
        <w:t>students</w:t>
      </w:r>
      <w:r w:rsidR="00C06E7E">
        <w:t xml:space="preserve"> with</w:t>
      </w:r>
      <w:r w:rsidR="00CE5DA4">
        <w:t xml:space="preserve"> reference as well as citations </w:t>
      </w:r>
      <w:r w:rsidR="00C06E7E">
        <w:t xml:space="preserve">to </w:t>
      </w:r>
      <w:r w:rsidRPr="007D5D73">
        <w:t>the confidentiality</w:t>
      </w:r>
      <w:r w:rsidR="00C06E7E">
        <w:t xml:space="preserve"> with</w:t>
      </w:r>
      <w:r w:rsidR="00CE5DA4">
        <w:t xml:space="preserve"> reference as well as citations </w:t>
      </w:r>
      <w:r w:rsidR="00C06E7E">
        <w:t xml:space="preserve">to </w:t>
      </w:r>
      <w:r w:rsidRPr="007D5D73">
        <w:t>their data.</w:t>
      </w:r>
    </w:p>
    <w:p w14:paraId="535B27E0" w14:textId="38C5A01D" w:rsidR="00B82808" w:rsidRPr="00B82808" w:rsidRDefault="00B82808" w:rsidP="00F70C51">
      <w:pPr>
        <w:spacing w:after="0" w:line="259" w:lineRule="auto"/>
        <w:ind w:left="0" w:firstLine="0"/>
        <w:rPr>
          <w:sz w:val="24"/>
          <w:szCs w:val="24"/>
        </w:rPr>
      </w:pPr>
      <w:r w:rsidRPr="00B82808">
        <w:t xml:space="preserve">In </w:t>
      </w:r>
      <w:r w:rsidR="00BB6464" w:rsidRPr="00B82808">
        <w:t>essence,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w:t>
      </w:r>
      <w:r w:rsidR="00412D04">
        <w:t xml:space="preserve"> h</w:t>
      </w:r>
      <w:r w:rsidR="00C06E7E">
        <w:t xml:space="preserv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B82808">
        <w:t>transcends</w:t>
      </w:r>
      <w:r w:rsidRPr="00B82808">
        <w:t xml:space="preserve"> the conventional notion</w:t>
      </w:r>
      <w:r w:rsidR="00C06E7E">
        <w:t xml:space="preserve"> with</w:t>
      </w:r>
      <w:r w:rsidR="00CE5DA4">
        <w:t xml:space="preserve"> reference as well as citations </w:t>
      </w:r>
      <w:r w:rsidR="00C06E7E">
        <w:t xml:space="preserve">to </w:t>
      </w:r>
      <w:r w:rsidRPr="00B82808">
        <w:t>a timetable system, emerging as a comprehensive solution tailored to the diverse needs</w:t>
      </w:r>
      <w:r w:rsidR="00C06E7E">
        <w:t xml:space="preserve"> with</w:t>
      </w:r>
      <w:r w:rsidR="00CE5DA4">
        <w:t xml:space="preserve"> reference as well as citations </w:t>
      </w:r>
      <w:r w:rsidR="00C06E7E">
        <w:t xml:space="preserve">to </w:t>
      </w:r>
      <w:r w:rsidRPr="00B82808">
        <w:t>academic institutions. By amalgamating user-friendly design, dynamic visual representation, robust</w:t>
      </w:r>
      <w:r w:rsidR="002D2817">
        <w:t xml:space="preserve"> data and factorial figures </w:t>
      </w:r>
      <w:r w:rsidRPr="00B82808">
        <w:t>structures,</w:t>
      </w:r>
      <w:r w:rsidR="00C06E7E">
        <w:t xml:space="preserve"> as well as </w:t>
      </w:r>
      <w:r w:rsidRPr="00B82808">
        <w:t xml:space="preserve">interactive </w:t>
      </w:r>
      <w:r w:rsidR="00BB6464" w:rsidRPr="00B82808">
        <w:t>features,</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B82808">
        <w:t>heralds</w:t>
      </w:r>
      <w:r w:rsidRPr="00B82808">
        <w:t xml:space="preserve"> a new era in academic scheduling, poised to redefine</w:t>
      </w:r>
      <w:r w:rsidR="00C06E7E">
        <w:t xml:space="preserve"> as well as </w:t>
      </w:r>
      <w:r w:rsidRPr="00B82808">
        <w:t>elevate the academic experience</w:t>
      </w:r>
      <w:r w:rsidR="00C06E7E">
        <w:t xml:space="preserve"> for the purpose of </w:t>
      </w:r>
      <w:r w:rsidRPr="00B82808">
        <w:t>all stakeholders involved.</w:t>
      </w:r>
      <w:r w:rsidR="00FA0955">
        <w:t xml:space="preserve"> </w:t>
      </w:r>
      <w:r w:rsidR="00C455AB" w:rsidRPr="004213E0">
        <w:t>Its amalgamation</w:t>
      </w:r>
      <w:r w:rsidR="00C06E7E">
        <w:t xml:space="preserve"> with</w:t>
      </w:r>
      <w:r w:rsidR="00CE5DA4">
        <w:t xml:space="preserve"> reference as well as citations </w:t>
      </w:r>
      <w:r w:rsidR="00C06E7E">
        <w:t xml:space="preserve">to </w:t>
      </w:r>
      <w:r w:rsidR="00C455AB" w:rsidRPr="004213E0">
        <w:t>user-friendly design, interactive features, robust</w:t>
      </w:r>
      <w:r w:rsidR="002D2817">
        <w:t xml:space="preserve"> data and factorial figures </w:t>
      </w:r>
      <w:r w:rsidR="00C455AB" w:rsidRPr="004213E0">
        <w:t>structures,</w:t>
      </w:r>
      <w:r w:rsidR="00C06E7E">
        <w:t xml:space="preserve"> </w:t>
      </w:r>
      <w:r w:rsidR="00412D04">
        <w:t>and</w:t>
      </w:r>
      <w:r w:rsidR="00C06E7E">
        <w:t xml:space="preserve"> </w:t>
      </w:r>
      <w:r w:rsidR="00C455AB" w:rsidRPr="004213E0">
        <w:t>stringent</w:t>
      </w:r>
      <w:r w:rsidR="002D2817">
        <w:t xml:space="preserve"> data and factorial </w:t>
      </w:r>
      <w:proofErr w:type="gramStart"/>
      <w:r w:rsidR="002D2817">
        <w:t xml:space="preserve">figures </w:t>
      </w:r>
      <w:r w:rsidR="00412D04">
        <w:t xml:space="preserve"> k</w:t>
      </w:r>
      <w:proofErr w:type="gramEnd"/>
      <w:r w:rsidR="00412D04">
        <w:t xml:space="preserve"> </w:t>
      </w:r>
      <w:r w:rsidR="00C455AB" w:rsidRPr="004213E0">
        <w:t>security measures heralds a new era in academic scheduling. By prioritizing precision, adaptability,</w:t>
      </w:r>
      <w:r w:rsidR="00C06E7E">
        <w:t xml:space="preserve"> as well as </w:t>
      </w:r>
      <w:r w:rsidR="00BB6464" w:rsidRPr="004213E0">
        <w:t>confidentiality,</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w:t>
      </w:r>
      <w:r w:rsidR="00412D04">
        <w:t>and</w:t>
      </w:r>
      <w:r w:rsidR="00CE5DA4">
        <w:t xml:space="preserve">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4213E0">
        <w:t>emerges</w:t>
      </w:r>
      <w:r w:rsidR="00C455AB" w:rsidRPr="004213E0">
        <w:t xml:space="preserve"> as a comprehensive solution poised to elevate the academic experience</w:t>
      </w:r>
      <w:r w:rsidR="00C06E7E">
        <w:t xml:space="preserve"> for the purpose of </w:t>
      </w:r>
      <w:r w:rsidR="00C455AB" w:rsidRPr="004213E0">
        <w:t>moderators, students,</w:t>
      </w:r>
      <w:r w:rsidR="00C06E7E">
        <w:t xml:space="preserve"> as well as </w:t>
      </w:r>
      <w:r w:rsidR="00C455AB" w:rsidRPr="004213E0">
        <w:t>professors alike, setting a new benchmark in the realm</w:t>
      </w:r>
      <w:r w:rsidR="00C06E7E">
        <w:t xml:space="preserve"> with</w:t>
      </w:r>
      <w:r w:rsidR="00CE5DA4">
        <w:t xml:space="preserve"> reference as well as citations </w:t>
      </w:r>
      <w:r w:rsidR="00C06E7E">
        <w:t xml:space="preserve">to </w:t>
      </w:r>
      <w:r w:rsidR="00C455AB" w:rsidRPr="004213E0">
        <w:t>efficient</w:t>
      </w:r>
      <w:r w:rsidR="00C06E7E">
        <w:t xml:space="preserve"> as well as </w:t>
      </w:r>
      <w:r w:rsidR="00C455AB" w:rsidRPr="004213E0">
        <w:t>engaging timetable management.</w:t>
      </w:r>
    </w:p>
    <w:p w14:paraId="4D7B404E" w14:textId="41D59255" w:rsidR="0024036E" w:rsidRPr="007A1F0F" w:rsidRDefault="0024036E" w:rsidP="00F70C51">
      <w:pPr>
        <w:spacing w:after="0" w:line="259" w:lineRule="auto"/>
        <w:ind w:left="0" w:firstLine="0"/>
        <w:jc w:val="left"/>
        <w:rPr>
          <w:sz w:val="24"/>
          <w:szCs w:val="24"/>
        </w:rPr>
      </w:pPr>
      <w:r w:rsidRPr="007A1F0F">
        <w:rPr>
          <w:sz w:val="24"/>
          <w:szCs w:val="24"/>
        </w:rPr>
        <w:t xml:space="preserve"> </w:t>
      </w:r>
    </w:p>
    <w:p w14:paraId="0C5ED3D8" w14:textId="77777777" w:rsidR="0024036E" w:rsidRPr="007A1F0F" w:rsidRDefault="0024036E" w:rsidP="00F70C51">
      <w:pPr>
        <w:spacing w:after="0" w:line="259" w:lineRule="auto"/>
        <w:ind w:left="0" w:firstLine="0"/>
        <w:jc w:val="left"/>
        <w:rPr>
          <w:sz w:val="24"/>
          <w:szCs w:val="24"/>
        </w:rPr>
      </w:pPr>
      <w:r w:rsidRPr="007A1F0F">
        <w:rPr>
          <w:sz w:val="24"/>
          <w:szCs w:val="24"/>
        </w:rPr>
        <w:t xml:space="preserve"> </w:t>
      </w:r>
      <w:r w:rsidRPr="007A1F0F">
        <w:rPr>
          <w:sz w:val="24"/>
          <w:szCs w:val="24"/>
        </w:rPr>
        <w:br w:type="page"/>
      </w:r>
    </w:p>
    <w:p w14:paraId="3A57531B" w14:textId="792E6DCA" w:rsidR="00272709" w:rsidRDefault="00272709" w:rsidP="00272709">
      <w:pPr>
        <w:pStyle w:val="Heading1"/>
        <w:spacing w:after="0"/>
        <w:ind w:left="-5"/>
      </w:pPr>
      <w:r>
        <w:lastRenderedPageBreak/>
        <w:t>Table</w:t>
      </w:r>
      <w:r w:rsidR="00C06E7E">
        <w:t xml:space="preserve"> </w:t>
      </w:r>
      <w:r w:rsidR="00CE5DA4">
        <w:t>of</w:t>
      </w:r>
      <w:r w:rsidR="00C06E7E">
        <w:t xml:space="preserve"> </w:t>
      </w:r>
      <w:r>
        <w:t>Cont</w:t>
      </w:r>
      <w:r w:rsidR="00953B93">
        <w:t>ent</w:t>
      </w:r>
      <w:r>
        <w:t xml:space="preserve">s </w:t>
      </w:r>
    </w:p>
    <w:p w14:paraId="06178A1C" w14:textId="77777777" w:rsidR="007A32B5" w:rsidRPr="007A32B5" w:rsidRDefault="007A32B5" w:rsidP="007A32B5">
      <w:pPr>
        <w:rPr>
          <w:lang w:val="en-US" w:eastAsia="en-US" w:bidi="ar-SA"/>
        </w:rPr>
      </w:pPr>
    </w:p>
    <w:tbl>
      <w:tblPr>
        <w:tblStyle w:val="TableGrid1"/>
        <w:tblW w:w="7832" w:type="dxa"/>
        <w:tblInd w:w="-108" w:type="dxa"/>
        <w:tblCellMar>
          <w:top w:w="134" w:type="dxa"/>
          <w:left w:w="108" w:type="dxa"/>
          <w:right w:w="115" w:type="dxa"/>
        </w:tblCellMar>
        <w:tblLook w:val="04A0" w:firstRow="1" w:lastRow="0" w:firstColumn="1" w:lastColumn="0" w:noHBand="0" w:noVBand="1"/>
      </w:tblPr>
      <w:tblGrid>
        <w:gridCol w:w="6259"/>
        <w:gridCol w:w="1573"/>
      </w:tblGrid>
      <w:tr w:rsidR="00272709" w14:paraId="25880944" w14:textId="77777777" w:rsidTr="00C82CDD">
        <w:trPr>
          <w:trHeight w:val="482"/>
        </w:trPr>
        <w:tc>
          <w:tcPr>
            <w:tcW w:w="6259" w:type="dxa"/>
            <w:tcBorders>
              <w:top w:val="single" w:sz="4" w:space="0" w:color="000000"/>
              <w:left w:val="single" w:sz="4" w:space="0" w:color="000000"/>
              <w:bottom w:val="single" w:sz="4" w:space="0" w:color="000000"/>
              <w:right w:val="single" w:sz="4" w:space="0" w:color="000000"/>
            </w:tcBorders>
          </w:tcPr>
          <w:p w14:paraId="431BFC2A" w14:textId="3C4BCD44" w:rsidR="00272709" w:rsidRDefault="00F07153">
            <w:pPr>
              <w:spacing w:after="0" w:line="259" w:lineRule="auto"/>
              <w:ind w:left="360" w:firstLine="0"/>
              <w:jc w:val="left"/>
            </w:pPr>
            <w:r>
              <w:rPr>
                <w:b/>
              </w:rPr>
              <w:t>Chapter</w:t>
            </w:r>
            <w:r w:rsidR="00272709">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23A5AA6E" w14:textId="77777777" w:rsidR="00272709" w:rsidRDefault="00272709">
            <w:pPr>
              <w:spacing w:after="0" w:line="259" w:lineRule="auto"/>
              <w:ind w:left="0" w:firstLine="0"/>
              <w:jc w:val="left"/>
            </w:pPr>
            <w:r>
              <w:t xml:space="preserve">Page Number </w:t>
            </w:r>
          </w:p>
        </w:tc>
      </w:tr>
      <w:tr w:rsidR="00272709" w14:paraId="1842E26D" w14:textId="77777777" w:rsidTr="00C82CDD">
        <w:trPr>
          <w:trHeight w:val="274"/>
        </w:trPr>
        <w:tc>
          <w:tcPr>
            <w:tcW w:w="6259" w:type="dxa"/>
            <w:tcBorders>
              <w:top w:val="single" w:sz="4" w:space="0" w:color="000000"/>
              <w:left w:val="single" w:sz="4" w:space="0" w:color="000000"/>
              <w:bottom w:val="single" w:sz="4" w:space="0" w:color="000000"/>
              <w:right w:val="single" w:sz="4" w:space="0" w:color="000000"/>
            </w:tcBorders>
          </w:tcPr>
          <w:p w14:paraId="78D8570A" w14:textId="1C892AA3" w:rsidR="00AA0C90" w:rsidRDefault="00272709" w:rsidP="00C82CDD">
            <w:pPr>
              <w:spacing w:after="221" w:line="259" w:lineRule="auto"/>
              <w:ind w:left="360" w:firstLine="0"/>
              <w:jc w:val="left"/>
            </w:pPr>
            <w:r>
              <w:rPr>
                <w:b/>
              </w:rPr>
              <w:t>1</w:t>
            </w:r>
            <w:r>
              <w:rPr>
                <w:b/>
              </w:rPr>
              <w:t>.</w:t>
            </w:r>
            <w:r>
              <w:rPr>
                <w:rFonts w:ascii="Arial" w:eastAsia="Arial" w:hAnsi="Arial" w:cs="Arial"/>
                <w:b/>
              </w:rPr>
              <w:t xml:space="preserve"> </w:t>
            </w:r>
            <w:r>
              <w:rPr>
                <w:b/>
              </w:rPr>
              <w:t>Introduction</w:t>
            </w:r>
          </w:p>
        </w:tc>
        <w:tc>
          <w:tcPr>
            <w:tcW w:w="1573" w:type="dxa"/>
            <w:tcBorders>
              <w:top w:val="single" w:sz="4" w:space="0" w:color="000000"/>
              <w:left w:val="single" w:sz="4" w:space="0" w:color="000000"/>
              <w:bottom w:val="single" w:sz="4" w:space="0" w:color="000000"/>
              <w:right w:val="single" w:sz="4" w:space="0" w:color="000000"/>
            </w:tcBorders>
          </w:tcPr>
          <w:p w14:paraId="1E901358" w14:textId="170432B3" w:rsidR="00272709" w:rsidRDefault="00CD3259">
            <w:pPr>
              <w:spacing w:after="0" w:line="259" w:lineRule="auto"/>
              <w:ind w:left="0" w:firstLine="0"/>
              <w:jc w:val="left"/>
            </w:pPr>
            <w:r>
              <w:t>7</w:t>
            </w:r>
          </w:p>
        </w:tc>
      </w:tr>
      <w:tr w:rsidR="00272709" w14:paraId="4E9CA9D9" w14:textId="77777777" w:rsidTr="00C82CDD">
        <w:trPr>
          <w:trHeight w:val="398"/>
        </w:trPr>
        <w:tc>
          <w:tcPr>
            <w:tcW w:w="6259" w:type="dxa"/>
            <w:tcBorders>
              <w:top w:val="single" w:sz="4" w:space="0" w:color="000000"/>
              <w:left w:val="single" w:sz="4" w:space="0" w:color="000000"/>
              <w:bottom w:val="single" w:sz="4" w:space="0" w:color="000000"/>
              <w:right w:val="single" w:sz="4" w:space="0" w:color="000000"/>
            </w:tcBorders>
          </w:tcPr>
          <w:p w14:paraId="4ECE0765" w14:textId="1038A1E2" w:rsidR="00AA0C90" w:rsidRDefault="00272709" w:rsidP="00C82CDD">
            <w:pPr>
              <w:spacing w:after="221" w:line="259" w:lineRule="auto"/>
              <w:ind w:left="360" w:firstLine="0"/>
              <w:jc w:val="left"/>
            </w:pPr>
            <w:r>
              <w:rPr>
                <w:b/>
              </w:rPr>
              <w:t>2.</w:t>
            </w:r>
            <w:r>
              <w:rPr>
                <w:rFonts w:ascii="Arial" w:eastAsia="Arial" w:hAnsi="Arial" w:cs="Arial"/>
                <w:b/>
              </w:rPr>
              <w:t xml:space="preserve"> </w:t>
            </w:r>
            <w:r>
              <w:rPr>
                <w:b/>
              </w:rPr>
              <w:t xml:space="preserve">Problem Definition &amp; Objectives </w:t>
            </w:r>
          </w:p>
        </w:tc>
        <w:tc>
          <w:tcPr>
            <w:tcW w:w="1573" w:type="dxa"/>
            <w:tcBorders>
              <w:top w:val="single" w:sz="4" w:space="0" w:color="000000"/>
              <w:left w:val="single" w:sz="4" w:space="0" w:color="000000"/>
              <w:bottom w:val="single" w:sz="4" w:space="0" w:color="000000"/>
              <w:right w:val="single" w:sz="4" w:space="0" w:color="000000"/>
            </w:tcBorders>
          </w:tcPr>
          <w:p w14:paraId="50FE80B6" w14:textId="3E862E34" w:rsidR="00272709" w:rsidRDefault="00CD3259">
            <w:pPr>
              <w:spacing w:after="0" w:line="259" w:lineRule="auto"/>
              <w:ind w:left="0" w:firstLine="0"/>
              <w:jc w:val="left"/>
            </w:pPr>
            <w:r>
              <w:t>13</w:t>
            </w:r>
          </w:p>
        </w:tc>
      </w:tr>
      <w:tr w:rsidR="00272709" w14:paraId="427C1E3A" w14:textId="77777777" w:rsidTr="00C82CDD">
        <w:trPr>
          <w:trHeight w:val="483"/>
        </w:trPr>
        <w:tc>
          <w:tcPr>
            <w:tcW w:w="6259" w:type="dxa"/>
            <w:tcBorders>
              <w:top w:val="single" w:sz="4" w:space="0" w:color="000000"/>
              <w:left w:val="single" w:sz="4" w:space="0" w:color="000000"/>
              <w:bottom w:val="single" w:sz="4" w:space="0" w:color="000000"/>
              <w:right w:val="single" w:sz="4" w:space="0" w:color="000000"/>
            </w:tcBorders>
          </w:tcPr>
          <w:p w14:paraId="6B2CBA9A" w14:textId="6B66B180" w:rsidR="00CC124E" w:rsidRPr="00C82CDD" w:rsidRDefault="00272709" w:rsidP="00C82CDD">
            <w:pPr>
              <w:spacing w:after="0" w:line="259" w:lineRule="auto"/>
              <w:ind w:left="360" w:firstLine="0"/>
              <w:jc w:val="left"/>
            </w:pPr>
            <w:r>
              <w:rPr>
                <w:b/>
              </w:rPr>
              <w:t>3.</w:t>
            </w:r>
            <w:r>
              <w:rPr>
                <w:rFonts w:ascii="Arial" w:eastAsia="Arial" w:hAnsi="Arial" w:cs="Arial"/>
                <w:b/>
              </w:rPr>
              <w:t xml:space="preserve"> </w:t>
            </w:r>
            <w:r>
              <w:rPr>
                <w:b/>
              </w:rPr>
              <w:t xml:space="preserve">Proposed Work/Methodology </w:t>
            </w:r>
          </w:p>
        </w:tc>
        <w:tc>
          <w:tcPr>
            <w:tcW w:w="1573" w:type="dxa"/>
            <w:tcBorders>
              <w:top w:val="single" w:sz="4" w:space="0" w:color="000000"/>
              <w:left w:val="single" w:sz="4" w:space="0" w:color="000000"/>
              <w:bottom w:val="single" w:sz="4" w:space="0" w:color="000000"/>
              <w:right w:val="single" w:sz="4" w:space="0" w:color="000000"/>
            </w:tcBorders>
          </w:tcPr>
          <w:p w14:paraId="2DFF9ECE" w14:textId="4D28C90D" w:rsidR="00396AAE" w:rsidRDefault="00953B93">
            <w:pPr>
              <w:spacing w:after="0" w:line="259" w:lineRule="auto"/>
              <w:ind w:left="0" w:firstLine="0"/>
              <w:jc w:val="left"/>
            </w:pPr>
            <w:r>
              <w:t>1</w:t>
            </w:r>
            <w:r w:rsidR="00CD3259">
              <w:t>5</w:t>
            </w:r>
          </w:p>
        </w:tc>
      </w:tr>
      <w:tr w:rsidR="00272709" w14:paraId="6B5E1BC3" w14:textId="77777777" w:rsidTr="00C82CDD">
        <w:trPr>
          <w:trHeight w:val="319"/>
        </w:trPr>
        <w:tc>
          <w:tcPr>
            <w:tcW w:w="6259" w:type="dxa"/>
            <w:tcBorders>
              <w:top w:val="single" w:sz="4" w:space="0" w:color="000000"/>
              <w:left w:val="single" w:sz="4" w:space="0" w:color="000000"/>
              <w:bottom w:val="single" w:sz="4" w:space="0" w:color="000000"/>
              <w:right w:val="single" w:sz="4" w:space="0" w:color="000000"/>
            </w:tcBorders>
          </w:tcPr>
          <w:p w14:paraId="2EA0654C" w14:textId="328D1798" w:rsidR="00272709" w:rsidRPr="009B6288" w:rsidRDefault="00272709">
            <w:pPr>
              <w:spacing w:after="0" w:line="259" w:lineRule="auto"/>
              <w:ind w:left="360" w:firstLine="0"/>
              <w:jc w:val="left"/>
            </w:pPr>
            <w:r w:rsidRPr="007A32B5">
              <w:t>4.</w:t>
            </w:r>
            <w:r w:rsidR="002D2817" w:rsidRPr="009B6288">
              <w:rPr>
                <w:rFonts w:eastAsia="Arial"/>
                <w:b/>
              </w:rPr>
              <w:t xml:space="preserve"> </w:t>
            </w:r>
            <w:r w:rsidR="009A1E67" w:rsidRPr="009B6288">
              <w:rPr>
                <w:rFonts w:eastAsia="Arial"/>
                <w:b/>
              </w:rPr>
              <w:t>Data Structure Implementation</w:t>
            </w:r>
          </w:p>
        </w:tc>
        <w:tc>
          <w:tcPr>
            <w:tcW w:w="1573" w:type="dxa"/>
            <w:tcBorders>
              <w:top w:val="single" w:sz="4" w:space="0" w:color="000000"/>
              <w:left w:val="single" w:sz="4" w:space="0" w:color="000000"/>
              <w:bottom w:val="single" w:sz="4" w:space="0" w:color="000000"/>
              <w:right w:val="single" w:sz="4" w:space="0" w:color="000000"/>
            </w:tcBorders>
          </w:tcPr>
          <w:p w14:paraId="5A5AE05C" w14:textId="0166F708" w:rsidR="00272709" w:rsidRDefault="00CD3259">
            <w:pPr>
              <w:spacing w:after="0" w:line="259" w:lineRule="auto"/>
              <w:ind w:left="0" w:firstLine="0"/>
              <w:jc w:val="left"/>
            </w:pPr>
            <w:r>
              <w:t>21</w:t>
            </w:r>
          </w:p>
        </w:tc>
      </w:tr>
      <w:tr w:rsidR="00272709" w14:paraId="6C45F615" w14:textId="77777777" w:rsidTr="00C82CDD">
        <w:trPr>
          <w:trHeight w:val="483"/>
        </w:trPr>
        <w:tc>
          <w:tcPr>
            <w:tcW w:w="6259" w:type="dxa"/>
            <w:tcBorders>
              <w:top w:val="single" w:sz="4" w:space="0" w:color="000000"/>
              <w:left w:val="single" w:sz="4" w:space="0" w:color="000000"/>
              <w:bottom w:val="single" w:sz="4" w:space="0" w:color="000000"/>
              <w:right w:val="single" w:sz="4" w:space="0" w:color="000000"/>
            </w:tcBorders>
          </w:tcPr>
          <w:p w14:paraId="145BE8BA" w14:textId="2C9412AE" w:rsidR="00272709" w:rsidRDefault="00272709">
            <w:pPr>
              <w:spacing w:after="0" w:line="259" w:lineRule="auto"/>
              <w:ind w:left="360" w:firstLine="0"/>
              <w:jc w:val="left"/>
            </w:pPr>
            <w:r>
              <w:rPr>
                <w:b/>
              </w:rPr>
              <w:t>5.</w:t>
            </w:r>
            <w:r>
              <w:rPr>
                <w:rFonts w:ascii="Arial" w:eastAsia="Arial" w:hAnsi="Arial" w:cs="Arial"/>
                <w:b/>
              </w:rPr>
              <w:t xml:space="preserve"> </w:t>
            </w:r>
            <w:r>
              <w:rPr>
                <w:b/>
              </w:rPr>
              <w:t>Language</w:t>
            </w:r>
            <w:r w:rsidR="00C06E7E">
              <w:rPr>
                <w:b/>
              </w:rPr>
              <w:t xml:space="preserve"> as well as </w:t>
            </w:r>
            <w:r>
              <w:rPr>
                <w:b/>
              </w:rPr>
              <w:t xml:space="preserve">Tools </w:t>
            </w:r>
          </w:p>
        </w:tc>
        <w:tc>
          <w:tcPr>
            <w:tcW w:w="1573" w:type="dxa"/>
            <w:tcBorders>
              <w:top w:val="single" w:sz="4" w:space="0" w:color="000000"/>
              <w:left w:val="single" w:sz="4" w:space="0" w:color="000000"/>
              <w:bottom w:val="single" w:sz="4" w:space="0" w:color="000000"/>
              <w:right w:val="single" w:sz="4" w:space="0" w:color="000000"/>
            </w:tcBorders>
          </w:tcPr>
          <w:p w14:paraId="24FBD5CE" w14:textId="0A3D1A28" w:rsidR="00396AAE" w:rsidRDefault="00396AAE">
            <w:pPr>
              <w:spacing w:after="0" w:line="259" w:lineRule="auto"/>
              <w:ind w:left="0" w:firstLine="0"/>
              <w:jc w:val="left"/>
            </w:pPr>
            <w:r>
              <w:t>2</w:t>
            </w:r>
            <w:r w:rsidR="00BB0117">
              <w:t>5</w:t>
            </w:r>
          </w:p>
        </w:tc>
      </w:tr>
      <w:tr w:rsidR="00272709" w14:paraId="5E9BF389" w14:textId="77777777" w:rsidTr="00C82CDD">
        <w:trPr>
          <w:trHeight w:val="482"/>
        </w:trPr>
        <w:tc>
          <w:tcPr>
            <w:tcW w:w="6259" w:type="dxa"/>
            <w:tcBorders>
              <w:top w:val="single" w:sz="4" w:space="0" w:color="000000"/>
              <w:left w:val="single" w:sz="4" w:space="0" w:color="000000"/>
              <w:bottom w:val="single" w:sz="4" w:space="0" w:color="000000"/>
              <w:right w:val="single" w:sz="4" w:space="0" w:color="000000"/>
            </w:tcBorders>
          </w:tcPr>
          <w:p w14:paraId="52FE70F3" w14:textId="77777777" w:rsidR="00272709" w:rsidRDefault="00272709">
            <w:pPr>
              <w:spacing w:after="0" w:line="259" w:lineRule="auto"/>
              <w:ind w:left="360" w:firstLine="0"/>
              <w:jc w:val="left"/>
            </w:pPr>
            <w:r>
              <w:rPr>
                <w:b/>
              </w:rPr>
              <w:t>6.</w:t>
            </w:r>
            <w:r>
              <w:rPr>
                <w:rFonts w:ascii="Arial" w:eastAsia="Arial" w:hAnsi="Arial" w:cs="Arial"/>
                <w:b/>
              </w:rPr>
              <w:t xml:space="preserve"> </w:t>
            </w:r>
            <w:r>
              <w:rPr>
                <w:b/>
              </w:rPr>
              <w:t xml:space="preserve">Source Code  </w:t>
            </w:r>
          </w:p>
        </w:tc>
        <w:tc>
          <w:tcPr>
            <w:tcW w:w="1573" w:type="dxa"/>
            <w:tcBorders>
              <w:top w:val="single" w:sz="4" w:space="0" w:color="000000"/>
              <w:left w:val="single" w:sz="4" w:space="0" w:color="000000"/>
              <w:bottom w:val="single" w:sz="4" w:space="0" w:color="000000"/>
              <w:right w:val="single" w:sz="4" w:space="0" w:color="000000"/>
            </w:tcBorders>
          </w:tcPr>
          <w:p w14:paraId="063FF4B8" w14:textId="6388206A" w:rsidR="00272709" w:rsidRDefault="00396AAE">
            <w:pPr>
              <w:spacing w:after="0" w:line="259" w:lineRule="auto"/>
              <w:ind w:left="0" w:firstLine="0"/>
              <w:jc w:val="left"/>
            </w:pPr>
            <w:r>
              <w:t>2</w:t>
            </w:r>
            <w:r w:rsidR="00CD3259">
              <w:t>7</w:t>
            </w:r>
          </w:p>
        </w:tc>
      </w:tr>
      <w:tr w:rsidR="00272709" w14:paraId="0D896825" w14:textId="77777777" w:rsidTr="00C82CDD">
        <w:trPr>
          <w:trHeight w:val="483"/>
        </w:trPr>
        <w:tc>
          <w:tcPr>
            <w:tcW w:w="6259" w:type="dxa"/>
            <w:tcBorders>
              <w:top w:val="single" w:sz="4" w:space="0" w:color="000000"/>
              <w:left w:val="single" w:sz="4" w:space="0" w:color="000000"/>
              <w:bottom w:val="single" w:sz="4" w:space="0" w:color="000000"/>
              <w:right w:val="single" w:sz="4" w:space="0" w:color="000000"/>
            </w:tcBorders>
          </w:tcPr>
          <w:p w14:paraId="1FDAAD8E" w14:textId="77777777" w:rsidR="00272709" w:rsidRDefault="00272709">
            <w:pPr>
              <w:spacing w:after="0" w:line="259" w:lineRule="auto"/>
              <w:ind w:left="360" w:firstLine="0"/>
              <w:jc w:val="left"/>
            </w:pPr>
            <w:r>
              <w:rPr>
                <w:b/>
              </w:rPr>
              <w:t>7.</w:t>
            </w:r>
            <w:r>
              <w:rPr>
                <w:rFonts w:ascii="Arial" w:eastAsia="Arial" w:hAnsi="Arial" w:cs="Arial"/>
                <w:b/>
              </w:rPr>
              <w:t xml:space="preserve"> </w:t>
            </w:r>
            <w:r>
              <w:rPr>
                <w:b/>
              </w:rPr>
              <w:t xml:space="preserve">Results  </w:t>
            </w:r>
          </w:p>
        </w:tc>
        <w:tc>
          <w:tcPr>
            <w:tcW w:w="1573" w:type="dxa"/>
            <w:tcBorders>
              <w:top w:val="single" w:sz="4" w:space="0" w:color="000000"/>
              <w:left w:val="single" w:sz="4" w:space="0" w:color="000000"/>
              <w:bottom w:val="single" w:sz="4" w:space="0" w:color="000000"/>
              <w:right w:val="single" w:sz="4" w:space="0" w:color="000000"/>
            </w:tcBorders>
          </w:tcPr>
          <w:p w14:paraId="2340F1CF" w14:textId="6A433481" w:rsidR="00272709" w:rsidRDefault="00396AAE">
            <w:pPr>
              <w:spacing w:after="0" w:line="259" w:lineRule="auto"/>
              <w:ind w:left="0" w:firstLine="0"/>
              <w:jc w:val="left"/>
            </w:pPr>
            <w:r>
              <w:t>2</w:t>
            </w:r>
            <w:r w:rsidR="00937179">
              <w:t>8</w:t>
            </w:r>
          </w:p>
        </w:tc>
      </w:tr>
      <w:tr w:rsidR="00272709" w14:paraId="4F01DD53" w14:textId="77777777" w:rsidTr="00C82CDD">
        <w:trPr>
          <w:trHeight w:val="483"/>
        </w:trPr>
        <w:tc>
          <w:tcPr>
            <w:tcW w:w="6259" w:type="dxa"/>
            <w:tcBorders>
              <w:top w:val="single" w:sz="4" w:space="0" w:color="000000"/>
              <w:left w:val="single" w:sz="4" w:space="0" w:color="000000"/>
              <w:bottom w:val="single" w:sz="4" w:space="0" w:color="000000"/>
              <w:right w:val="single" w:sz="4" w:space="0" w:color="000000"/>
            </w:tcBorders>
          </w:tcPr>
          <w:p w14:paraId="6B6D1407" w14:textId="77777777" w:rsidR="00272709" w:rsidRDefault="00272709">
            <w:pPr>
              <w:spacing w:after="0" w:line="259" w:lineRule="auto"/>
              <w:ind w:left="360" w:firstLine="0"/>
              <w:jc w:val="left"/>
            </w:pPr>
            <w:r>
              <w:rPr>
                <w:b/>
              </w:rPr>
              <w:t>8.</w:t>
            </w:r>
            <w:r>
              <w:rPr>
                <w:rFonts w:ascii="Arial" w:eastAsia="Arial" w:hAnsi="Arial" w:cs="Arial"/>
                <w:b/>
              </w:rPr>
              <w:t xml:space="preserve"> </w:t>
            </w:r>
            <w:r>
              <w:rPr>
                <w:b/>
              </w:rPr>
              <w:t xml:space="preserve">Conclusion </w:t>
            </w:r>
          </w:p>
        </w:tc>
        <w:tc>
          <w:tcPr>
            <w:tcW w:w="1573" w:type="dxa"/>
            <w:tcBorders>
              <w:top w:val="single" w:sz="4" w:space="0" w:color="000000"/>
              <w:left w:val="single" w:sz="4" w:space="0" w:color="000000"/>
              <w:bottom w:val="single" w:sz="4" w:space="0" w:color="000000"/>
              <w:right w:val="single" w:sz="4" w:space="0" w:color="000000"/>
            </w:tcBorders>
          </w:tcPr>
          <w:p w14:paraId="52A64069" w14:textId="4C2CDD72" w:rsidR="00272709" w:rsidRDefault="00C922AC">
            <w:pPr>
              <w:spacing w:after="0" w:line="259" w:lineRule="auto"/>
              <w:ind w:left="0" w:firstLine="0"/>
              <w:jc w:val="left"/>
            </w:pPr>
            <w:r>
              <w:t>30</w:t>
            </w:r>
          </w:p>
        </w:tc>
      </w:tr>
      <w:tr w:rsidR="00272709" w14:paraId="424DFD65" w14:textId="77777777" w:rsidTr="00C82CDD">
        <w:trPr>
          <w:trHeight w:val="482"/>
        </w:trPr>
        <w:tc>
          <w:tcPr>
            <w:tcW w:w="6259" w:type="dxa"/>
            <w:tcBorders>
              <w:top w:val="single" w:sz="4" w:space="0" w:color="000000"/>
              <w:left w:val="single" w:sz="4" w:space="0" w:color="000000"/>
              <w:bottom w:val="single" w:sz="4" w:space="0" w:color="000000"/>
              <w:right w:val="single" w:sz="4" w:space="0" w:color="000000"/>
            </w:tcBorders>
          </w:tcPr>
          <w:p w14:paraId="1594A98C" w14:textId="77777777" w:rsidR="00272709" w:rsidRDefault="00272709">
            <w:pPr>
              <w:spacing w:after="0" w:line="259" w:lineRule="auto"/>
              <w:ind w:left="360" w:firstLine="0"/>
              <w:jc w:val="left"/>
            </w:pPr>
            <w:r>
              <w:rPr>
                <w:b/>
              </w:rPr>
              <w:t>9.</w:t>
            </w:r>
            <w:r>
              <w:rPr>
                <w:rFonts w:ascii="Arial" w:eastAsia="Arial" w:hAnsi="Arial" w:cs="Arial"/>
                <w:b/>
              </w:rPr>
              <w:t xml:space="preserve"> </w:t>
            </w:r>
            <w:r>
              <w:rPr>
                <w:b/>
              </w:rPr>
              <w:t xml:space="preserve">Bibliography </w:t>
            </w:r>
          </w:p>
        </w:tc>
        <w:tc>
          <w:tcPr>
            <w:tcW w:w="1573" w:type="dxa"/>
            <w:tcBorders>
              <w:top w:val="single" w:sz="4" w:space="0" w:color="000000"/>
              <w:left w:val="single" w:sz="4" w:space="0" w:color="000000"/>
              <w:bottom w:val="single" w:sz="4" w:space="0" w:color="000000"/>
              <w:right w:val="single" w:sz="4" w:space="0" w:color="000000"/>
            </w:tcBorders>
          </w:tcPr>
          <w:p w14:paraId="03392506" w14:textId="6A4B93E2" w:rsidR="00272709" w:rsidRDefault="008C687A">
            <w:pPr>
              <w:spacing w:after="0" w:line="259" w:lineRule="auto"/>
              <w:ind w:left="0" w:firstLine="0"/>
              <w:jc w:val="left"/>
            </w:pPr>
            <w:r>
              <w:t>3</w:t>
            </w:r>
            <w:r>
              <w:t>1</w:t>
            </w:r>
          </w:p>
        </w:tc>
      </w:tr>
    </w:tbl>
    <w:p w14:paraId="44FED799" w14:textId="77777777" w:rsidR="00272709" w:rsidRDefault="00272709" w:rsidP="00272709">
      <w:pPr>
        <w:spacing w:after="218" w:line="259" w:lineRule="auto"/>
        <w:ind w:left="0" w:firstLine="0"/>
        <w:jc w:val="left"/>
      </w:pPr>
      <w:r>
        <w:t xml:space="preserve"> </w:t>
      </w:r>
    </w:p>
    <w:p w14:paraId="7FA1D322" w14:textId="77777777" w:rsidR="00272709" w:rsidRDefault="00272709" w:rsidP="00272709">
      <w:pPr>
        <w:spacing w:after="0" w:line="259" w:lineRule="auto"/>
        <w:ind w:left="0" w:firstLine="0"/>
        <w:jc w:val="left"/>
      </w:pPr>
      <w:r>
        <w:t xml:space="preserve"> </w:t>
      </w:r>
    </w:p>
    <w:p w14:paraId="7E2DB549" w14:textId="77777777" w:rsidR="00272709" w:rsidRDefault="00272709" w:rsidP="00272709">
      <w:pPr>
        <w:spacing w:after="0" w:line="259" w:lineRule="auto"/>
        <w:ind w:left="0" w:firstLine="0"/>
        <w:jc w:val="left"/>
      </w:pPr>
    </w:p>
    <w:p w14:paraId="3A90AE20" w14:textId="77777777" w:rsidR="00272709" w:rsidRDefault="00272709" w:rsidP="00272709">
      <w:pPr>
        <w:spacing w:after="0" w:line="259" w:lineRule="auto"/>
        <w:ind w:left="0" w:firstLine="0"/>
        <w:jc w:val="left"/>
      </w:pPr>
    </w:p>
    <w:p w14:paraId="5B74DE29" w14:textId="77777777" w:rsidR="00272709" w:rsidRDefault="00272709" w:rsidP="00272709">
      <w:pPr>
        <w:spacing w:after="0" w:line="259" w:lineRule="auto"/>
        <w:ind w:left="0" w:firstLine="0"/>
        <w:jc w:val="left"/>
      </w:pPr>
    </w:p>
    <w:p w14:paraId="2D7BB13F" w14:textId="77777777" w:rsidR="00272709" w:rsidRDefault="00272709" w:rsidP="00272709">
      <w:pPr>
        <w:spacing w:after="0" w:line="259" w:lineRule="auto"/>
        <w:ind w:left="0" w:firstLine="0"/>
        <w:jc w:val="left"/>
      </w:pPr>
    </w:p>
    <w:p w14:paraId="7D4B9C5E" w14:textId="77777777" w:rsidR="00272709" w:rsidRDefault="00272709" w:rsidP="00272709">
      <w:pPr>
        <w:spacing w:after="0" w:line="259" w:lineRule="auto"/>
        <w:ind w:left="0" w:firstLine="0"/>
        <w:jc w:val="left"/>
      </w:pPr>
    </w:p>
    <w:p w14:paraId="58BAC439" w14:textId="77777777" w:rsidR="00272709" w:rsidRDefault="00272709" w:rsidP="00272709">
      <w:pPr>
        <w:spacing w:after="0" w:line="259" w:lineRule="auto"/>
        <w:ind w:left="0" w:firstLine="0"/>
        <w:jc w:val="left"/>
      </w:pPr>
    </w:p>
    <w:p w14:paraId="1006A523" w14:textId="77777777" w:rsidR="00272709" w:rsidRDefault="00272709" w:rsidP="00272709">
      <w:pPr>
        <w:spacing w:after="0" w:line="259" w:lineRule="auto"/>
        <w:ind w:left="0" w:firstLine="0"/>
        <w:jc w:val="left"/>
      </w:pPr>
    </w:p>
    <w:p w14:paraId="69F9EECD" w14:textId="77777777" w:rsidR="00272709" w:rsidRDefault="00272709" w:rsidP="00272709">
      <w:pPr>
        <w:spacing w:after="0" w:line="259" w:lineRule="auto"/>
        <w:ind w:left="0" w:firstLine="0"/>
        <w:jc w:val="left"/>
      </w:pPr>
    </w:p>
    <w:p w14:paraId="344B2C6E" w14:textId="77777777" w:rsidR="00272709" w:rsidRDefault="00272709" w:rsidP="00272709">
      <w:pPr>
        <w:spacing w:after="0" w:line="259" w:lineRule="auto"/>
        <w:ind w:left="0" w:firstLine="0"/>
        <w:jc w:val="left"/>
      </w:pPr>
    </w:p>
    <w:p w14:paraId="42F43866" w14:textId="77777777" w:rsidR="00272709" w:rsidRDefault="00272709" w:rsidP="00272709">
      <w:pPr>
        <w:spacing w:after="0" w:line="259" w:lineRule="auto"/>
        <w:ind w:left="0" w:firstLine="0"/>
        <w:jc w:val="left"/>
      </w:pPr>
    </w:p>
    <w:p w14:paraId="2E2482FD" w14:textId="77777777" w:rsidR="00272709" w:rsidRDefault="00272709" w:rsidP="00272709">
      <w:pPr>
        <w:spacing w:after="0" w:line="259" w:lineRule="auto"/>
        <w:ind w:left="0" w:firstLine="0"/>
        <w:jc w:val="left"/>
      </w:pPr>
    </w:p>
    <w:p w14:paraId="49C1E6E5" w14:textId="77777777" w:rsidR="00272709" w:rsidRDefault="00272709" w:rsidP="00272709">
      <w:pPr>
        <w:spacing w:after="0" w:line="259" w:lineRule="auto"/>
        <w:ind w:left="0" w:firstLine="0"/>
        <w:jc w:val="left"/>
      </w:pPr>
    </w:p>
    <w:p w14:paraId="2EC3C7DE" w14:textId="77777777" w:rsidR="00272709" w:rsidRDefault="00272709" w:rsidP="00272709">
      <w:pPr>
        <w:spacing w:after="0" w:line="259" w:lineRule="auto"/>
        <w:ind w:left="0" w:firstLine="0"/>
        <w:jc w:val="left"/>
      </w:pPr>
    </w:p>
    <w:p w14:paraId="27D75FF9" w14:textId="77777777" w:rsidR="00272709" w:rsidRDefault="00272709" w:rsidP="00272709">
      <w:pPr>
        <w:spacing w:after="0" w:line="259" w:lineRule="auto"/>
        <w:ind w:left="0" w:firstLine="0"/>
        <w:jc w:val="left"/>
      </w:pPr>
    </w:p>
    <w:p w14:paraId="0C89A283" w14:textId="77777777" w:rsidR="00272709" w:rsidRDefault="00272709" w:rsidP="00272709">
      <w:pPr>
        <w:spacing w:after="0" w:line="259" w:lineRule="auto"/>
        <w:ind w:left="0" w:firstLine="0"/>
        <w:jc w:val="left"/>
      </w:pPr>
    </w:p>
    <w:p w14:paraId="172C20E8" w14:textId="77777777" w:rsidR="00272709" w:rsidRDefault="00272709" w:rsidP="00272709">
      <w:pPr>
        <w:spacing w:after="0" w:line="259" w:lineRule="auto"/>
        <w:ind w:left="0" w:firstLine="0"/>
        <w:jc w:val="left"/>
      </w:pPr>
    </w:p>
    <w:p w14:paraId="0E39373B" w14:textId="77777777" w:rsidR="00396AAE" w:rsidRDefault="00396AAE">
      <w:pPr>
        <w:spacing w:after="160" w:line="259" w:lineRule="auto"/>
        <w:ind w:left="0" w:firstLine="0"/>
        <w:jc w:val="left"/>
        <w:rPr>
          <w:rFonts w:ascii="Calibri" w:eastAsia="Calibri" w:hAnsi="Calibri" w:cs="Calibri"/>
          <w:b/>
          <w:sz w:val="44"/>
          <w:lang w:val="en-US" w:eastAsia="en-US" w:bidi="ar-SA"/>
        </w:rPr>
      </w:pPr>
      <w:r>
        <w:br w:type="page"/>
      </w:r>
    </w:p>
    <w:p w14:paraId="12F7294B" w14:textId="5AB63AED" w:rsidR="00272709" w:rsidRDefault="00CF05C7" w:rsidP="00CF05C7">
      <w:pPr>
        <w:pStyle w:val="Heading1"/>
        <w:numPr>
          <w:ilvl w:val="0"/>
          <w:numId w:val="32"/>
        </w:numPr>
      </w:pPr>
      <w:r>
        <w:lastRenderedPageBreak/>
        <w:t>Chapter</w:t>
      </w:r>
      <w:r w:rsidR="00953B93">
        <w:t>1</w:t>
      </w:r>
      <w:r>
        <w:t xml:space="preserve">: </w:t>
      </w:r>
      <w:r w:rsidR="00272709">
        <w:t xml:space="preserve">Introduction </w:t>
      </w:r>
    </w:p>
    <w:p w14:paraId="23A6065E" w14:textId="3CC879E8" w:rsidR="00EB2A09" w:rsidRPr="00EB2A09" w:rsidRDefault="00A00D66" w:rsidP="00953B93">
      <w:pPr>
        <w:pStyle w:val="Heading2"/>
        <w:ind w:firstLine="350"/>
      </w:pPr>
      <w:r>
        <w:t>1.1</w:t>
      </w:r>
      <w:r w:rsidR="0012322C">
        <w:t xml:space="preserve"> </w:t>
      </w:r>
      <w:r w:rsidR="00EB2A09" w:rsidRPr="00A00D66">
        <w:t>Overview</w:t>
      </w:r>
      <w:r w:rsidR="00C06E7E">
        <w:t xml:space="preserve"> </w:t>
      </w:r>
      <w:r w:rsidR="00CE5DA4">
        <w:t>of</w:t>
      </w:r>
      <w:r w:rsidR="00C06E7E">
        <w:t xml:space="preserve"> </w:t>
      </w:r>
      <w:proofErr w:type="spellStart"/>
      <w:r w:rsidR="00EB2A09" w:rsidRPr="00EB2A09">
        <w:t>Rilli</w:t>
      </w:r>
      <w:proofErr w:type="spellEnd"/>
    </w:p>
    <w:p w14:paraId="307DD135" w14:textId="58A677D2" w:rsidR="004213E0" w:rsidRPr="00470F4F" w:rsidRDefault="00BB6464" w:rsidP="00917AD4">
      <w:pPr>
        <w:spacing w:after="0"/>
        <w:ind w:left="-5" w:right="19"/>
        <w:rPr>
          <w:lang w:bidi="ar-SA"/>
        </w:rPr>
      </w:pPr>
      <w:r w:rsidRPr="00470F4F">
        <w:rPr>
          <w:color w:val="auto"/>
          <w:kern w:val="0"/>
          <w:lang w:bidi="ar-SA"/>
          <w14:ligatures w14:val="none"/>
        </w:rPr>
        <w:t>The</w:t>
      </w:r>
      <w:r>
        <w:rPr>
          <w:color w:val="auto"/>
          <w:kern w:val="0"/>
          <w:lang w:bidi="ar-SA"/>
          <w14:ligatures w14:val="none"/>
        </w:rPr>
        <w:t xml:space="preserve"> Our</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not very well organized </w:t>
      </w:r>
      <w:proofErr w:type="gramStart"/>
      <w:r w:rsidR="00C06E7E">
        <w:rPr>
          <w:color w:val="auto"/>
          <w:kern w:val="0"/>
          <w:lang w:bidi="ar-SA"/>
          <w14:ligatures w14:val="none"/>
        </w:rPr>
        <w:t>time table</w:t>
      </w:r>
      <w:proofErr w:type="gramEnd"/>
      <w:r w:rsidR="00C06E7E">
        <w:rPr>
          <w:color w:val="auto"/>
          <w:kern w:val="0"/>
          <w:lang w:bidi="ar-SA"/>
          <w14:ligatures w14:val="none"/>
        </w:rPr>
        <w:t xml:space="preserv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Pr>
          <w:color w:val="auto"/>
          <w:kern w:val="0"/>
          <w:lang w:bidi="ar-SA"/>
          <w14:ligatures w14:val="none"/>
        </w:rPr>
        <w:t xml:space="preserve"> Rilli </w:t>
      </w:r>
      <w:r w:rsidRPr="00470F4F">
        <w:rPr>
          <w:color w:val="auto"/>
          <w:kern w:val="0"/>
          <w:lang w:bidi="ar-SA"/>
          <w14:ligatures w14:val="none"/>
        </w:rPr>
        <w:t>Timetable</w:t>
      </w:r>
      <w:r w:rsidR="00CE5DA4">
        <w:rPr>
          <w:color w:val="auto"/>
          <w:kern w:val="0"/>
          <w:lang w:bidi="ar-SA"/>
          <w14:ligatures w14:val="none"/>
        </w:rPr>
        <w:t xml:space="preserve"> structure as well as system </w:t>
      </w:r>
      <w:r w:rsidR="00EB2A09" w:rsidRPr="00470F4F">
        <w:rPr>
          <w:color w:val="auto"/>
          <w:kern w:val="0"/>
          <w:lang w:bidi="ar-SA"/>
          <w14:ligatures w14:val="none"/>
        </w:rPr>
        <w:t>is a sophisticated scheduling platform designed to revolutionize timetable management in academic settings. With its dynamic combination</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EB2A09" w:rsidRPr="00470F4F">
        <w:rPr>
          <w:color w:val="auto"/>
          <w:kern w:val="0"/>
          <w:lang w:bidi="ar-SA"/>
          <w14:ligatures w14:val="none"/>
        </w:rPr>
        <w:t>HTML, CSS,</w:t>
      </w:r>
      <w:r w:rsidR="00C06E7E">
        <w:rPr>
          <w:color w:val="auto"/>
          <w:kern w:val="0"/>
          <w:lang w:bidi="ar-SA"/>
          <w14:ligatures w14:val="none"/>
        </w:rPr>
        <w:t xml:space="preserve"> as well as </w:t>
      </w:r>
      <w:r w:rsidR="00EB2A09" w:rsidRPr="00470F4F">
        <w:rPr>
          <w:color w:val="auto"/>
          <w:kern w:val="0"/>
          <w:lang w:bidi="ar-SA"/>
          <w14:ligatures w14:val="none"/>
        </w:rPr>
        <w:t>JavaScript</w:t>
      </w:r>
      <w:r w:rsidR="00C06E7E">
        <w:rPr>
          <w:color w:val="auto"/>
          <w:kern w:val="0"/>
          <w:lang w:bidi="ar-SA"/>
          <w14:ligatures w14:val="none"/>
        </w:rPr>
        <w:t xml:space="preserve"> for the purpose of </w:t>
      </w:r>
      <w:r w:rsidR="00EB2A09" w:rsidRPr="00470F4F">
        <w:rPr>
          <w:color w:val="auto"/>
          <w:kern w:val="0"/>
          <w:lang w:bidi="ar-SA"/>
          <w14:ligatures w14:val="none"/>
        </w:rPr>
        <w:t>fron</w:t>
      </w:r>
      <w:r w:rsidR="00344EC5">
        <w:rPr>
          <w:color w:val="auto"/>
          <w:kern w:val="0"/>
          <w:lang w:bidi="ar-SA"/>
          <w14:ligatures w14:val="none"/>
        </w:rPr>
        <w:t>ten</w:t>
      </w:r>
      <w:r w:rsidR="00EB2A09" w:rsidRPr="00470F4F">
        <w:rPr>
          <w:color w:val="auto"/>
          <w:kern w:val="0"/>
          <w:lang w:bidi="ar-SA"/>
          <w14:ligatures w14:val="none"/>
        </w:rPr>
        <w:t>d development</w:t>
      </w:r>
      <w:r w:rsidR="00C06E7E">
        <w:rPr>
          <w:color w:val="auto"/>
          <w:kern w:val="0"/>
          <w:lang w:bidi="ar-SA"/>
          <w14:ligatures w14:val="none"/>
        </w:rPr>
        <w:t xml:space="preserve"> as well as </w:t>
      </w:r>
      <w:r w:rsidR="00EB2A09" w:rsidRPr="00470F4F">
        <w:rPr>
          <w:color w:val="auto"/>
          <w:kern w:val="0"/>
          <w:lang w:bidi="ar-SA"/>
          <w14:ligatures w14:val="none"/>
        </w:rPr>
        <w:t>C++</w:t>
      </w:r>
      <w:r w:rsidR="00C06E7E">
        <w:rPr>
          <w:color w:val="auto"/>
          <w:kern w:val="0"/>
          <w:lang w:bidi="ar-SA"/>
          <w14:ligatures w14:val="none"/>
        </w:rPr>
        <w:t xml:space="preserve"> for the purpose of </w:t>
      </w:r>
      <w:r w:rsidR="00EB2A09" w:rsidRPr="00470F4F">
        <w:rPr>
          <w:color w:val="auto"/>
          <w:kern w:val="0"/>
          <w:lang w:bidi="ar-SA"/>
          <w14:ligatures w14:val="none"/>
        </w:rPr>
        <w:t xml:space="preserve">backend </w:t>
      </w:r>
      <w:r w:rsidRPr="00470F4F">
        <w:rPr>
          <w:color w:val="auto"/>
          <w:kern w:val="0"/>
          <w:lang w:bidi="ar-SA"/>
          <w14:ligatures w14:val="none"/>
        </w:rPr>
        <w:t>functionality,</w:t>
      </w:r>
      <w:r>
        <w:rPr>
          <w:color w:val="auto"/>
          <w:kern w:val="0"/>
          <w:lang w:bidi="ar-SA"/>
          <w14:ligatures w14:val="none"/>
        </w:rPr>
        <w:t xml:space="preserve"> Our</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Pr>
          <w:color w:val="auto"/>
          <w:kern w:val="0"/>
          <w:lang w:bidi="ar-SA"/>
          <w14:ligatures w14:val="none"/>
        </w:rPr>
        <w:t xml:space="preserve"> Rilli </w:t>
      </w:r>
      <w:r w:rsidRPr="00470F4F">
        <w:rPr>
          <w:color w:val="auto"/>
          <w:kern w:val="0"/>
          <w:lang w:bidi="ar-SA"/>
          <w14:ligatures w14:val="none"/>
        </w:rPr>
        <w:t>provides</w:t>
      </w:r>
      <w:r w:rsidR="00412D04">
        <w:rPr>
          <w:color w:val="auto"/>
          <w:kern w:val="0"/>
          <w:lang w:bidi="ar-SA"/>
          <w14:ligatures w14:val="none"/>
        </w:rPr>
        <w:t xml:space="preserve"> k</w:t>
      </w:r>
      <w:r w:rsidR="00EB2A09" w:rsidRPr="00470F4F">
        <w:rPr>
          <w:color w:val="auto"/>
          <w:kern w:val="0"/>
          <w:lang w:bidi="ar-SA"/>
          <w14:ligatures w14:val="none"/>
        </w:rPr>
        <w:t xml:space="preserve"> an intuitive</w:t>
      </w:r>
      <w:r w:rsidR="00C06E7E">
        <w:rPr>
          <w:color w:val="auto"/>
          <w:kern w:val="0"/>
          <w:lang w:bidi="ar-SA"/>
          <w14:ligatures w14:val="none"/>
        </w:rPr>
        <w:t xml:space="preserve"> as well as </w:t>
      </w:r>
      <w:r w:rsidR="00EB2A09" w:rsidRPr="00470F4F">
        <w:rPr>
          <w:color w:val="auto"/>
          <w:kern w:val="0"/>
          <w:lang w:bidi="ar-SA"/>
          <w14:ligatures w14:val="none"/>
        </w:rPr>
        <w:t>efficient solution</w:t>
      </w:r>
      <w:r w:rsidR="00C06E7E">
        <w:rPr>
          <w:color w:val="auto"/>
          <w:kern w:val="0"/>
          <w:lang w:bidi="ar-SA"/>
          <w14:ligatures w14:val="none"/>
        </w:rPr>
        <w:t xml:space="preserve"> for the purpose of </w:t>
      </w:r>
      <w:r w:rsidR="00EB2A09" w:rsidRPr="00470F4F">
        <w:rPr>
          <w:color w:val="auto"/>
          <w:kern w:val="0"/>
          <w:lang w:bidi="ar-SA"/>
          <w14:ligatures w14:val="none"/>
        </w:rPr>
        <w:t>creating, storing,</w:t>
      </w:r>
      <w:r w:rsidR="00C06E7E">
        <w:rPr>
          <w:color w:val="auto"/>
          <w:kern w:val="0"/>
          <w:lang w:bidi="ar-SA"/>
          <w14:ligatures w14:val="none"/>
        </w:rPr>
        <w:t xml:space="preserve"> as well as </w:t>
      </w:r>
      <w:r w:rsidR="00EB2A09" w:rsidRPr="00470F4F">
        <w:rPr>
          <w:color w:val="auto"/>
          <w:kern w:val="0"/>
          <w:lang w:bidi="ar-SA"/>
          <w14:ligatures w14:val="none"/>
        </w:rPr>
        <w:t>accessing academic schedules. The</w:t>
      </w:r>
      <w:r w:rsidR="00CE5DA4">
        <w:rPr>
          <w:color w:val="auto"/>
          <w:kern w:val="0"/>
          <w:lang w:bidi="ar-SA"/>
          <w14:ligatures w14:val="none"/>
        </w:rPr>
        <w:t xml:space="preserve"> structure as well as system </w:t>
      </w:r>
      <w:r w:rsidR="00EB2A09" w:rsidRPr="00470F4F">
        <w:rPr>
          <w:color w:val="auto"/>
          <w:kern w:val="0"/>
          <w:lang w:bidi="ar-SA"/>
          <w14:ligatures w14:val="none"/>
        </w:rPr>
        <w:t xml:space="preserve">features </w:t>
      </w:r>
      <w:r w:rsidR="005844F2">
        <w:rPr>
          <w:color w:val="auto"/>
          <w:kern w:val="0"/>
          <w:lang w:bidi="ar-SA"/>
          <w14:ligatures w14:val="none"/>
        </w:rPr>
        <w:t>3</w:t>
      </w:r>
      <w:r w:rsidR="00EB2A09" w:rsidRPr="00470F4F">
        <w:rPr>
          <w:color w:val="auto"/>
          <w:kern w:val="0"/>
          <w:lang w:bidi="ar-SA"/>
          <w14:ligatures w14:val="none"/>
        </w:rPr>
        <w:t xml:space="preserve"> distinct webpages: Moderator, Student,</w:t>
      </w:r>
      <w:r w:rsidR="00C06E7E">
        <w:rPr>
          <w:color w:val="auto"/>
          <w:kern w:val="0"/>
          <w:lang w:bidi="ar-SA"/>
          <w14:ligatures w14:val="none"/>
        </w:rPr>
        <w:t xml:space="preserve"> as well as </w:t>
      </w:r>
      <w:r w:rsidR="00EB2A09" w:rsidRPr="00470F4F">
        <w:rPr>
          <w:color w:val="auto"/>
          <w:kern w:val="0"/>
          <w:lang w:bidi="ar-SA"/>
          <w14:ligatures w14:val="none"/>
        </w:rPr>
        <w:t>a dedicated Login/Signup page.</w:t>
      </w:r>
      <w:r w:rsidR="004213E0" w:rsidRPr="00470F4F">
        <w:rPr>
          <w:rFonts w:ascii="Segoe UI" w:hAnsi="Segoe UI" w:cs="Segoe UI"/>
          <w:color w:val="auto"/>
          <w:kern w:val="0"/>
          <w:lang w:bidi="ar-SA"/>
          <w14:ligatures w14:val="none"/>
        </w:rPr>
        <w:t xml:space="preserve"> </w:t>
      </w:r>
      <w:r w:rsidR="004213E0" w:rsidRPr="00470F4F">
        <w:rPr>
          <w:lang w:bidi="ar-SA"/>
        </w:rPr>
        <w:t xml:space="preserve">Central to </w:t>
      </w:r>
      <w:r w:rsidRPr="00470F4F">
        <w:rPr>
          <w:lang w:bidi="ar-SA"/>
        </w:rPr>
        <w:t>The</w:t>
      </w:r>
      <w:r>
        <w:rPr>
          <w:lang w:bidi="ar-SA"/>
        </w:rPr>
        <w:t>ory</w:t>
      </w:r>
      <w:r w:rsidR="00C06E7E">
        <w:rPr>
          <w:lang w:bidi="ar-SA"/>
        </w:rPr>
        <w:t xml:space="preserve"> project</w:t>
      </w:r>
      <w:r w:rsidR="00CE5DA4">
        <w:rPr>
          <w:lang w:bidi="ar-SA"/>
        </w:rPr>
        <w:t xml:space="preserve"> application as well as implementation </w:t>
      </w:r>
      <w:r w:rsidR="00C06E7E">
        <w:rPr>
          <w:lang w:bidi="ar-SA"/>
        </w:rPr>
        <w:t>built revolving around solving the issue with</w:t>
      </w:r>
      <w:r w:rsidR="00CE5DA4">
        <w:rPr>
          <w:lang w:bidi="ar-SA"/>
        </w:rPr>
        <w:t xml:space="preserve"> reference as well as citations </w:t>
      </w:r>
      <w:r w:rsidR="00C06E7E">
        <w:rPr>
          <w:lang w:bidi="ar-SA"/>
        </w:rPr>
        <w:t xml:space="preserve">to not very well organized </w:t>
      </w:r>
      <w:proofErr w:type="gramStart"/>
      <w:r w:rsidR="00C06E7E">
        <w:rPr>
          <w:lang w:bidi="ar-SA"/>
        </w:rPr>
        <w:t>time table</w:t>
      </w:r>
      <w:proofErr w:type="gramEnd"/>
      <w:r w:rsidR="00C06E7E">
        <w:rPr>
          <w:lang w:bidi="ar-SA"/>
        </w:rPr>
        <w:t xml:space="preserve"> in the existing</w:t>
      </w:r>
      <w:r w:rsidR="00CE5DA4">
        <w:rPr>
          <w:lang w:bidi="ar-SA"/>
        </w:rPr>
        <w:t xml:space="preserve"> structure as well as system application as well as implementation </w:t>
      </w:r>
      <w:r w:rsidR="00C06E7E">
        <w:rPr>
          <w:lang w:bidi="ar-SA"/>
        </w:rPr>
        <w:t>very commonly as well as extremely popularly also known by the name we have given to it</w:t>
      </w:r>
      <w:r>
        <w:rPr>
          <w:lang w:bidi="ar-SA"/>
        </w:rPr>
        <w:t xml:space="preserve"> Rilli </w:t>
      </w:r>
      <w:r w:rsidRPr="00470F4F">
        <w:rPr>
          <w:lang w:bidi="ar-SA"/>
        </w:rPr>
        <w:t>platform</w:t>
      </w:r>
      <w:r w:rsidR="004213E0" w:rsidRPr="00470F4F">
        <w:rPr>
          <w:lang w:bidi="ar-SA"/>
        </w:rPr>
        <w:t xml:space="preserve"> are its </w:t>
      </w:r>
      <w:r w:rsidR="00693589">
        <w:rPr>
          <w:lang w:bidi="ar-SA"/>
        </w:rPr>
        <w:t>three</w:t>
      </w:r>
      <w:r w:rsidR="004213E0" w:rsidRPr="00470F4F">
        <w:rPr>
          <w:lang w:bidi="ar-SA"/>
        </w:rPr>
        <w:t xml:space="preserve"> pivotal webpages, each tailored to serve specific user roles. The Moderator interface serves as the nerve </w:t>
      </w:r>
      <w:r w:rsidRPr="00470F4F">
        <w:rPr>
          <w:lang w:bidi="ar-SA"/>
        </w:rPr>
        <w:t>centre</w:t>
      </w:r>
      <w:r w:rsidR="00C06E7E">
        <w:rPr>
          <w:lang w:bidi="ar-SA"/>
        </w:rPr>
        <w:t xml:space="preserve"> for the purpose of </w:t>
      </w:r>
      <w:r w:rsidR="004213E0" w:rsidRPr="00470F4F">
        <w:rPr>
          <w:lang w:bidi="ar-SA"/>
        </w:rPr>
        <w:t>administrators, providing a comprehensive</w:t>
      </w:r>
      <w:r w:rsidR="00C06E7E">
        <w:rPr>
          <w:lang w:bidi="ar-SA"/>
        </w:rPr>
        <w:t xml:space="preserve"> as well as </w:t>
      </w:r>
      <w:r w:rsidR="004213E0" w:rsidRPr="00470F4F">
        <w:rPr>
          <w:lang w:bidi="ar-SA"/>
        </w:rPr>
        <w:t>user-friendly environment</w:t>
      </w:r>
      <w:r w:rsidR="00C06E7E">
        <w:rPr>
          <w:lang w:bidi="ar-SA"/>
        </w:rPr>
        <w:t xml:space="preserve"> for the purpose of </w:t>
      </w:r>
      <w:r w:rsidR="004213E0" w:rsidRPr="00470F4F">
        <w:rPr>
          <w:lang w:bidi="ar-SA"/>
        </w:rPr>
        <w:t>creating, customizing,</w:t>
      </w:r>
      <w:r w:rsidR="00C06E7E">
        <w:rPr>
          <w:lang w:bidi="ar-SA"/>
        </w:rPr>
        <w:t xml:space="preserve"> as well as </w:t>
      </w:r>
      <w:r w:rsidR="004213E0" w:rsidRPr="00470F4F">
        <w:rPr>
          <w:lang w:bidi="ar-SA"/>
        </w:rPr>
        <w:t>managing academic timetables. Through this interface, moderators can effortlessly input crucial details such as year, group, batch, course information, class types, teacher specifications, weekdays, room codes,</w:t>
      </w:r>
      <w:r w:rsidR="00C06E7E">
        <w:rPr>
          <w:lang w:bidi="ar-SA"/>
        </w:rPr>
        <w:t xml:space="preserve"> as well as </w:t>
      </w:r>
      <w:r w:rsidR="004213E0" w:rsidRPr="00470F4F">
        <w:rPr>
          <w:lang w:bidi="ar-SA"/>
        </w:rPr>
        <w:t>session durations. This empowers administrators to orchestrate schedules with precision</w:t>
      </w:r>
      <w:r w:rsidR="00C06E7E">
        <w:rPr>
          <w:lang w:bidi="ar-SA"/>
        </w:rPr>
        <w:t xml:space="preserve"> as well as </w:t>
      </w:r>
      <w:r w:rsidR="004213E0" w:rsidRPr="00470F4F">
        <w:rPr>
          <w:lang w:bidi="ar-SA"/>
        </w:rPr>
        <w:t>tailor them to the unique requirements</w:t>
      </w:r>
      <w:r w:rsidR="00C06E7E">
        <w:rPr>
          <w:lang w:bidi="ar-SA"/>
        </w:rPr>
        <w:t xml:space="preserve"> with</w:t>
      </w:r>
      <w:r w:rsidR="00CE5DA4">
        <w:rPr>
          <w:lang w:bidi="ar-SA"/>
        </w:rPr>
        <w:t xml:space="preserve"> reference as well as citations </w:t>
      </w:r>
      <w:r w:rsidR="00C06E7E">
        <w:rPr>
          <w:lang w:bidi="ar-SA"/>
        </w:rPr>
        <w:t xml:space="preserve">to </w:t>
      </w:r>
      <w:r w:rsidR="004213E0" w:rsidRPr="00470F4F">
        <w:rPr>
          <w:lang w:bidi="ar-SA"/>
        </w:rPr>
        <w:t>academic programs.</w:t>
      </w:r>
    </w:p>
    <w:p w14:paraId="694FAAFF" w14:textId="3DF851D8" w:rsidR="004213E0" w:rsidRPr="004213E0" w:rsidRDefault="004213E0" w:rsidP="00917AD4">
      <w:pPr>
        <w:spacing w:after="0"/>
        <w:ind w:left="-5" w:right="19"/>
        <w:rPr>
          <w:color w:val="auto"/>
          <w:kern w:val="0"/>
          <w:lang w:bidi="ar-SA"/>
          <w14:ligatures w14:val="none"/>
        </w:rPr>
      </w:pPr>
      <w:r w:rsidRPr="004213E0">
        <w:rPr>
          <w:color w:val="auto"/>
          <w:kern w:val="0"/>
          <w:lang w:bidi="ar-SA"/>
          <w14:ligatures w14:val="none"/>
        </w:rPr>
        <w:t xml:space="preserve">On the other end, the </w:t>
      </w:r>
      <w:proofErr w:type="gramStart"/>
      <w:r w:rsidRPr="004213E0">
        <w:rPr>
          <w:color w:val="auto"/>
          <w:kern w:val="0"/>
          <w:lang w:bidi="ar-SA"/>
          <w14:ligatures w14:val="none"/>
        </w:rPr>
        <w:t>Student</w:t>
      </w:r>
      <w:proofErr w:type="gramEnd"/>
      <w:r w:rsidRPr="004213E0">
        <w:rPr>
          <w:color w:val="auto"/>
          <w:kern w:val="0"/>
          <w:lang w:bidi="ar-SA"/>
          <w14:ligatures w14:val="none"/>
        </w:rPr>
        <w:t xml:space="preserve"> webpage offers a dynamic</w:t>
      </w:r>
      <w:r w:rsidR="00C06E7E">
        <w:rPr>
          <w:color w:val="auto"/>
          <w:kern w:val="0"/>
          <w:lang w:bidi="ar-SA"/>
          <w14:ligatures w14:val="none"/>
        </w:rPr>
        <w:t xml:space="preserve"> as well as </w:t>
      </w:r>
      <w:r w:rsidRPr="004213E0">
        <w:rPr>
          <w:color w:val="auto"/>
          <w:kern w:val="0"/>
          <w:lang w:bidi="ar-SA"/>
          <w14:ligatures w14:val="none"/>
        </w:rPr>
        <w:t>interactive calendar display, transforming the stored</w:t>
      </w:r>
      <w:r w:rsidR="002D2817">
        <w:rPr>
          <w:color w:val="auto"/>
          <w:kern w:val="0"/>
          <w:lang w:bidi="ar-SA"/>
          <w14:ligatures w14:val="none"/>
        </w:rPr>
        <w:t xml:space="preserve"> data and factorial figures </w:t>
      </w:r>
      <w:r w:rsidRPr="004213E0">
        <w:rPr>
          <w:color w:val="auto"/>
          <w:kern w:val="0"/>
          <w:lang w:bidi="ar-SA"/>
          <w14:ligatures w14:val="none"/>
        </w:rPr>
        <w:t>into visually digestible slots. These slots provide students with a comprehensive overview</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4213E0">
        <w:rPr>
          <w:color w:val="auto"/>
          <w:kern w:val="0"/>
          <w:lang w:bidi="ar-SA"/>
          <w14:ligatures w14:val="none"/>
        </w:rPr>
        <w:t>their class timings, teacher details, subject particulars,</w:t>
      </w:r>
      <w:r w:rsidR="00C06E7E">
        <w:rPr>
          <w:color w:val="auto"/>
          <w:kern w:val="0"/>
          <w:lang w:bidi="ar-SA"/>
          <w14:ligatures w14:val="none"/>
        </w:rPr>
        <w:t xml:space="preserve"> as well as </w:t>
      </w:r>
      <w:r w:rsidRPr="004213E0">
        <w:rPr>
          <w:color w:val="auto"/>
          <w:kern w:val="0"/>
          <w:lang w:bidi="ar-SA"/>
          <w14:ligatures w14:val="none"/>
        </w:rPr>
        <w:t>room allocations. This intuitive display streamlines the process</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4213E0">
        <w:rPr>
          <w:color w:val="auto"/>
          <w:kern w:val="0"/>
          <w:lang w:bidi="ar-SA"/>
          <w14:ligatures w14:val="none"/>
        </w:rPr>
        <w:t>accessing schedule-related information, enhancing the overall academic experience</w:t>
      </w:r>
      <w:r w:rsidR="00C06E7E">
        <w:rPr>
          <w:color w:val="auto"/>
          <w:kern w:val="0"/>
          <w:lang w:bidi="ar-SA"/>
          <w14:ligatures w14:val="none"/>
        </w:rPr>
        <w:t xml:space="preserve"> for the purpose of </w:t>
      </w:r>
      <w:r w:rsidRPr="004213E0">
        <w:rPr>
          <w:color w:val="auto"/>
          <w:kern w:val="0"/>
          <w:lang w:bidi="ar-SA"/>
          <w14:ligatures w14:val="none"/>
        </w:rPr>
        <w:t>students.</w:t>
      </w:r>
      <w:r w:rsidR="00BB6464">
        <w:rPr>
          <w:color w:val="auto"/>
          <w:kern w:val="0"/>
          <w:lang w:bidi="ar-SA"/>
          <w14:ligatures w14:val="none"/>
        </w:rPr>
        <w:t xml:space="preserve"> </w:t>
      </w:r>
      <w:r w:rsidR="00BB6464" w:rsidRPr="004213E0">
        <w:rPr>
          <w:color w:val="auto"/>
          <w:kern w:val="0"/>
          <w:lang w:bidi="ar-SA"/>
          <w14:ligatures w14:val="none"/>
        </w:rPr>
        <w:t>Additionally,</w:t>
      </w:r>
      <w:r w:rsidR="00BB6464">
        <w:rPr>
          <w:color w:val="auto"/>
          <w:kern w:val="0"/>
          <w:lang w:bidi="ar-SA"/>
          <w14:ligatures w14:val="none"/>
        </w:rPr>
        <w:t xml:space="preserve"> </w:t>
      </w:r>
      <w:proofErr w:type="gramStart"/>
      <w:r w:rsidR="00BB6464">
        <w:rPr>
          <w:color w:val="auto"/>
          <w:kern w:val="0"/>
          <w:lang w:bidi="ar-SA"/>
          <w14:ligatures w14:val="none"/>
        </w:rPr>
        <w:t>Our</w:t>
      </w:r>
      <w:proofErr w:type="gramEnd"/>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sidR="00BB6464">
        <w:rPr>
          <w:color w:val="auto"/>
          <w:kern w:val="0"/>
          <w:lang w:bidi="ar-SA"/>
          <w14:ligatures w14:val="none"/>
        </w:rPr>
        <w:t xml:space="preserve"> Rilli </w:t>
      </w:r>
      <w:r w:rsidR="00BB6464" w:rsidRPr="004213E0">
        <w:rPr>
          <w:color w:val="auto"/>
          <w:kern w:val="0"/>
          <w:lang w:bidi="ar-SA"/>
          <w14:ligatures w14:val="none"/>
        </w:rPr>
        <w:t>incorporates</w:t>
      </w:r>
      <w:r w:rsidRPr="004213E0">
        <w:rPr>
          <w:color w:val="auto"/>
          <w:kern w:val="0"/>
          <w:lang w:bidi="ar-SA"/>
          <w14:ligatures w14:val="none"/>
        </w:rPr>
        <w:t xml:space="preserve"> a dedicated Login/Signup page, ensuring secure access</w:t>
      </w:r>
      <w:r w:rsidR="00C06E7E">
        <w:rPr>
          <w:color w:val="auto"/>
          <w:kern w:val="0"/>
          <w:lang w:bidi="ar-SA"/>
          <w14:ligatures w14:val="none"/>
        </w:rPr>
        <w:t xml:space="preserve"> as well as </w:t>
      </w:r>
      <w:r w:rsidRPr="004213E0">
        <w:rPr>
          <w:color w:val="auto"/>
          <w:kern w:val="0"/>
          <w:lang w:bidi="ar-SA"/>
          <w14:ligatures w14:val="none"/>
        </w:rPr>
        <w:t>account management</w:t>
      </w:r>
      <w:r w:rsidR="00C06E7E">
        <w:rPr>
          <w:color w:val="auto"/>
          <w:kern w:val="0"/>
          <w:lang w:bidi="ar-SA"/>
          <w14:ligatures w14:val="none"/>
        </w:rPr>
        <w:t xml:space="preserve"> for the purpose of </w:t>
      </w:r>
      <w:r w:rsidRPr="004213E0">
        <w:rPr>
          <w:color w:val="auto"/>
          <w:kern w:val="0"/>
          <w:lang w:bidi="ar-SA"/>
          <w14:ligatures w14:val="none"/>
        </w:rPr>
        <w:t>all users. This serves as the gateway to the system, guaranteeing user authentication</w:t>
      </w:r>
      <w:r w:rsidR="00C06E7E">
        <w:rPr>
          <w:color w:val="auto"/>
          <w:kern w:val="0"/>
          <w:lang w:bidi="ar-SA"/>
          <w14:ligatures w14:val="none"/>
        </w:rPr>
        <w:t xml:space="preserve"> as well as </w:t>
      </w:r>
      <w:r w:rsidRPr="004213E0">
        <w:rPr>
          <w:color w:val="auto"/>
          <w:kern w:val="0"/>
          <w:lang w:bidi="ar-SA"/>
          <w14:ligatures w14:val="none"/>
        </w:rPr>
        <w:t>facilitating a seamless</w:t>
      </w:r>
      <w:r w:rsidR="00C06E7E">
        <w:rPr>
          <w:color w:val="auto"/>
          <w:kern w:val="0"/>
          <w:lang w:bidi="ar-SA"/>
          <w14:ligatures w14:val="none"/>
        </w:rPr>
        <w:t xml:space="preserve"> as well as </w:t>
      </w:r>
      <w:r w:rsidRPr="004213E0">
        <w:rPr>
          <w:color w:val="auto"/>
          <w:kern w:val="0"/>
          <w:lang w:bidi="ar-SA"/>
          <w14:ligatures w14:val="none"/>
        </w:rPr>
        <w:t>protected experience throughout the platform.</w:t>
      </w:r>
    </w:p>
    <w:p w14:paraId="318C3EF2" w14:textId="5F007D00" w:rsidR="00AF7283" w:rsidRPr="00470F4F" w:rsidRDefault="00EB2A09" w:rsidP="00917AD4">
      <w:pPr>
        <w:spacing w:after="0"/>
        <w:ind w:left="0" w:right="19" w:firstLine="0"/>
        <w:rPr>
          <w:color w:val="auto"/>
          <w:kern w:val="0"/>
          <w:lang w:bidi="ar-SA"/>
          <w14:ligatures w14:val="none"/>
        </w:rPr>
      </w:pPr>
      <w:r w:rsidRPr="00470F4F">
        <w:rPr>
          <w:color w:val="auto"/>
          <w:kern w:val="0"/>
          <w:lang w:bidi="ar-SA"/>
          <w14:ligatures w14:val="none"/>
        </w:rPr>
        <w:t>Moderators wield the power to shape student schedules through a user-friendly form that captures crucial details such as year, group, batch, course, class type, teacher name, subject, weekday, room code,</w:t>
      </w:r>
      <w:r w:rsidR="00C06E7E">
        <w:rPr>
          <w:color w:val="auto"/>
          <w:kern w:val="0"/>
          <w:lang w:bidi="ar-SA"/>
          <w14:ligatures w14:val="none"/>
        </w:rPr>
        <w:t xml:space="preserve"> as well as </w:t>
      </w:r>
      <w:r w:rsidRPr="00470F4F">
        <w:rPr>
          <w:color w:val="auto"/>
          <w:kern w:val="0"/>
          <w:lang w:bidi="ar-SA"/>
          <w14:ligatures w14:val="none"/>
        </w:rPr>
        <w:t>time duration. This information is securely stored in binary files, ensuring a reliable</w:t>
      </w:r>
      <w:r w:rsidR="00C06E7E">
        <w:rPr>
          <w:color w:val="auto"/>
          <w:kern w:val="0"/>
          <w:lang w:bidi="ar-SA"/>
          <w14:ligatures w14:val="none"/>
        </w:rPr>
        <w:t xml:space="preserve"> as well as </w:t>
      </w:r>
      <w:r w:rsidRPr="00470F4F">
        <w:rPr>
          <w:color w:val="auto"/>
          <w:kern w:val="0"/>
          <w:lang w:bidi="ar-SA"/>
          <w14:ligatures w14:val="none"/>
        </w:rPr>
        <w:t>organized repository</w:t>
      </w:r>
      <w:r w:rsidR="00C06E7E">
        <w:rPr>
          <w:color w:val="auto"/>
          <w:kern w:val="0"/>
          <w:lang w:bidi="ar-SA"/>
          <w14:ligatures w14:val="none"/>
        </w:rPr>
        <w:t xml:space="preserve"> for the purpose of </w:t>
      </w:r>
      <w:r w:rsidRPr="00470F4F">
        <w:rPr>
          <w:color w:val="auto"/>
          <w:kern w:val="0"/>
          <w:lang w:bidi="ar-SA"/>
          <w14:ligatures w14:val="none"/>
        </w:rPr>
        <w:t xml:space="preserve">scheduling </w:t>
      </w:r>
      <w:r w:rsidR="00BB6464" w:rsidRPr="00470F4F">
        <w:rPr>
          <w:color w:val="auto"/>
          <w:kern w:val="0"/>
          <w:lang w:bidi="ar-SA"/>
          <w14:ligatures w14:val="none"/>
        </w:rPr>
        <w:t>data.</w:t>
      </w:r>
      <w:r w:rsidR="00BB6464" w:rsidRPr="00AF7283">
        <w:rPr>
          <w:color w:val="auto"/>
          <w:kern w:val="0"/>
          <w:lang w:bidi="ar-SA"/>
          <w14:ligatures w14:val="none"/>
        </w:rPr>
        <w:t xml:space="preserve"> The</w:t>
      </w:r>
      <w:r w:rsidR="00AF7283" w:rsidRPr="00AF7283">
        <w:rPr>
          <w:color w:val="auto"/>
          <w:kern w:val="0"/>
          <w:lang w:bidi="ar-SA"/>
          <w14:ligatures w14:val="none"/>
        </w:rPr>
        <w:t xml:space="preserve"> form acts as a repository</w:t>
      </w:r>
      <w:r w:rsidR="00C06E7E">
        <w:rPr>
          <w:color w:val="auto"/>
          <w:kern w:val="0"/>
          <w:lang w:bidi="ar-SA"/>
          <w14:ligatures w14:val="none"/>
        </w:rPr>
        <w:t xml:space="preserve"> for the purpose of </w:t>
      </w:r>
      <w:r w:rsidR="00AF7283" w:rsidRPr="00AF7283">
        <w:rPr>
          <w:color w:val="auto"/>
          <w:kern w:val="0"/>
          <w:lang w:bidi="ar-SA"/>
          <w14:ligatures w14:val="none"/>
        </w:rPr>
        <w:t>pivotal information encompassing various facets</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AF7283" w:rsidRPr="00AF7283">
        <w:rPr>
          <w:color w:val="auto"/>
          <w:kern w:val="0"/>
          <w:lang w:bidi="ar-SA"/>
          <w14:ligatures w14:val="none"/>
        </w:rPr>
        <w:t>academic scheduling, including the academic year, specific student groups, designated batches, course codes, diverse class types (like lectures or practical sessions), teacher allocations, subject details, designated weekdays, room codes,</w:t>
      </w:r>
      <w:r w:rsidR="00C06E7E">
        <w:rPr>
          <w:color w:val="auto"/>
          <w:kern w:val="0"/>
          <w:lang w:bidi="ar-SA"/>
          <w14:ligatures w14:val="none"/>
        </w:rPr>
        <w:t xml:space="preserve"> as well as </w:t>
      </w:r>
      <w:r w:rsidR="00AF7283" w:rsidRPr="00AF7283">
        <w:rPr>
          <w:color w:val="auto"/>
          <w:kern w:val="0"/>
          <w:lang w:bidi="ar-SA"/>
          <w14:ligatures w14:val="none"/>
        </w:rPr>
        <w:t xml:space="preserve">precise time </w:t>
      </w:r>
      <w:r w:rsidR="00BB6464" w:rsidRPr="00AF7283">
        <w:rPr>
          <w:color w:val="auto"/>
          <w:kern w:val="0"/>
          <w:lang w:bidi="ar-SA"/>
          <w14:ligatures w14:val="none"/>
        </w:rPr>
        <w:t>durations. The</w:t>
      </w:r>
      <w:r w:rsidR="00AF7283" w:rsidRPr="00AF7283">
        <w:rPr>
          <w:color w:val="auto"/>
          <w:kern w:val="0"/>
          <w:lang w:bidi="ar-SA"/>
          <w14:ligatures w14:val="none"/>
        </w:rPr>
        <w:t xml:space="preserve"> captured information through this user-friendly form is not merely collected but securely stored within binary files. These files serve as a robust</w:t>
      </w:r>
      <w:r w:rsidR="00C06E7E">
        <w:rPr>
          <w:color w:val="auto"/>
          <w:kern w:val="0"/>
          <w:lang w:bidi="ar-SA"/>
          <w14:ligatures w14:val="none"/>
        </w:rPr>
        <w:t xml:space="preserve"> as well as </w:t>
      </w:r>
      <w:r w:rsidR="00AF7283" w:rsidRPr="00AF7283">
        <w:rPr>
          <w:color w:val="auto"/>
          <w:kern w:val="0"/>
          <w:lang w:bidi="ar-SA"/>
          <w14:ligatures w14:val="none"/>
        </w:rPr>
        <w:t>organized repository, ensuring the integrity</w:t>
      </w:r>
      <w:r w:rsidR="00C06E7E">
        <w:rPr>
          <w:color w:val="auto"/>
          <w:kern w:val="0"/>
          <w:lang w:bidi="ar-SA"/>
          <w14:ligatures w14:val="none"/>
        </w:rPr>
        <w:t xml:space="preserve"> as well as </w:t>
      </w:r>
      <w:r w:rsidR="00AF7283" w:rsidRPr="00AF7283">
        <w:rPr>
          <w:color w:val="auto"/>
          <w:kern w:val="0"/>
          <w:lang w:bidi="ar-SA"/>
          <w14:ligatures w14:val="none"/>
        </w:rPr>
        <w:t>reliability</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AF7283" w:rsidRPr="00AF7283">
        <w:rPr>
          <w:color w:val="auto"/>
          <w:kern w:val="0"/>
          <w:lang w:bidi="ar-SA"/>
          <w14:ligatures w14:val="none"/>
        </w:rPr>
        <w:t xml:space="preserve">scheduling data. Leveraging binary file storage </w:t>
      </w:r>
      <w:r w:rsidR="00AF7283" w:rsidRPr="00AF7283">
        <w:rPr>
          <w:color w:val="auto"/>
          <w:kern w:val="0"/>
          <w:lang w:bidi="ar-SA"/>
          <w14:ligatures w14:val="none"/>
        </w:rPr>
        <w:lastRenderedPageBreak/>
        <w:t>guarantees a structured</w:t>
      </w:r>
      <w:r w:rsidR="00C06E7E">
        <w:rPr>
          <w:color w:val="auto"/>
          <w:kern w:val="0"/>
          <w:lang w:bidi="ar-SA"/>
          <w14:ligatures w14:val="none"/>
        </w:rPr>
        <w:t xml:space="preserve"> as well as </w:t>
      </w:r>
      <w:r w:rsidR="00AF7283" w:rsidRPr="00AF7283">
        <w:rPr>
          <w:color w:val="auto"/>
          <w:kern w:val="0"/>
          <w:lang w:bidi="ar-SA"/>
          <w14:ligatures w14:val="none"/>
        </w:rPr>
        <w:t>systematic arrangement</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AF7283" w:rsidRPr="00AF7283">
        <w:rPr>
          <w:color w:val="auto"/>
          <w:kern w:val="0"/>
          <w:lang w:bidi="ar-SA"/>
          <w14:ligatures w14:val="none"/>
        </w:rPr>
        <w:t>information, maintaining its integrity while offering quick</w:t>
      </w:r>
      <w:r w:rsidR="00C06E7E">
        <w:rPr>
          <w:color w:val="auto"/>
          <w:kern w:val="0"/>
          <w:lang w:bidi="ar-SA"/>
          <w14:ligatures w14:val="none"/>
        </w:rPr>
        <w:t xml:space="preserve"> as well as </w:t>
      </w:r>
      <w:r w:rsidR="00AF7283" w:rsidRPr="00AF7283">
        <w:rPr>
          <w:color w:val="auto"/>
          <w:kern w:val="0"/>
          <w:lang w:bidi="ar-SA"/>
          <w14:ligatures w14:val="none"/>
        </w:rPr>
        <w:t>efficient access when needed. This storage methodology prioritizes</w:t>
      </w:r>
      <w:r w:rsidR="002D2817">
        <w:rPr>
          <w:color w:val="auto"/>
          <w:kern w:val="0"/>
          <w:lang w:bidi="ar-SA"/>
          <w14:ligatures w14:val="none"/>
        </w:rPr>
        <w:t xml:space="preserve"> data and factorial figures </w:t>
      </w:r>
      <w:r w:rsidR="00AF7283" w:rsidRPr="00AF7283">
        <w:rPr>
          <w:color w:val="auto"/>
          <w:kern w:val="0"/>
          <w:lang w:bidi="ar-SA"/>
          <w14:ligatures w14:val="none"/>
        </w:rPr>
        <w:t>security</w:t>
      </w:r>
      <w:r w:rsidR="00C06E7E">
        <w:rPr>
          <w:color w:val="auto"/>
          <w:kern w:val="0"/>
          <w:lang w:bidi="ar-SA"/>
          <w14:ligatures w14:val="none"/>
        </w:rPr>
        <w:t xml:space="preserve"> as well as </w:t>
      </w:r>
      <w:r w:rsidR="00AF7283" w:rsidRPr="00AF7283">
        <w:rPr>
          <w:color w:val="auto"/>
          <w:kern w:val="0"/>
          <w:lang w:bidi="ar-SA"/>
          <w14:ligatures w14:val="none"/>
        </w:rPr>
        <w:t>organization, aligning with the overarching goal</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AF7283" w:rsidRPr="00AF7283">
        <w:rPr>
          <w:color w:val="auto"/>
          <w:kern w:val="0"/>
          <w:lang w:bidi="ar-SA"/>
          <w14:ligatures w14:val="none"/>
        </w:rPr>
        <w:t>ensuring a seamless</w:t>
      </w:r>
      <w:r w:rsidR="00C06E7E">
        <w:rPr>
          <w:color w:val="auto"/>
          <w:kern w:val="0"/>
          <w:lang w:bidi="ar-SA"/>
          <w14:ligatures w14:val="none"/>
        </w:rPr>
        <w:t xml:space="preserve"> as well as </w:t>
      </w:r>
      <w:r w:rsidR="00AF7283" w:rsidRPr="00AF7283">
        <w:rPr>
          <w:color w:val="auto"/>
          <w:kern w:val="0"/>
          <w:lang w:bidi="ar-SA"/>
          <w14:ligatures w14:val="none"/>
        </w:rPr>
        <w:t>dependable scheduling</w:t>
      </w:r>
      <w:r w:rsidR="00CE5DA4">
        <w:rPr>
          <w:color w:val="auto"/>
          <w:kern w:val="0"/>
          <w:lang w:bidi="ar-SA"/>
          <w14:ligatures w14:val="none"/>
        </w:rPr>
        <w:t xml:space="preserve"> structure as well as system </w:t>
      </w:r>
      <w:r w:rsidR="00AF7283" w:rsidRPr="00AF7283">
        <w:rPr>
          <w:color w:val="auto"/>
          <w:kern w:val="0"/>
          <w:lang w:bidi="ar-SA"/>
          <w14:ligatures w14:val="none"/>
        </w:rPr>
        <w:t xml:space="preserve">within academic </w:t>
      </w:r>
      <w:r w:rsidR="00BB6464" w:rsidRPr="00AF7283">
        <w:rPr>
          <w:color w:val="auto"/>
          <w:kern w:val="0"/>
          <w:lang w:bidi="ar-SA"/>
          <w14:ligatures w14:val="none"/>
        </w:rPr>
        <w:t>environments. By</w:t>
      </w:r>
      <w:r w:rsidR="00AF7283" w:rsidRPr="00AF7283">
        <w:rPr>
          <w:color w:val="auto"/>
          <w:kern w:val="0"/>
          <w:lang w:bidi="ar-SA"/>
          <w14:ligatures w14:val="none"/>
        </w:rPr>
        <w:t xml:space="preserve"> encapsulating such critical details through a user-friendly form</w:t>
      </w:r>
      <w:r w:rsidR="00C06E7E">
        <w:rPr>
          <w:color w:val="auto"/>
          <w:kern w:val="0"/>
          <w:lang w:bidi="ar-SA"/>
          <w14:ligatures w14:val="none"/>
        </w:rPr>
        <w:t xml:space="preserve"> as well as </w:t>
      </w:r>
      <w:r w:rsidR="00AF7283" w:rsidRPr="00AF7283">
        <w:rPr>
          <w:color w:val="auto"/>
          <w:kern w:val="0"/>
          <w:lang w:bidi="ar-SA"/>
          <w14:ligatures w14:val="none"/>
        </w:rPr>
        <w:t>securing this</w:t>
      </w:r>
      <w:r w:rsidR="002D2817">
        <w:rPr>
          <w:color w:val="auto"/>
          <w:kern w:val="0"/>
          <w:lang w:bidi="ar-SA"/>
          <w14:ligatures w14:val="none"/>
        </w:rPr>
        <w:t xml:space="preserve"> data and factorial figures </w:t>
      </w:r>
      <w:r w:rsidR="00AF7283" w:rsidRPr="00AF7283">
        <w:rPr>
          <w:color w:val="auto"/>
          <w:kern w:val="0"/>
          <w:lang w:bidi="ar-SA"/>
          <w14:ligatures w14:val="none"/>
        </w:rPr>
        <w:t xml:space="preserve">within binary files, </w:t>
      </w:r>
      <w:r w:rsidR="00BB6464" w:rsidRPr="00AF7283">
        <w:rPr>
          <w:color w:val="auto"/>
          <w:kern w:val="0"/>
          <w:lang w:bidi="ar-SA"/>
          <w14:ligatures w14:val="none"/>
        </w:rPr>
        <w:t>The</w:t>
      </w:r>
      <w:r w:rsidR="00BB6464">
        <w:rPr>
          <w:color w:val="auto"/>
          <w:kern w:val="0"/>
          <w:lang w:bidi="ar-SA"/>
          <w14:ligatures w14:val="none"/>
        </w:rPr>
        <w:t>ory</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sidR="00BB6464">
        <w:rPr>
          <w:color w:val="auto"/>
          <w:kern w:val="0"/>
          <w:lang w:bidi="ar-SA"/>
          <w14:ligatures w14:val="none"/>
        </w:rPr>
        <w:t xml:space="preserve"> Rilli </w:t>
      </w:r>
      <w:r w:rsidR="00BB6464" w:rsidRPr="00AF7283">
        <w:rPr>
          <w:color w:val="auto"/>
          <w:kern w:val="0"/>
          <w:lang w:bidi="ar-SA"/>
          <w14:ligatures w14:val="none"/>
        </w:rPr>
        <w:t>Timetable</w:t>
      </w:r>
      <w:r w:rsidR="00CE5DA4">
        <w:rPr>
          <w:color w:val="auto"/>
          <w:kern w:val="0"/>
          <w:lang w:bidi="ar-SA"/>
          <w14:ligatures w14:val="none"/>
        </w:rPr>
        <w:t xml:space="preserve"> structure as well as system </w:t>
      </w:r>
      <w:r w:rsidR="00AF7283" w:rsidRPr="00AF7283">
        <w:rPr>
          <w:color w:val="auto"/>
          <w:kern w:val="0"/>
          <w:lang w:bidi="ar-SA"/>
          <w14:ligatures w14:val="none"/>
        </w:rPr>
        <w:t>ensures an organized, reliable,</w:t>
      </w:r>
      <w:r w:rsidR="00C06E7E">
        <w:rPr>
          <w:color w:val="auto"/>
          <w:kern w:val="0"/>
          <w:lang w:bidi="ar-SA"/>
          <w14:ligatures w14:val="none"/>
        </w:rPr>
        <w:t xml:space="preserve"> as well as </w:t>
      </w:r>
      <w:r w:rsidR="00AF7283" w:rsidRPr="00AF7283">
        <w:rPr>
          <w:color w:val="auto"/>
          <w:kern w:val="0"/>
          <w:lang w:bidi="ar-SA"/>
          <w14:ligatures w14:val="none"/>
        </w:rPr>
        <w:t>accessible repository</w:t>
      </w:r>
      <w:r w:rsidR="00C06E7E">
        <w:rPr>
          <w:color w:val="auto"/>
          <w:kern w:val="0"/>
          <w:lang w:bidi="ar-SA"/>
          <w14:ligatures w14:val="none"/>
        </w:rPr>
        <w:t xml:space="preserve"> for the purpose of </w:t>
      </w:r>
      <w:r w:rsidR="00AF7283" w:rsidRPr="00AF7283">
        <w:rPr>
          <w:color w:val="auto"/>
          <w:kern w:val="0"/>
          <w:lang w:bidi="ar-SA"/>
          <w14:ligatures w14:val="none"/>
        </w:rPr>
        <w:t>scheduling data. This approach underscores the system's commitment to facilitating precise, efficient,</w:t>
      </w:r>
      <w:r w:rsidR="00C06E7E">
        <w:rPr>
          <w:color w:val="auto"/>
          <w:kern w:val="0"/>
          <w:lang w:bidi="ar-SA"/>
          <w14:ligatures w14:val="none"/>
        </w:rPr>
        <w:t xml:space="preserve"> as well as </w:t>
      </w:r>
      <w:r w:rsidR="00AF7283" w:rsidRPr="00AF7283">
        <w:rPr>
          <w:color w:val="auto"/>
          <w:kern w:val="0"/>
          <w:lang w:bidi="ar-SA"/>
          <w14:ligatures w14:val="none"/>
        </w:rPr>
        <w:t>secure management</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00AF7283" w:rsidRPr="00AF7283">
        <w:rPr>
          <w:color w:val="auto"/>
          <w:kern w:val="0"/>
          <w:lang w:bidi="ar-SA"/>
          <w14:ligatures w14:val="none"/>
        </w:rPr>
        <w:t>academic timetables, thereby contributing significantly to streamlined academic operations</w:t>
      </w:r>
      <w:r w:rsidR="00C06E7E">
        <w:rPr>
          <w:color w:val="auto"/>
          <w:kern w:val="0"/>
          <w:lang w:bidi="ar-SA"/>
          <w14:ligatures w14:val="none"/>
        </w:rPr>
        <w:t xml:space="preserve"> as well as </w:t>
      </w:r>
      <w:r w:rsidR="00AF7283" w:rsidRPr="00AF7283">
        <w:rPr>
          <w:color w:val="auto"/>
          <w:kern w:val="0"/>
          <w:lang w:bidi="ar-SA"/>
          <w14:ligatures w14:val="none"/>
        </w:rPr>
        <w:t>enhanced user experiences within educational institutions.</w:t>
      </w:r>
    </w:p>
    <w:p w14:paraId="6D9EABBD" w14:textId="3A772BE2" w:rsidR="002433EC" w:rsidRPr="002433EC" w:rsidRDefault="002433EC" w:rsidP="00917AD4">
      <w:pPr>
        <w:spacing w:after="0"/>
        <w:ind w:left="0" w:right="19" w:firstLine="0"/>
        <w:rPr>
          <w:color w:val="auto"/>
          <w:kern w:val="0"/>
          <w:lang w:bidi="ar-SA"/>
          <w14:ligatures w14:val="none"/>
        </w:rPr>
      </w:pPr>
      <w:r w:rsidRPr="002433EC">
        <w:rPr>
          <w:color w:val="auto"/>
          <w:kern w:val="0"/>
          <w:lang w:bidi="ar-SA"/>
          <w14:ligatures w14:val="none"/>
        </w:rPr>
        <w:t xml:space="preserve">Within </w:t>
      </w:r>
      <w:r w:rsidR="00BB6464" w:rsidRPr="002433EC">
        <w:rPr>
          <w:color w:val="auto"/>
          <w:kern w:val="0"/>
          <w:lang w:bidi="ar-SA"/>
          <w14:ligatures w14:val="none"/>
        </w:rPr>
        <w:t>the</w:t>
      </w:r>
      <w:r w:rsidR="00BB6464">
        <w:rPr>
          <w:color w:val="auto"/>
          <w:kern w:val="0"/>
          <w:lang w:bidi="ar-SA"/>
          <w14:ligatures w14:val="none"/>
        </w:rPr>
        <w:t xml:space="preserve"> Our</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sidR="00BB6464">
        <w:rPr>
          <w:color w:val="auto"/>
          <w:kern w:val="0"/>
          <w:lang w:bidi="ar-SA"/>
          <w14:ligatures w14:val="none"/>
        </w:rPr>
        <w:t xml:space="preserve"> Rilli </w:t>
      </w:r>
      <w:r w:rsidR="00BB6464" w:rsidRPr="002433EC">
        <w:rPr>
          <w:color w:val="auto"/>
          <w:kern w:val="0"/>
          <w:lang w:bidi="ar-SA"/>
          <w14:ligatures w14:val="none"/>
        </w:rPr>
        <w:t>Timetable</w:t>
      </w:r>
      <w:r w:rsidRPr="002433EC">
        <w:rPr>
          <w:color w:val="auto"/>
          <w:kern w:val="0"/>
          <w:lang w:bidi="ar-SA"/>
          <w14:ligatures w14:val="none"/>
        </w:rPr>
        <w:t xml:space="preserve"> System, students are presented with an intuitive</w:t>
      </w:r>
      <w:r w:rsidR="00C06E7E">
        <w:rPr>
          <w:color w:val="auto"/>
          <w:kern w:val="0"/>
          <w:lang w:bidi="ar-SA"/>
          <w14:ligatures w14:val="none"/>
        </w:rPr>
        <w:t xml:space="preserve"> as well as </w:t>
      </w:r>
      <w:r w:rsidRPr="002433EC">
        <w:rPr>
          <w:color w:val="auto"/>
          <w:kern w:val="0"/>
          <w:lang w:bidi="ar-SA"/>
          <w14:ligatures w14:val="none"/>
        </w:rPr>
        <w:t>visually engaging calendar interface that serves as a centralized hub</w:t>
      </w:r>
      <w:r w:rsidR="00C06E7E">
        <w:rPr>
          <w:color w:val="auto"/>
          <w:kern w:val="0"/>
          <w:lang w:bidi="ar-SA"/>
          <w14:ligatures w14:val="none"/>
        </w:rPr>
        <w:t xml:space="preserve"> for the purpose of </w:t>
      </w:r>
      <w:r w:rsidRPr="002433EC">
        <w:rPr>
          <w:color w:val="auto"/>
          <w:kern w:val="0"/>
          <w:lang w:bidi="ar-SA"/>
          <w14:ligatures w14:val="none"/>
        </w:rPr>
        <w:t>their academic schedules. This interface transforms the stored scheduling</w:t>
      </w:r>
      <w:r w:rsidR="002D2817">
        <w:rPr>
          <w:color w:val="auto"/>
          <w:kern w:val="0"/>
          <w:lang w:bidi="ar-SA"/>
          <w14:ligatures w14:val="none"/>
        </w:rPr>
        <w:t xml:space="preserve"> data and factorial figures </w:t>
      </w:r>
      <w:r w:rsidRPr="002433EC">
        <w:rPr>
          <w:color w:val="auto"/>
          <w:kern w:val="0"/>
          <w:lang w:bidi="ar-SA"/>
          <w14:ligatures w14:val="none"/>
        </w:rPr>
        <w:t>into comprehensible slots, each encapsulating pivotal details such as allocated timings, respective teacher names, designated subjects,</w:t>
      </w:r>
      <w:r w:rsidR="00C06E7E">
        <w:rPr>
          <w:color w:val="auto"/>
          <w:kern w:val="0"/>
          <w:lang w:bidi="ar-SA"/>
          <w14:ligatures w14:val="none"/>
        </w:rPr>
        <w:t xml:space="preserve"> as well as </w:t>
      </w:r>
      <w:r w:rsidRPr="002433EC">
        <w:rPr>
          <w:color w:val="auto"/>
          <w:kern w:val="0"/>
          <w:lang w:bidi="ar-SA"/>
          <w14:ligatures w14:val="none"/>
        </w:rPr>
        <w:t xml:space="preserve">room codes. </w:t>
      </w:r>
      <w:r w:rsidR="00470F4F" w:rsidRPr="00470F4F">
        <w:rPr>
          <w:color w:val="auto"/>
          <w:kern w:val="0"/>
          <w:lang w:bidi="ar-SA"/>
          <w14:ligatures w14:val="none"/>
        </w:rPr>
        <w:t>Moreover</w:t>
      </w:r>
      <w:r w:rsidRPr="002433EC">
        <w:rPr>
          <w:color w:val="auto"/>
          <w:kern w:val="0"/>
          <w:lang w:bidi="ar-SA"/>
          <w14:ligatures w14:val="none"/>
        </w:rPr>
        <w:t>, the incorporation</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the multiset</w:t>
      </w:r>
      <w:r w:rsidR="002D2817">
        <w:rPr>
          <w:color w:val="auto"/>
          <w:kern w:val="0"/>
          <w:lang w:bidi="ar-SA"/>
          <w14:ligatures w14:val="none"/>
        </w:rPr>
        <w:t xml:space="preserve"> data and factorial figures </w:t>
      </w:r>
      <w:r w:rsidRPr="002433EC">
        <w:rPr>
          <w:color w:val="auto"/>
          <w:kern w:val="0"/>
          <w:lang w:bidi="ar-SA"/>
          <w14:ligatures w14:val="none"/>
        </w:rPr>
        <w:t>structure forms a robust foundation</w:t>
      </w:r>
      <w:r w:rsidR="00C06E7E">
        <w:rPr>
          <w:color w:val="auto"/>
          <w:kern w:val="0"/>
          <w:lang w:bidi="ar-SA"/>
          <w14:ligatures w14:val="none"/>
        </w:rPr>
        <w:t xml:space="preserve"> for the purpose of </w:t>
      </w:r>
      <w:r w:rsidR="00BB6464" w:rsidRPr="002433EC">
        <w:rPr>
          <w:color w:val="auto"/>
          <w:kern w:val="0"/>
          <w:lang w:bidi="ar-SA"/>
          <w14:ligatures w14:val="none"/>
        </w:rPr>
        <w:t>the</w:t>
      </w:r>
      <w:r w:rsidR="00BB6464">
        <w:rPr>
          <w:color w:val="auto"/>
          <w:kern w:val="0"/>
          <w:lang w:bidi="ar-SA"/>
          <w14:ligatures w14:val="none"/>
        </w:rPr>
        <w:t xml:space="preserve"> Our</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sidR="00BB6464">
        <w:rPr>
          <w:color w:val="auto"/>
          <w:kern w:val="0"/>
          <w:lang w:bidi="ar-SA"/>
          <w14:ligatures w14:val="none"/>
        </w:rPr>
        <w:t xml:space="preserve"> Rilli </w:t>
      </w:r>
      <w:r w:rsidR="00BB6464" w:rsidRPr="002433EC">
        <w:rPr>
          <w:color w:val="auto"/>
          <w:kern w:val="0"/>
          <w:lang w:bidi="ar-SA"/>
          <w14:ligatures w14:val="none"/>
        </w:rPr>
        <w:t>Timetable</w:t>
      </w:r>
      <w:r w:rsidRPr="002433EC">
        <w:rPr>
          <w:color w:val="auto"/>
          <w:kern w:val="0"/>
          <w:lang w:bidi="ar-SA"/>
          <w14:ligatures w14:val="none"/>
        </w:rPr>
        <w:t xml:space="preserve"> System.</w:t>
      </w:r>
      <w:r w:rsidR="005D7C19">
        <w:rPr>
          <w:color w:val="auto"/>
          <w:kern w:val="0"/>
          <w:lang w:bidi="ar-SA"/>
          <w14:ligatures w14:val="none"/>
        </w:rPr>
        <w:t xml:space="preserve"> </w:t>
      </w:r>
      <w:r w:rsidR="005D7C19" w:rsidRPr="002433EC">
        <w:rPr>
          <w:color w:val="auto"/>
          <w:kern w:val="0"/>
          <w:lang w:bidi="ar-SA"/>
          <w14:ligatures w14:val="none"/>
        </w:rPr>
        <w:t>The succinct presentation</w:t>
      </w:r>
      <w:r w:rsidR="005D7C19">
        <w:rPr>
          <w:color w:val="auto"/>
          <w:kern w:val="0"/>
          <w:lang w:bidi="ar-SA"/>
          <w14:ligatures w14:val="none"/>
        </w:rPr>
        <w:t xml:space="preserve"> with reference as well as citations to </w:t>
      </w:r>
      <w:r w:rsidR="005D7C19" w:rsidRPr="002433EC">
        <w:rPr>
          <w:color w:val="auto"/>
          <w:kern w:val="0"/>
          <w:lang w:bidi="ar-SA"/>
          <w14:ligatures w14:val="none"/>
        </w:rPr>
        <w:t>this essential information streamlines accessibility</w:t>
      </w:r>
      <w:r w:rsidR="005D7C19">
        <w:rPr>
          <w:color w:val="auto"/>
          <w:kern w:val="0"/>
          <w:lang w:bidi="ar-SA"/>
          <w14:ligatures w14:val="none"/>
        </w:rPr>
        <w:t xml:space="preserve"> as well as </w:t>
      </w:r>
      <w:r w:rsidR="005D7C19" w:rsidRPr="002433EC">
        <w:rPr>
          <w:color w:val="auto"/>
          <w:kern w:val="0"/>
          <w:lang w:bidi="ar-SA"/>
          <w14:ligatures w14:val="none"/>
        </w:rPr>
        <w:t>aids effective time management</w:t>
      </w:r>
      <w:r w:rsidR="005D7C19">
        <w:rPr>
          <w:color w:val="auto"/>
          <w:kern w:val="0"/>
          <w:lang w:bidi="ar-SA"/>
          <w14:ligatures w14:val="none"/>
        </w:rPr>
        <w:t xml:space="preserve"> for the purpose of </w:t>
      </w:r>
      <w:r w:rsidR="005D7C19" w:rsidRPr="002433EC">
        <w:rPr>
          <w:color w:val="auto"/>
          <w:kern w:val="0"/>
          <w:lang w:bidi="ar-SA"/>
          <w14:ligatures w14:val="none"/>
        </w:rPr>
        <w:t xml:space="preserve">students navigating their academic </w:t>
      </w:r>
      <w:r w:rsidR="005D7C19" w:rsidRPr="00470F4F">
        <w:rPr>
          <w:color w:val="auto"/>
          <w:kern w:val="0"/>
          <w:lang w:bidi="ar-SA"/>
          <w14:ligatures w14:val="none"/>
        </w:rPr>
        <w:t>commitments.</w:t>
      </w:r>
      <w:r w:rsidRPr="002433EC">
        <w:rPr>
          <w:color w:val="auto"/>
          <w:kern w:val="0"/>
          <w:lang w:bidi="ar-SA"/>
          <w14:ligatures w14:val="none"/>
        </w:rPr>
        <w:t xml:space="preserve"> This sophisticated</w:t>
      </w:r>
      <w:r w:rsidR="002D2817">
        <w:rPr>
          <w:color w:val="auto"/>
          <w:kern w:val="0"/>
          <w:lang w:bidi="ar-SA"/>
          <w14:ligatures w14:val="none"/>
        </w:rPr>
        <w:t xml:space="preserve"> data and factorial </w:t>
      </w:r>
      <w:proofErr w:type="gramStart"/>
      <w:r w:rsidR="002D2817">
        <w:rPr>
          <w:color w:val="auto"/>
          <w:kern w:val="0"/>
          <w:lang w:bidi="ar-SA"/>
          <w14:ligatures w14:val="none"/>
        </w:rPr>
        <w:t>figures</w:t>
      </w:r>
      <w:proofErr w:type="gramEnd"/>
      <w:r w:rsidR="002D2817">
        <w:rPr>
          <w:color w:val="auto"/>
          <w:kern w:val="0"/>
          <w:lang w:bidi="ar-SA"/>
          <w14:ligatures w14:val="none"/>
        </w:rPr>
        <w:t xml:space="preserve"> </w:t>
      </w:r>
      <w:r w:rsidRPr="002433EC">
        <w:rPr>
          <w:color w:val="auto"/>
          <w:kern w:val="0"/>
          <w:lang w:bidi="ar-SA"/>
          <w14:ligatures w14:val="none"/>
        </w:rPr>
        <w:t>structure plays a pivotal role in efficiently organizing</w:t>
      </w:r>
      <w:r w:rsidR="00C06E7E">
        <w:rPr>
          <w:color w:val="auto"/>
          <w:kern w:val="0"/>
          <w:lang w:bidi="ar-SA"/>
          <w14:ligatures w14:val="none"/>
        </w:rPr>
        <w:t xml:space="preserve"> as well as </w:t>
      </w:r>
      <w:r w:rsidRPr="002433EC">
        <w:rPr>
          <w:color w:val="auto"/>
          <w:kern w:val="0"/>
          <w:lang w:bidi="ar-SA"/>
          <w14:ligatures w14:val="none"/>
        </w:rPr>
        <w:t>managing the vast array</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scheduling information. Its inherent ability to store elements in a sorted order while allowing multiple occurrences</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similar elements enhances the system's capacity</w:t>
      </w:r>
      <w:r w:rsidR="00C06E7E">
        <w:rPr>
          <w:color w:val="auto"/>
          <w:kern w:val="0"/>
          <w:lang w:bidi="ar-SA"/>
          <w14:ligatures w14:val="none"/>
        </w:rPr>
        <w:t xml:space="preserve"> for the purpose of </w:t>
      </w:r>
      <w:r w:rsidRPr="002433EC">
        <w:rPr>
          <w:color w:val="auto"/>
          <w:kern w:val="0"/>
          <w:lang w:bidi="ar-SA"/>
          <w14:ligatures w14:val="none"/>
        </w:rPr>
        <w:t>streamlined</w:t>
      </w:r>
      <w:r w:rsidR="002D2817">
        <w:rPr>
          <w:color w:val="auto"/>
          <w:kern w:val="0"/>
          <w:lang w:bidi="ar-SA"/>
          <w14:ligatures w14:val="none"/>
        </w:rPr>
        <w:t xml:space="preserve"> data and factorial figures </w:t>
      </w:r>
      <w:r w:rsidRPr="002433EC">
        <w:rPr>
          <w:color w:val="auto"/>
          <w:kern w:val="0"/>
          <w:lang w:bidi="ar-SA"/>
          <w14:ligatures w14:val="none"/>
        </w:rPr>
        <w:t>retrieval</w:t>
      </w:r>
      <w:r w:rsidR="00C06E7E">
        <w:rPr>
          <w:color w:val="auto"/>
          <w:kern w:val="0"/>
          <w:lang w:bidi="ar-SA"/>
          <w14:ligatures w14:val="none"/>
        </w:rPr>
        <w:t xml:space="preserve"> as well as </w:t>
      </w:r>
      <w:r w:rsidRPr="002433EC">
        <w:rPr>
          <w:color w:val="auto"/>
          <w:kern w:val="0"/>
          <w:lang w:bidi="ar-SA"/>
          <w14:ligatures w14:val="none"/>
        </w:rPr>
        <w:t>manipulation. The adoption</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this structured approach ensures the system's ability to manage complex scheduling scenarios, contributing significantly to the overall organization</w:t>
      </w:r>
      <w:r w:rsidR="00C06E7E">
        <w:rPr>
          <w:color w:val="auto"/>
          <w:kern w:val="0"/>
          <w:lang w:bidi="ar-SA"/>
          <w14:ligatures w14:val="none"/>
        </w:rPr>
        <w:t xml:space="preserve"> as well as </w:t>
      </w:r>
      <w:r w:rsidRPr="002433EC">
        <w:rPr>
          <w:color w:val="auto"/>
          <w:kern w:val="0"/>
          <w:lang w:bidi="ar-SA"/>
          <w14:ligatures w14:val="none"/>
        </w:rPr>
        <w:t>coherence</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the academic environment.</w:t>
      </w:r>
    </w:p>
    <w:p w14:paraId="7B2F57C9" w14:textId="28353BDB" w:rsidR="002433EC" w:rsidRPr="00B64AD5" w:rsidRDefault="002433EC" w:rsidP="00917AD4">
      <w:pPr>
        <w:spacing w:after="0"/>
        <w:ind w:left="0" w:right="19" w:firstLine="0"/>
        <w:rPr>
          <w:color w:val="auto"/>
          <w:kern w:val="0"/>
          <w:lang w:bidi="ar-SA"/>
          <w14:ligatures w14:val="none"/>
        </w:rPr>
      </w:pPr>
      <w:r w:rsidRPr="002433EC">
        <w:rPr>
          <w:color w:val="auto"/>
          <w:kern w:val="0"/>
          <w:lang w:bidi="ar-SA"/>
          <w14:ligatures w14:val="none"/>
        </w:rPr>
        <w:t>By offering students a clear</w:t>
      </w:r>
      <w:r w:rsidR="00C06E7E">
        <w:rPr>
          <w:color w:val="auto"/>
          <w:kern w:val="0"/>
          <w:lang w:bidi="ar-SA"/>
          <w14:ligatures w14:val="none"/>
        </w:rPr>
        <w:t xml:space="preserve"> as well as </w:t>
      </w:r>
      <w:r w:rsidRPr="002433EC">
        <w:rPr>
          <w:color w:val="auto"/>
          <w:kern w:val="0"/>
          <w:lang w:bidi="ar-SA"/>
          <w14:ligatures w14:val="none"/>
        </w:rPr>
        <w:t>visually appealing calendar interface, alongside the utilization</w:t>
      </w:r>
      <w:r w:rsidR="00C06E7E">
        <w:rPr>
          <w:color w:val="auto"/>
          <w:kern w:val="0"/>
          <w:lang w:bidi="ar-SA"/>
          <w14:ligatures w14:val="none"/>
        </w:rPr>
        <w:t xml:space="preserve"> with</w:t>
      </w:r>
      <w:r w:rsidR="00CE5DA4">
        <w:rPr>
          <w:color w:val="auto"/>
          <w:kern w:val="0"/>
          <w:lang w:bidi="ar-SA"/>
          <w14:ligatures w14:val="none"/>
        </w:rPr>
        <w:t xml:space="preserve"> reference as well as citations </w:t>
      </w:r>
      <w:r w:rsidR="00C06E7E">
        <w:rPr>
          <w:color w:val="auto"/>
          <w:kern w:val="0"/>
          <w:lang w:bidi="ar-SA"/>
          <w14:ligatures w14:val="none"/>
        </w:rPr>
        <w:t xml:space="preserve">to </w:t>
      </w:r>
      <w:r w:rsidRPr="002433EC">
        <w:rPr>
          <w:color w:val="auto"/>
          <w:kern w:val="0"/>
          <w:lang w:bidi="ar-SA"/>
          <w14:ligatures w14:val="none"/>
        </w:rPr>
        <w:t>a robust multiset</w:t>
      </w:r>
      <w:r w:rsidR="002D2817">
        <w:rPr>
          <w:color w:val="auto"/>
          <w:kern w:val="0"/>
          <w:lang w:bidi="ar-SA"/>
          <w14:ligatures w14:val="none"/>
        </w:rPr>
        <w:t xml:space="preserve"> data and factorial figures </w:t>
      </w:r>
      <w:r w:rsidRPr="002433EC">
        <w:rPr>
          <w:color w:val="auto"/>
          <w:kern w:val="0"/>
          <w:lang w:bidi="ar-SA"/>
          <w14:ligatures w14:val="none"/>
        </w:rPr>
        <w:t xml:space="preserve">structure, </w:t>
      </w:r>
      <w:r w:rsidR="00BB6464" w:rsidRPr="002433EC">
        <w:rPr>
          <w:color w:val="auto"/>
          <w:kern w:val="0"/>
          <w:lang w:bidi="ar-SA"/>
          <w14:ligatures w14:val="none"/>
        </w:rPr>
        <w:t>the</w:t>
      </w:r>
      <w:r w:rsidR="00BB6464">
        <w:rPr>
          <w:color w:val="auto"/>
          <w:kern w:val="0"/>
          <w:lang w:bidi="ar-SA"/>
          <w14:ligatures w14:val="none"/>
        </w:rPr>
        <w:t xml:space="preserve"> Our</w:t>
      </w:r>
      <w:r w:rsidR="00C06E7E">
        <w:rPr>
          <w:color w:val="auto"/>
          <w:kern w:val="0"/>
          <w:lang w:bidi="ar-SA"/>
          <w14:ligatures w14:val="none"/>
        </w:rPr>
        <w:t xml:space="preserve"> project</w:t>
      </w:r>
      <w:r w:rsidR="00CE5DA4">
        <w:rPr>
          <w:color w:val="auto"/>
          <w:kern w:val="0"/>
          <w:lang w:bidi="ar-SA"/>
          <w14:ligatures w14:val="none"/>
        </w:rPr>
        <w:t xml:space="preserve"> application as well as implementation </w:t>
      </w:r>
      <w:r w:rsidR="00C06E7E">
        <w:rPr>
          <w:color w:val="auto"/>
          <w:kern w:val="0"/>
          <w:lang w:bidi="ar-SA"/>
          <w14:ligatures w14:val="none"/>
        </w:rPr>
        <w:t>built revolving around solving the issue with</w:t>
      </w:r>
      <w:r w:rsidR="00CE5DA4">
        <w:rPr>
          <w:color w:val="auto"/>
          <w:kern w:val="0"/>
          <w:lang w:bidi="ar-SA"/>
          <w14:ligatures w14:val="none"/>
        </w:rPr>
        <w:t xml:space="preserve"> reference as well as citations </w:t>
      </w:r>
      <w:r w:rsidR="00C06E7E">
        <w:rPr>
          <w:color w:val="auto"/>
          <w:kern w:val="0"/>
          <w:lang w:bidi="ar-SA"/>
          <w14:ligatures w14:val="none"/>
        </w:rPr>
        <w:t>to not very well organized time table in the existing</w:t>
      </w:r>
      <w:r w:rsidR="00CE5DA4">
        <w:rPr>
          <w:color w:val="auto"/>
          <w:kern w:val="0"/>
          <w:lang w:bidi="ar-SA"/>
          <w14:ligatures w14:val="none"/>
        </w:rPr>
        <w:t xml:space="preserve"> structure as well as system application as well as implementation </w:t>
      </w:r>
      <w:r w:rsidR="00C06E7E">
        <w:rPr>
          <w:color w:val="auto"/>
          <w:kern w:val="0"/>
          <w:lang w:bidi="ar-SA"/>
          <w14:ligatures w14:val="none"/>
        </w:rPr>
        <w:t>very commonly as well as extremely popularly also known by the name we have given to it</w:t>
      </w:r>
      <w:r w:rsidR="00BB6464">
        <w:rPr>
          <w:color w:val="auto"/>
          <w:kern w:val="0"/>
          <w:lang w:bidi="ar-SA"/>
          <w14:ligatures w14:val="none"/>
        </w:rPr>
        <w:t xml:space="preserve"> Rilli </w:t>
      </w:r>
      <w:r w:rsidR="00BB6464" w:rsidRPr="002433EC">
        <w:rPr>
          <w:color w:val="auto"/>
          <w:kern w:val="0"/>
          <w:lang w:bidi="ar-SA"/>
          <w14:ligatures w14:val="none"/>
        </w:rPr>
        <w:t>Timetable</w:t>
      </w:r>
      <w:r w:rsidR="00CE5DA4">
        <w:rPr>
          <w:color w:val="auto"/>
          <w:kern w:val="0"/>
          <w:lang w:bidi="ar-SA"/>
          <w14:ligatures w14:val="none"/>
        </w:rPr>
        <w:t xml:space="preserve"> structure as well as system </w:t>
      </w:r>
      <w:r w:rsidRPr="002433EC">
        <w:rPr>
          <w:color w:val="auto"/>
          <w:kern w:val="0"/>
          <w:lang w:bidi="ar-SA"/>
          <w14:ligatures w14:val="none"/>
        </w:rPr>
        <w:t>not only simplifies the scheduling process but also fosters an environment conducive to organized academic operations. This comprehensive approach resonates with the system's commitment to facilitating efficient scheduling management, promoting effective time utilization,</w:t>
      </w:r>
      <w:r w:rsidR="00C06E7E">
        <w:rPr>
          <w:color w:val="auto"/>
          <w:kern w:val="0"/>
          <w:lang w:bidi="ar-SA"/>
          <w14:ligatures w14:val="none"/>
        </w:rPr>
        <w:t xml:space="preserve"> as well as </w:t>
      </w:r>
      <w:r w:rsidRPr="002433EC">
        <w:rPr>
          <w:color w:val="auto"/>
          <w:kern w:val="0"/>
          <w:lang w:bidi="ar-SA"/>
          <w14:ligatures w14:val="none"/>
        </w:rPr>
        <w:t>ultimately contributing to a more structured</w:t>
      </w:r>
      <w:r w:rsidR="00C06E7E" w:rsidRPr="00B64AD5">
        <w:rPr>
          <w:color w:val="auto"/>
          <w:kern w:val="0"/>
          <w:lang w:bidi="ar-SA"/>
          <w14:ligatures w14:val="none"/>
        </w:rPr>
        <w:t xml:space="preserve"> as well as </w:t>
      </w:r>
      <w:r w:rsidRPr="00B64AD5">
        <w:rPr>
          <w:color w:val="auto"/>
          <w:kern w:val="0"/>
          <w:lang w:bidi="ar-SA"/>
          <w14:ligatures w14:val="none"/>
        </w:rPr>
        <w:t>optimized academic experience</w:t>
      </w:r>
      <w:r w:rsidR="00C06E7E" w:rsidRPr="00B64AD5">
        <w:rPr>
          <w:color w:val="auto"/>
          <w:kern w:val="0"/>
          <w:lang w:bidi="ar-SA"/>
          <w14:ligatures w14:val="none"/>
        </w:rPr>
        <w:t xml:space="preserve"> for the purpose of </w:t>
      </w:r>
      <w:r w:rsidRPr="00B64AD5">
        <w:rPr>
          <w:color w:val="auto"/>
          <w:kern w:val="0"/>
          <w:lang w:bidi="ar-SA"/>
          <w14:ligatures w14:val="none"/>
        </w:rPr>
        <w:t>students within educational institutions.</w:t>
      </w:r>
    </w:p>
    <w:p w14:paraId="4D82CBE1" w14:textId="77777777" w:rsidR="00613291" w:rsidRPr="00AF7283" w:rsidRDefault="00613291" w:rsidP="00917AD4">
      <w:pPr>
        <w:spacing w:after="783"/>
        <w:ind w:left="0" w:right="19" w:firstLine="0"/>
        <w:rPr>
          <w:color w:val="auto"/>
          <w:kern w:val="0"/>
          <w:sz w:val="24"/>
          <w:szCs w:val="24"/>
          <w:lang w:bidi="ar-SA"/>
          <w14:ligatures w14:val="none"/>
        </w:rPr>
      </w:pPr>
    </w:p>
    <w:p w14:paraId="37E9BE91" w14:textId="6F78384C" w:rsidR="00EB2A09" w:rsidRPr="00EB2A09" w:rsidRDefault="00F81456" w:rsidP="00953B93">
      <w:pPr>
        <w:pStyle w:val="Heading3"/>
        <w:ind w:left="0" w:firstLine="720"/>
      </w:pPr>
      <w:r>
        <w:lastRenderedPageBreak/>
        <w:t>1</w:t>
      </w:r>
      <w:r>
        <w:t>.2</w:t>
      </w:r>
      <w:r w:rsidR="00802621">
        <w:t xml:space="preserve"> </w:t>
      </w:r>
      <w:r w:rsidR="00EB2A09" w:rsidRPr="00EB2A09">
        <w:t>Importance</w:t>
      </w:r>
      <w:r w:rsidR="00C06E7E">
        <w:t xml:space="preserve"> </w:t>
      </w:r>
      <w:r w:rsidR="00CE5DA4">
        <w:t>of</w:t>
      </w:r>
      <w:r w:rsidR="00C06E7E">
        <w:t xml:space="preserve"> </w:t>
      </w:r>
      <w:r w:rsidR="00EB2A09" w:rsidRPr="00EB2A09">
        <w:t>Timetable Management Systems</w:t>
      </w:r>
      <w:r w:rsidR="00EB2A09">
        <w:t>:</w:t>
      </w:r>
    </w:p>
    <w:p w14:paraId="60FA3D2C" w14:textId="4277B441" w:rsidR="002870A1" w:rsidRPr="00B64AD5" w:rsidRDefault="002870A1" w:rsidP="00917AD4">
      <w:pPr>
        <w:spacing w:after="0"/>
        <w:ind w:left="-5" w:right="19"/>
        <w:rPr>
          <w:color w:val="auto"/>
          <w:kern w:val="0"/>
          <w:lang w:bidi="ar-SA"/>
          <w14:ligatures w14:val="none"/>
        </w:rPr>
      </w:pPr>
      <w:r w:rsidRPr="00B64AD5">
        <w:rPr>
          <w:color w:val="auto"/>
          <w:kern w:val="0"/>
          <w:lang w:bidi="ar-SA"/>
          <w14:ligatures w14:val="none"/>
        </w:rPr>
        <w:t xml:space="preserve">Timetable management systems, </w:t>
      </w:r>
      <w:r w:rsidR="009152AC">
        <w:rPr>
          <w:color w:val="auto"/>
          <w:kern w:val="0"/>
          <w:lang w:bidi="ar-SA"/>
          <w14:ligatures w14:val="none"/>
        </w:rPr>
        <w:t>known</w:t>
      </w:r>
      <w:r w:rsidRPr="00B64AD5">
        <w:rPr>
          <w:color w:val="auto"/>
          <w:kern w:val="0"/>
          <w:lang w:bidi="ar-SA"/>
          <w14:ligatures w14:val="none"/>
        </w:rPr>
        <w:t xml:space="preserve"> as Rilli, serve as cornerst</w:t>
      </w:r>
      <w:r w:rsidR="00953B93">
        <w:rPr>
          <w:color w:val="auto"/>
          <w:kern w:val="0"/>
          <w:lang w:bidi="ar-SA"/>
          <w14:ligatures w14:val="none"/>
        </w:rPr>
        <w:t>one</w:t>
      </w:r>
      <w:r w:rsidRPr="00B64AD5">
        <w:rPr>
          <w:color w:val="auto"/>
          <w:kern w:val="0"/>
          <w:lang w:bidi="ar-SA"/>
          <w14:ligatures w14:val="none"/>
        </w:rPr>
        <w:t xml:space="preserve"> tools that significantly contribute to the streamlined functioning</w:t>
      </w:r>
      <w:r w:rsidR="00C06E7E" w:rsidRPr="00B64AD5">
        <w:rPr>
          <w:color w:val="auto"/>
          <w:kern w:val="0"/>
          <w:lang w:bidi="ar-SA"/>
          <w14:ligatures w14:val="none"/>
        </w:rPr>
        <w:t xml:space="preserve"> as well as </w:t>
      </w:r>
      <w:r w:rsidRPr="00B64AD5">
        <w:rPr>
          <w:color w:val="auto"/>
          <w:kern w:val="0"/>
          <w:lang w:bidi="ar-SA"/>
          <w14:ligatures w14:val="none"/>
        </w:rPr>
        <w:t>organizational efficiency</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academic institutions. Their significance can be comprehended through various fundamental aspects that encompass the optimization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resource allocation</w:t>
      </w:r>
      <w:r w:rsidR="00C06E7E" w:rsidRPr="00B64AD5">
        <w:rPr>
          <w:color w:val="auto"/>
          <w:kern w:val="0"/>
          <w:lang w:bidi="ar-SA"/>
          <w14:ligatures w14:val="none"/>
        </w:rPr>
        <w:t xml:space="preserve"> as well as </w:t>
      </w:r>
      <w:r w:rsidRPr="00B64AD5">
        <w:rPr>
          <w:color w:val="auto"/>
          <w:kern w:val="0"/>
          <w:lang w:bidi="ar-SA"/>
          <w14:ligatures w14:val="none"/>
        </w:rPr>
        <w:t>substantial time-saving benefits.</w:t>
      </w:r>
    </w:p>
    <w:p w14:paraId="7B09B2CC" w14:textId="29AB96A8" w:rsidR="002870A1" w:rsidRPr="00B64AD5" w:rsidRDefault="00227CAF" w:rsidP="00917AD4">
      <w:pPr>
        <w:spacing w:after="0"/>
        <w:ind w:left="-5" w:right="19"/>
        <w:rPr>
          <w:color w:val="auto"/>
          <w:kern w:val="0"/>
          <w:lang w:bidi="ar-SA"/>
          <w14:ligatures w14:val="none"/>
        </w:rPr>
      </w:pPr>
      <w:del w:id="11" w:author="Microsoft Word" w:date="2023-11-24T01:14:00Z">
        <w:r>
          <w:rPr>
            <w:color w:val="auto"/>
            <w:kern w:val="0"/>
            <w:lang w:bidi="ar-SA"/>
            <w14:ligatures w14:val="none"/>
          </w:rPr>
          <w:delText>1</w:delText>
        </w:r>
      </w:del>
      <w:ins w:id="12" w:author="Microsoft Word" w:date="2023-11-24T01:14:00Z">
        <w:r w:rsidR="00953B93">
          <w:rPr>
            <w:color w:val="auto"/>
            <w:kern w:val="0"/>
            <w:lang w:bidi="ar-SA"/>
            <w14:ligatures w14:val="none"/>
          </w:rPr>
          <w:t>one</w:t>
        </w:r>
      </w:ins>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870A1" w:rsidRPr="00B64AD5">
        <w:rPr>
          <w:color w:val="auto"/>
          <w:kern w:val="0"/>
          <w:lang w:bidi="ar-SA"/>
          <w14:ligatures w14:val="none"/>
        </w:rPr>
        <w:t>the primary advantages</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870A1" w:rsidRPr="00B64AD5">
        <w:rPr>
          <w:color w:val="auto"/>
          <w:kern w:val="0"/>
          <w:lang w:bidi="ar-SA"/>
          <w14:ligatures w14:val="none"/>
        </w:rPr>
        <w:t>these systems lies in their ability to optimize resource utilization within educational environments. By efficiently allocating essential resources such as classrooms, instructors,</w:t>
      </w:r>
      <w:r w:rsidR="00C06E7E" w:rsidRPr="00B64AD5">
        <w:rPr>
          <w:color w:val="auto"/>
          <w:kern w:val="0"/>
          <w:lang w:bidi="ar-SA"/>
          <w14:ligatures w14:val="none"/>
        </w:rPr>
        <w:t xml:space="preserve"> as well as </w:t>
      </w:r>
      <w:r w:rsidR="002870A1" w:rsidRPr="00B64AD5">
        <w:rPr>
          <w:color w:val="auto"/>
          <w:kern w:val="0"/>
          <w:lang w:bidi="ar-SA"/>
          <w14:ligatures w14:val="none"/>
        </w:rPr>
        <w:t>other facilities, these systems minimize scheduling conflicts while maximizing the utilization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870A1" w:rsidRPr="00B64AD5">
        <w:rPr>
          <w:color w:val="auto"/>
          <w:kern w:val="0"/>
          <w:lang w:bidi="ar-SA"/>
          <w14:ligatures w14:val="none"/>
        </w:rPr>
        <w:t>available resources.</w:t>
      </w:r>
      <w:r w:rsidR="00C06E7E" w:rsidRPr="00B64AD5">
        <w:rPr>
          <w:color w:val="auto"/>
          <w:kern w:val="0"/>
          <w:lang w:bidi="ar-SA"/>
          <w14:ligatures w14:val="none"/>
        </w:rPr>
        <w:t xml:space="preserve"> for the purpose of </w:t>
      </w:r>
      <w:r w:rsidR="002870A1" w:rsidRPr="00B64AD5">
        <w:rPr>
          <w:color w:val="auto"/>
          <w:kern w:val="0"/>
          <w:lang w:bidi="ar-SA"/>
          <w14:ligatures w14:val="none"/>
        </w:rPr>
        <w:t xml:space="preserve">instance, through intelligent scheduling </w:t>
      </w:r>
      <w:r w:rsidR="00BB6464" w:rsidRPr="00B64AD5">
        <w:rPr>
          <w:color w:val="auto"/>
          <w:kern w:val="0"/>
          <w:lang w:bidi="ar-SA"/>
          <w14:ligatures w14:val="none"/>
        </w:rPr>
        <w:t>algorithms, Our</w:t>
      </w:r>
      <w:r w:rsidR="00C06E7E" w:rsidRPr="00B64AD5">
        <w:rPr>
          <w:color w:val="auto"/>
          <w:kern w:val="0"/>
          <w:lang w:bidi="ar-SA"/>
          <w14:ligatures w14:val="none"/>
        </w:rPr>
        <w:t xml:space="preserve"> project</w:t>
      </w:r>
      <w:r w:rsidR="00CE5DA4" w:rsidRPr="00B64AD5">
        <w:rPr>
          <w:color w:val="auto"/>
          <w:kern w:val="0"/>
          <w:lang w:bidi="ar-SA"/>
          <w14:ligatures w14:val="none"/>
        </w:rPr>
        <w:t xml:space="preserve"> application as well as implementation </w:t>
      </w:r>
      <w:r w:rsidR="00C06E7E" w:rsidRPr="00B64AD5">
        <w:rPr>
          <w:color w:val="auto"/>
          <w:kern w:val="0"/>
          <w:lang w:bidi="ar-SA"/>
          <w14:ligatures w14:val="none"/>
        </w:rPr>
        <w:t>built revolving around solving the issue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to not very well organized time table in the existing</w:t>
      </w:r>
      <w:r w:rsidR="00CE5DA4" w:rsidRPr="00B64AD5">
        <w:rPr>
          <w:color w:val="auto"/>
          <w:kern w:val="0"/>
          <w:lang w:bidi="ar-SA"/>
          <w14:ligatures w14:val="none"/>
        </w:rPr>
        <w:t xml:space="preserve"> structure as well as system application as well as implementation </w:t>
      </w:r>
      <w:r w:rsidR="00C06E7E" w:rsidRPr="00B64AD5">
        <w:rPr>
          <w:color w:val="auto"/>
          <w:kern w:val="0"/>
          <w:lang w:bidi="ar-SA"/>
          <w14:ligatures w14:val="none"/>
        </w:rPr>
        <w:t>very commonly as well as extremely popularly also known by the name we have given to it</w:t>
      </w:r>
      <w:r w:rsidR="00BB6464" w:rsidRPr="00B64AD5">
        <w:rPr>
          <w:color w:val="auto"/>
          <w:kern w:val="0"/>
          <w:lang w:bidi="ar-SA"/>
          <w14:ligatures w14:val="none"/>
        </w:rPr>
        <w:t xml:space="preserve"> Rilli ensures</w:t>
      </w:r>
      <w:r w:rsidR="002870A1" w:rsidRPr="00B64AD5">
        <w:rPr>
          <w:color w:val="auto"/>
          <w:kern w:val="0"/>
          <w:lang w:bidi="ar-SA"/>
          <w14:ligatures w14:val="none"/>
        </w:rPr>
        <w:t xml:space="preserve"> that classrooms</w:t>
      </w:r>
      <w:r w:rsidR="00C06E7E" w:rsidRPr="00B64AD5">
        <w:rPr>
          <w:color w:val="auto"/>
          <w:kern w:val="0"/>
          <w:lang w:bidi="ar-SA"/>
          <w14:ligatures w14:val="none"/>
        </w:rPr>
        <w:t xml:space="preserve"> as well as </w:t>
      </w:r>
      <w:r w:rsidR="002870A1" w:rsidRPr="00B64AD5">
        <w:rPr>
          <w:color w:val="auto"/>
          <w:kern w:val="0"/>
          <w:lang w:bidi="ar-SA"/>
          <w14:ligatures w14:val="none"/>
        </w:rPr>
        <w:t>teaching staff are utilized to their fullest po</w:t>
      </w:r>
      <w:r w:rsidR="00344EC5">
        <w:rPr>
          <w:color w:val="auto"/>
          <w:kern w:val="0"/>
          <w:lang w:bidi="ar-SA"/>
          <w14:ligatures w14:val="none"/>
        </w:rPr>
        <w:t>ten</w:t>
      </w:r>
      <w:r w:rsidR="002870A1" w:rsidRPr="00B64AD5">
        <w:rPr>
          <w:color w:val="auto"/>
          <w:kern w:val="0"/>
          <w:lang w:bidi="ar-SA"/>
          <w14:ligatures w14:val="none"/>
        </w:rPr>
        <w:t>tial without unnecessary overlaps or underutilization, thereby fostering a conducive</w:t>
      </w:r>
      <w:r w:rsidR="00C06E7E" w:rsidRPr="00B64AD5">
        <w:rPr>
          <w:color w:val="auto"/>
          <w:kern w:val="0"/>
          <w:lang w:bidi="ar-SA"/>
          <w14:ligatures w14:val="none"/>
        </w:rPr>
        <w:t xml:space="preserve"> as well as </w:t>
      </w:r>
      <w:r w:rsidR="002870A1" w:rsidRPr="00B64AD5">
        <w:rPr>
          <w:color w:val="auto"/>
          <w:kern w:val="0"/>
          <w:lang w:bidi="ar-SA"/>
          <w14:ligatures w14:val="none"/>
        </w:rPr>
        <w:t>efficient academic setting.</w:t>
      </w:r>
    </w:p>
    <w:p w14:paraId="3E1D38F1" w14:textId="36FC5470" w:rsidR="002870A1" w:rsidRPr="00B64AD5" w:rsidRDefault="002870A1" w:rsidP="00917AD4">
      <w:pPr>
        <w:spacing w:after="0"/>
        <w:ind w:left="-5" w:right="19"/>
        <w:rPr>
          <w:color w:val="auto"/>
          <w:kern w:val="0"/>
          <w:lang w:bidi="ar-SA"/>
          <w14:ligatures w14:val="none"/>
        </w:rPr>
      </w:pPr>
      <w:r w:rsidRPr="00B64AD5">
        <w:rPr>
          <w:color w:val="auto"/>
          <w:kern w:val="0"/>
          <w:lang w:bidi="ar-SA"/>
          <w14:ligatures w14:val="none"/>
        </w:rPr>
        <w:t>Moreover, the implementation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timetable management systems brings about significant time-saving benefits. The automation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the scheduling process inherent in these systems reduces the manual effort required</w:t>
      </w:r>
      <w:r w:rsidR="00C06E7E" w:rsidRPr="00B64AD5">
        <w:rPr>
          <w:color w:val="auto"/>
          <w:kern w:val="0"/>
          <w:lang w:bidi="ar-SA"/>
          <w14:ligatures w14:val="none"/>
        </w:rPr>
        <w:t xml:space="preserve"> for the purpose of </w:t>
      </w:r>
      <w:r w:rsidRPr="00B64AD5">
        <w:rPr>
          <w:color w:val="auto"/>
          <w:kern w:val="0"/>
          <w:lang w:bidi="ar-SA"/>
          <w14:ligatures w14:val="none"/>
        </w:rPr>
        <w:t>organizing</w:t>
      </w:r>
      <w:r w:rsidR="00C06E7E" w:rsidRPr="00B64AD5">
        <w:rPr>
          <w:color w:val="auto"/>
          <w:kern w:val="0"/>
          <w:lang w:bidi="ar-SA"/>
          <w14:ligatures w14:val="none"/>
        </w:rPr>
        <w:t xml:space="preserve"> as well as </w:t>
      </w:r>
      <w:r w:rsidRPr="00B64AD5">
        <w:rPr>
          <w:color w:val="auto"/>
          <w:kern w:val="0"/>
          <w:lang w:bidi="ar-SA"/>
          <w14:ligatures w14:val="none"/>
        </w:rPr>
        <w:t>maintaining schedules. This automation not only streamlines the administrative workload</w:t>
      </w:r>
      <w:r w:rsidR="00C06E7E" w:rsidRPr="00B64AD5">
        <w:rPr>
          <w:color w:val="auto"/>
          <w:kern w:val="0"/>
          <w:lang w:bidi="ar-SA"/>
          <w14:ligatures w14:val="none"/>
        </w:rPr>
        <w:t xml:space="preserve"> for the purpose of </w:t>
      </w:r>
      <w:r w:rsidRPr="00B64AD5">
        <w:rPr>
          <w:color w:val="auto"/>
          <w:kern w:val="0"/>
          <w:lang w:bidi="ar-SA"/>
          <w14:ligatures w14:val="none"/>
        </w:rPr>
        <w:t>administrators but also alleviates the burden on faculty members. As a result, educational institutions can redirect their focus</w:t>
      </w:r>
      <w:r w:rsidR="00C06E7E" w:rsidRPr="00B64AD5">
        <w:rPr>
          <w:color w:val="auto"/>
          <w:kern w:val="0"/>
          <w:lang w:bidi="ar-SA"/>
          <w14:ligatures w14:val="none"/>
        </w:rPr>
        <w:t xml:space="preserve"> as well as </w:t>
      </w:r>
      <w:r w:rsidRPr="00B64AD5">
        <w:rPr>
          <w:color w:val="auto"/>
          <w:kern w:val="0"/>
          <w:lang w:bidi="ar-SA"/>
          <w14:ligatures w14:val="none"/>
        </w:rPr>
        <w:t>resources toward delivering high-quality education</w:t>
      </w:r>
      <w:r w:rsidR="00C06E7E" w:rsidRPr="00B64AD5">
        <w:rPr>
          <w:color w:val="auto"/>
          <w:kern w:val="0"/>
          <w:lang w:bidi="ar-SA"/>
          <w14:ligatures w14:val="none"/>
        </w:rPr>
        <w:t xml:space="preserve"> as well as </w:t>
      </w:r>
      <w:r w:rsidRPr="00B64AD5">
        <w:rPr>
          <w:color w:val="auto"/>
          <w:kern w:val="0"/>
          <w:lang w:bidi="ar-SA"/>
          <w14:ligatures w14:val="none"/>
        </w:rPr>
        <w:t xml:space="preserve">fostering a conducive learning environment. The time saved from manual scheduling tasks can be </w:t>
      </w:r>
      <w:r w:rsidR="00BB6464" w:rsidRPr="00B64AD5">
        <w:rPr>
          <w:color w:val="auto"/>
          <w:kern w:val="0"/>
          <w:lang w:bidi="ar-SA"/>
          <w14:ligatures w14:val="none"/>
        </w:rPr>
        <w:t>channelled</w:t>
      </w:r>
      <w:r w:rsidRPr="00B64AD5">
        <w:rPr>
          <w:color w:val="auto"/>
          <w:kern w:val="0"/>
          <w:lang w:bidi="ar-SA"/>
          <w14:ligatures w14:val="none"/>
        </w:rPr>
        <w:t xml:space="preserve"> into more productive </w:t>
      </w:r>
      <w:r w:rsidR="00BB6464" w:rsidRPr="00B64AD5">
        <w:rPr>
          <w:color w:val="auto"/>
          <w:kern w:val="0"/>
          <w:lang w:bidi="ar-SA"/>
          <w14:ligatures w14:val="none"/>
        </w:rPr>
        <w:t>endeavours</w:t>
      </w:r>
      <w:r w:rsidRPr="00B64AD5">
        <w:rPr>
          <w:color w:val="auto"/>
          <w:kern w:val="0"/>
          <w:lang w:bidi="ar-SA"/>
          <w14:ligatures w14:val="none"/>
        </w:rPr>
        <w:t>, such as curriculum enhancement, student engagement initiatives,</w:t>
      </w:r>
      <w:r w:rsidR="00C06E7E" w:rsidRPr="00B64AD5">
        <w:rPr>
          <w:color w:val="auto"/>
          <w:kern w:val="0"/>
          <w:lang w:bidi="ar-SA"/>
          <w14:ligatures w14:val="none"/>
        </w:rPr>
        <w:t xml:space="preserve"> as well as </w:t>
      </w:r>
      <w:r w:rsidRPr="00B64AD5">
        <w:rPr>
          <w:color w:val="auto"/>
          <w:kern w:val="0"/>
          <w:lang w:bidi="ar-SA"/>
          <w14:ligatures w14:val="none"/>
        </w:rPr>
        <w:t>faculty development programs, ultimately enriching the overall educational experience.</w:t>
      </w:r>
    </w:p>
    <w:p w14:paraId="021E40B5" w14:textId="54A6DF40" w:rsidR="002870A1" w:rsidRPr="00B64AD5" w:rsidRDefault="002870A1" w:rsidP="00917AD4">
      <w:pPr>
        <w:spacing w:after="0"/>
        <w:ind w:left="-5" w:right="19"/>
        <w:rPr>
          <w:color w:val="auto"/>
          <w:kern w:val="0"/>
          <w:lang w:bidi="ar-SA"/>
          <w14:ligatures w14:val="none"/>
        </w:rPr>
      </w:pPr>
      <w:r w:rsidRPr="00B64AD5">
        <w:rPr>
          <w:color w:val="auto"/>
          <w:kern w:val="0"/>
          <w:lang w:bidi="ar-SA"/>
          <w14:ligatures w14:val="none"/>
        </w:rPr>
        <w:t>In essence, the implementation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 xml:space="preserve">robust timetable management systems </w:t>
      </w:r>
      <w:r w:rsidR="00BB6464" w:rsidRPr="00B64AD5">
        <w:rPr>
          <w:color w:val="auto"/>
          <w:kern w:val="0"/>
          <w:lang w:bidi="ar-SA"/>
          <w14:ligatures w14:val="none"/>
        </w:rPr>
        <w:t>like Our</w:t>
      </w:r>
      <w:r w:rsidR="00C06E7E" w:rsidRPr="00B64AD5">
        <w:rPr>
          <w:color w:val="auto"/>
          <w:kern w:val="0"/>
          <w:lang w:bidi="ar-SA"/>
          <w14:ligatures w14:val="none"/>
        </w:rPr>
        <w:t xml:space="preserve"> project</w:t>
      </w:r>
      <w:r w:rsidR="00CE5DA4" w:rsidRPr="00B64AD5">
        <w:rPr>
          <w:color w:val="auto"/>
          <w:kern w:val="0"/>
          <w:lang w:bidi="ar-SA"/>
          <w14:ligatures w14:val="none"/>
        </w:rPr>
        <w:t xml:space="preserve"> application as well as implementation </w:t>
      </w:r>
      <w:r w:rsidR="00C06E7E" w:rsidRPr="00B64AD5">
        <w:rPr>
          <w:color w:val="auto"/>
          <w:kern w:val="0"/>
          <w:lang w:bidi="ar-SA"/>
          <w14:ligatures w14:val="none"/>
        </w:rPr>
        <w:t>built revolving around solving the issue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to not very well organized time table in the existing</w:t>
      </w:r>
      <w:r w:rsidR="00CE5DA4" w:rsidRPr="00B64AD5">
        <w:rPr>
          <w:color w:val="auto"/>
          <w:kern w:val="0"/>
          <w:lang w:bidi="ar-SA"/>
          <w14:ligatures w14:val="none"/>
        </w:rPr>
        <w:t xml:space="preserve"> structure as well as system application as well as implementation </w:t>
      </w:r>
      <w:r w:rsidR="00C06E7E" w:rsidRPr="00B64AD5">
        <w:rPr>
          <w:color w:val="auto"/>
          <w:kern w:val="0"/>
          <w:lang w:bidi="ar-SA"/>
          <w14:ligatures w14:val="none"/>
        </w:rPr>
        <w:t>very commonly as well as extremely popularly also known by the name we have given to it </w:t>
      </w:r>
      <w:r w:rsidR="00BB6464" w:rsidRPr="00B64AD5">
        <w:rPr>
          <w:color w:val="auto"/>
          <w:kern w:val="0"/>
          <w:lang w:bidi="ar-SA"/>
          <w14:ligatures w14:val="none"/>
        </w:rPr>
        <w:t>Roll marks</w:t>
      </w:r>
      <w:r w:rsidRPr="00B64AD5">
        <w:rPr>
          <w:color w:val="auto"/>
          <w:kern w:val="0"/>
          <w:lang w:bidi="ar-SA"/>
          <w14:ligatures w14:val="none"/>
        </w:rPr>
        <w:t xml:space="preserve"> a pivotal step towards optimizing resource allocation</w:t>
      </w:r>
      <w:r w:rsidR="00C06E7E" w:rsidRPr="00B64AD5">
        <w:rPr>
          <w:color w:val="auto"/>
          <w:kern w:val="0"/>
          <w:lang w:bidi="ar-SA"/>
          <w14:ligatures w14:val="none"/>
        </w:rPr>
        <w:t xml:space="preserve"> as well as </w:t>
      </w:r>
      <w:r w:rsidRPr="00B64AD5">
        <w:rPr>
          <w:color w:val="auto"/>
          <w:kern w:val="0"/>
          <w:lang w:bidi="ar-SA"/>
          <w14:ligatures w14:val="none"/>
        </w:rPr>
        <w:t>significantly saving time. These systems not only enhance the efficiency</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administrative processes but also empower academic institutions to channel their efforts towards promoting educational excellence</w:t>
      </w:r>
      <w:r w:rsidR="00C06E7E" w:rsidRPr="00B64AD5">
        <w:rPr>
          <w:color w:val="auto"/>
          <w:kern w:val="0"/>
          <w:lang w:bidi="ar-SA"/>
          <w14:ligatures w14:val="none"/>
        </w:rPr>
        <w:t xml:space="preserve"> as well as </w:t>
      </w:r>
      <w:r w:rsidRPr="00B64AD5">
        <w:rPr>
          <w:color w:val="auto"/>
          <w:kern w:val="0"/>
          <w:lang w:bidi="ar-SA"/>
          <w14:ligatures w14:val="none"/>
        </w:rPr>
        <w:t>enriching the overall learning environment.</w:t>
      </w:r>
    </w:p>
    <w:p w14:paraId="1CBF9359" w14:textId="6BB837EC" w:rsidR="000F08F6" w:rsidRPr="00B64AD5" w:rsidRDefault="000F08F6" w:rsidP="00917AD4">
      <w:pPr>
        <w:numPr>
          <w:ilvl w:val="0"/>
          <w:numId w:val="24"/>
        </w:numPr>
        <w:spacing w:after="0"/>
        <w:ind w:right="19"/>
        <w:rPr>
          <w:color w:val="auto"/>
          <w:kern w:val="0"/>
          <w:lang w:bidi="ar-SA"/>
          <w14:ligatures w14:val="none"/>
        </w:rPr>
      </w:pPr>
      <w:r w:rsidRPr="00B64AD5">
        <w:rPr>
          <w:b/>
          <w:color w:val="auto"/>
          <w:kern w:val="0"/>
          <w:lang w:bidi="ar-SA"/>
          <w14:ligatures w14:val="none"/>
        </w:rPr>
        <w:t>Enhanced Communication:</w:t>
      </w:r>
      <w:r w:rsidRPr="00B64AD5">
        <w:rPr>
          <w:color w:val="auto"/>
          <w:kern w:val="0"/>
          <w:lang w:bidi="ar-SA"/>
          <w14:ligatures w14:val="none"/>
        </w:rPr>
        <w:t xml:space="preserve"> Clear</w:t>
      </w:r>
      <w:r w:rsidR="00C06E7E" w:rsidRPr="00B64AD5">
        <w:rPr>
          <w:color w:val="auto"/>
          <w:kern w:val="0"/>
          <w:lang w:bidi="ar-SA"/>
          <w14:ligatures w14:val="none"/>
        </w:rPr>
        <w:t xml:space="preserve"> as well as </w:t>
      </w:r>
      <w:r w:rsidRPr="00B64AD5">
        <w:rPr>
          <w:color w:val="auto"/>
          <w:kern w:val="0"/>
          <w:lang w:bidi="ar-SA"/>
          <w14:ligatures w14:val="none"/>
        </w:rPr>
        <w:t>accessible schedules created by systems like</w:t>
      </w:r>
      <w:r w:rsidR="00BB6464" w:rsidRPr="00B64AD5">
        <w:rPr>
          <w:color w:val="auto"/>
          <w:kern w:val="0"/>
          <w:lang w:bidi="ar-SA"/>
          <w14:ligatures w14:val="none"/>
        </w:rPr>
        <w:t xml:space="preserve">. </w:t>
      </w:r>
      <w:r w:rsidR="00C06E7E" w:rsidRPr="00B64AD5">
        <w:rPr>
          <w:color w:val="auto"/>
          <w:kern w:val="0"/>
          <w:lang w:bidi="ar-SA"/>
          <w14:ligatures w14:val="none"/>
        </w:rPr>
        <w:t>Our project</w:t>
      </w:r>
      <w:r w:rsidR="00CE5DA4" w:rsidRPr="00B64AD5">
        <w:rPr>
          <w:color w:val="auto"/>
          <w:kern w:val="0"/>
          <w:lang w:bidi="ar-SA"/>
          <w14:ligatures w14:val="none"/>
        </w:rPr>
        <w:t xml:space="preserve"> application as well as implementation </w:t>
      </w:r>
      <w:r w:rsidR="00C06E7E" w:rsidRPr="00B64AD5">
        <w:rPr>
          <w:color w:val="auto"/>
          <w:kern w:val="0"/>
          <w:lang w:bidi="ar-SA"/>
          <w14:ligatures w14:val="none"/>
        </w:rPr>
        <w:t>built revolving around solving the issue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not very well organized </w:t>
      </w:r>
      <w:proofErr w:type="gramStart"/>
      <w:r w:rsidR="00C06E7E" w:rsidRPr="00B64AD5">
        <w:rPr>
          <w:color w:val="auto"/>
          <w:kern w:val="0"/>
          <w:lang w:bidi="ar-SA"/>
          <w14:ligatures w14:val="none"/>
        </w:rPr>
        <w:t>time table</w:t>
      </w:r>
      <w:proofErr w:type="gramEnd"/>
      <w:r w:rsidR="00C06E7E" w:rsidRPr="00B64AD5">
        <w:rPr>
          <w:color w:val="auto"/>
          <w:kern w:val="0"/>
          <w:lang w:bidi="ar-SA"/>
          <w14:ligatures w14:val="none"/>
        </w:rPr>
        <w:t xml:space="preserve"> in the existing</w:t>
      </w:r>
      <w:r w:rsidR="00CE5DA4" w:rsidRPr="00B64AD5">
        <w:rPr>
          <w:color w:val="auto"/>
          <w:kern w:val="0"/>
          <w:lang w:bidi="ar-SA"/>
          <w14:ligatures w14:val="none"/>
        </w:rPr>
        <w:t xml:space="preserve"> structure as well as system application as well as implementation </w:t>
      </w:r>
      <w:r w:rsidR="00C06E7E" w:rsidRPr="00B64AD5">
        <w:rPr>
          <w:color w:val="auto"/>
          <w:kern w:val="0"/>
          <w:lang w:bidi="ar-SA"/>
          <w14:ligatures w14:val="none"/>
        </w:rPr>
        <w:t>very commonly as well as extremely popularly also known by the name we have given to it Rilli</w:t>
      </w:r>
      <w:r w:rsidR="00BB6464" w:rsidRPr="00B64AD5">
        <w:rPr>
          <w:color w:val="auto"/>
          <w:kern w:val="0"/>
          <w:lang w:bidi="ar-SA"/>
          <w14:ligatures w14:val="none"/>
        </w:rPr>
        <w:t xml:space="preserve"> </w:t>
      </w:r>
      <w:r w:rsidRPr="00B64AD5">
        <w:rPr>
          <w:color w:val="auto"/>
          <w:kern w:val="0"/>
          <w:lang w:bidi="ar-SA"/>
          <w14:ligatures w14:val="none"/>
        </w:rPr>
        <w:t>facilitate improved communication channels between moderators, teachers,</w:t>
      </w:r>
      <w:r w:rsidR="00C06E7E" w:rsidRPr="00B64AD5">
        <w:rPr>
          <w:color w:val="auto"/>
          <w:kern w:val="0"/>
          <w:lang w:bidi="ar-SA"/>
          <w14:ligatures w14:val="none"/>
        </w:rPr>
        <w:t xml:space="preserve"> as well as </w:t>
      </w:r>
      <w:r w:rsidRPr="00B64AD5">
        <w:rPr>
          <w:color w:val="auto"/>
          <w:kern w:val="0"/>
          <w:lang w:bidi="ar-SA"/>
          <w14:ligatures w14:val="none"/>
        </w:rPr>
        <w:t>students. When every</w:t>
      </w:r>
      <w:r w:rsidR="00953B93">
        <w:rPr>
          <w:color w:val="auto"/>
          <w:kern w:val="0"/>
          <w:lang w:bidi="ar-SA"/>
          <w14:ligatures w14:val="none"/>
        </w:rPr>
        <w:t>one</w:t>
      </w:r>
      <w:r w:rsidRPr="00B64AD5">
        <w:rPr>
          <w:color w:val="auto"/>
          <w:kern w:val="0"/>
          <w:lang w:bidi="ar-SA"/>
          <w14:ligatures w14:val="none"/>
        </w:rPr>
        <w:t xml:space="preserve"> involved has access to updated</w:t>
      </w:r>
      <w:r w:rsidR="00C06E7E" w:rsidRPr="00B64AD5">
        <w:rPr>
          <w:color w:val="auto"/>
          <w:kern w:val="0"/>
          <w:lang w:bidi="ar-SA"/>
          <w14:ligatures w14:val="none"/>
        </w:rPr>
        <w:t xml:space="preserve"> as well as </w:t>
      </w:r>
      <w:r w:rsidRPr="00B64AD5">
        <w:rPr>
          <w:color w:val="auto"/>
          <w:kern w:val="0"/>
          <w:lang w:bidi="ar-SA"/>
          <w14:ligatures w14:val="none"/>
        </w:rPr>
        <w:t>synchronized schedules, it promotes transparency</w:t>
      </w:r>
      <w:r w:rsidR="00C06E7E" w:rsidRPr="00B64AD5">
        <w:rPr>
          <w:color w:val="auto"/>
          <w:kern w:val="0"/>
          <w:lang w:bidi="ar-SA"/>
          <w14:ligatures w14:val="none"/>
        </w:rPr>
        <w:t xml:space="preserve"> as well as </w:t>
      </w:r>
      <w:r w:rsidRPr="00B64AD5">
        <w:rPr>
          <w:color w:val="auto"/>
          <w:kern w:val="0"/>
          <w:lang w:bidi="ar-SA"/>
          <w14:ligatures w14:val="none"/>
        </w:rPr>
        <w:t>alignment among stakeholders. Teachers can effectively plan lessons</w:t>
      </w:r>
      <w:r w:rsidR="00C06E7E" w:rsidRPr="00B64AD5">
        <w:rPr>
          <w:color w:val="auto"/>
          <w:kern w:val="0"/>
          <w:lang w:bidi="ar-SA"/>
          <w14:ligatures w14:val="none"/>
        </w:rPr>
        <w:t xml:space="preserve"> as well as </w:t>
      </w:r>
      <w:r w:rsidRPr="00B64AD5">
        <w:rPr>
          <w:color w:val="auto"/>
          <w:kern w:val="0"/>
          <w:lang w:bidi="ar-SA"/>
          <w14:ligatures w14:val="none"/>
        </w:rPr>
        <w:t>allocate resources based on the schedule, while students stay informed about their classes, enabling them to prepare adequately. This transparency fosters a collaborative</w:t>
      </w:r>
      <w:r w:rsidR="00C06E7E" w:rsidRPr="00B64AD5">
        <w:rPr>
          <w:color w:val="auto"/>
          <w:kern w:val="0"/>
          <w:lang w:bidi="ar-SA"/>
          <w14:ligatures w14:val="none"/>
        </w:rPr>
        <w:t xml:space="preserve"> as well as </w:t>
      </w:r>
      <w:r w:rsidRPr="00B64AD5">
        <w:rPr>
          <w:color w:val="auto"/>
          <w:kern w:val="0"/>
          <w:lang w:bidi="ar-SA"/>
          <w14:ligatures w14:val="none"/>
        </w:rPr>
        <w:t>informed academic environment, enhancing overall communication within the institution.</w:t>
      </w:r>
    </w:p>
    <w:p w14:paraId="2F3D2FE5" w14:textId="5209AFFE" w:rsidR="002642A2" w:rsidRPr="00B64AD5" w:rsidRDefault="000F08F6" w:rsidP="00917AD4">
      <w:pPr>
        <w:numPr>
          <w:ilvl w:val="0"/>
          <w:numId w:val="24"/>
        </w:numPr>
        <w:spacing w:after="0"/>
        <w:ind w:right="19"/>
        <w:rPr>
          <w:color w:val="auto"/>
          <w:kern w:val="0"/>
          <w:lang w:bidi="ar-SA"/>
          <w14:ligatures w14:val="none"/>
        </w:rPr>
      </w:pPr>
      <w:r w:rsidRPr="00B64AD5">
        <w:rPr>
          <w:b/>
          <w:color w:val="auto"/>
          <w:kern w:val="0"/>
          <w:lang w:bidi="ar-SA"/>
          <w14:ligatures w14:val="none"/>
        </w:rPr>
        <w:t>Adaptability</w:t>
      </w:r>
      <w:r w:rsidR="00C06E7E" w:rsidRPr="00B64AD5">
        <w:rPr>
          <w:b/>
          <w:color w:val="auto"/>
          <w:kern w:val="0"/>
          <w:lang w:bidi="ar-SA"/>
          <w14:ligatures w14:val="none"/>
        </w:rPr>
        <w:t xml:space="preserve"> as well as </w:t>
      </w:r>
      <w:r w:rsidRPr="00B64AD5">
        <w:rPr>
          <w:b/>
          <w:color w:val="auto"/>
          <w:kern w:val="0"/>
          <w:lang w:bidi="ar-SA"/>
          <w14:ligatures w14:val="none"/>
        </w:rPr>
        <w:t>Flexibility:</w:t>
      </w:r>
      <w:r w:rsidRPr="00B64AD5">
        <w:rPr>
          <w:color w:val="auto"/>
          <w:kern w:val="0"/>
          <w:lang w:bidi="ar-SA"/>
          <w14:ligatures w14:val="none"/>
        </w:rPr>
        <w:t xml:space="preserve"> Timetable systems inherently offer the flexibility to accommodate changes swiftly</w:t>
      </w:r>
      <w:r w:rsidR="00C06E7E" w:rsidRPr="00B64AD5">
        <w:rPr>
          <w:color w:val="auto"/>
          <w:kern w:val="0"/>
          <w:lang w:bidi="ar-SA"/>
          <w14:ligatures w14:val="none"/>
        </w:rPr>
        <w:t xml:space="preserve"> as well as </w:t>
      </w:r>
      <w:r w:rsidRPr="00B64AD5">
        <w:rPr>
          <w:color w:val="auto"/>
          <w:kern w:val="0"/>
          <w:lang w:bidi="ar-SA"/>
          <w14:ligatures w14:val="none"/>
        </w:rPr>
        <w:t>efficiently. Rilli's design,</w:t>
      </w:r>
      <w:r w:rsidR="00C06E7E" w:rsidRPr="00B64AD5">
        <w:rPr>
          <w:color w:val="auto"/>
          <w:kern w:val="0"/>
          <w:lang w:bidi="ar-SA"/>
          <w14:ligatures w14:val="none"/>
        </w:rPr>
        <w:t xml:space="preserve"> for the purpose of </w:t>
      </w:r>
      <w:r w:rsidRPr="00B64AD5">
        <w:rPr>
          <w:color w:val="auto"/>
          <w:kern w:val="0"/>
          <w:lang w:bidi="ar-SA"/>
          <w14:ligatures w14:val="none"/>
        </w:rPr>
        <w:t>instance, allows</w:t>
      </w:r>
      <w:r w:rsidR="00C06E7E" w:rsidRPr="00B64AD5">
        <w:rPr>
          <w:color w:val="auto"/>
          <w:kern w:val="0"/>
          <w:lang w:bidi="ar-SA"/>
          <w14:ligatures w14:val="none"/>
        </w:rPr>
        <w:t xml:space="preserve"> for the purpose of </w:t>
      </w:r>
      <w:r w:rsidRPr="00B64AD5">
        <w:rPr>
          <w:color w:val="auto"/>
          <w:kern w:val="0"/>
          <w:lang w:bidi="ar-SA"/>
          <w14:ligatures w14:val="none"/>
        </w:rPr>
        <w:t>quick adjustments in schedules to accommodate unforeseen events, substitute teacher arrangements, or unexpected disruptions. This adaptability is crucial in the dynamic environment</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 xml:space="preserve">educational institutions, ensuring that schedules remain </w:t>
      </w:r>
      <w:proofErr w:type="gramStart"/>
      <w:r w:rsidRPr="00B64AD5">
        <w:rPr>
          <w:color w:val="auto"/>
          <w:kern w:val="0"/>
          <w:lang w:bidi="ar-SA"/>
          <w14:ligatures w14:val="none"/>
        </w:rPr>
        <w:t>up-to-date</w:t>
      </w:r>
      <w:proofErr w:type="gramEnd"/>
      <w:r w:rsidR="00C06E7E" w:rsidRPr="00B64AD5">
        <w:rPr>
          <w:color w:val="auto"/>
          <w:kern w:val="0"/>
          <w:lang w:bidi="ar-SA"/>
          <w14:ligatures w14:val="none"/>
        </w:rPr>
        <w:t xml:space="preserve"> as well as </w:t>
      </w:r>
      <w:r w:rsidRPr="00B64AD5">
        <w:rPr>
          <w:color w:val="auto"/>
          <w:kern w:val="0"/>
          <w:lang w:bidi="ar-SA"/>
          <w14:ligatures w14:val="none"/>
        </w:rPr>
        <w:t xml:space="preserve">aligned with </w:t>
      </w:r>
      <w:r w:rsidRPr="00B64AD5">
        <w:rPr>
          <w:color w:val="auto"/>
          <w:kern w:val="0"/>
          <w:lang w:bidi="ar-SA"/>
          <w14:ligatures w14:val="none"/>
        </w:rPr>
        <w:lastRenderedPageBreak/>
        <w:t xml:space="preserve">changing academic </w:t>
      </w:r>
      <w:r w:rsidR="00EC3432" w:rsidRPr="00B64AD5">
        <w:rPr>
          <w:color w:val="auto"/>
          <w:kern w:val="0"/>
          <w:lang w:bidi="ar-SA"/>
          <w14:ligatures w14:val="none"/>
        </w:rPr>
        <w:t>requirements. Within</w:t>
      </w:r>
      <w:r w:rsidR="002642A2" w:rsidRPr="00B64AD5">
        <w:rPr>
          <w:color w:val="auto"/>
          <w:kern w:val="0"/>
          <w:lang w:bidi="ar-SA"/>
          <w14:ligatures w14:val="none"/>
        </w:rPr>
        <w:t xml:space="preserve"> the context</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educational institutions, this adaptability safeguards against the impacts</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unforeseen circumstances, allowing</w:t>
      </w:r>
      <w:r w:rsidR="00C06E7E" w:rsidRPr="00B64AD5">
        <w:rPr>
          <w:color w:val="auto"/>
          <w:kern w:val="0"/>
          <w:lang w:bidi="ar-SA"/>
          <w14:ligatures w14:val="none"/>
        </w:rPr>
        <w:t xml:space="preserve"> for the purpose of </w:t>
      </w:r>
      <w:r w:rsidR="002642A2" w:rsidRPr="00B64AD5">
        <w:rPr>
          <w:color w:val="auto"/>
          <w:kern w:val="0"/>
          <w:lang w:bidi="ar-SA"/>
          <w14:ligatures w14:val="none"/>
        </w:rPr>
        <w:t>seamless adjustments to be made promptly. Rilli's intuitive</w:t>
      </w:r>
      <w:r w:rsidR="00CE5DA4" w:rsidRPr="00B64AD5">
        <w:rPr>
          <w:color w:val="auto"/>
          <w:kern w:val="0"/>
          <w:lang w:bidi="ar-SA"/>
          <w14:ligatures w14:val="none"/>
        </w:rPr>
        <w:t xml:space="preserve"> structure as well as system </w:t>
      </w:r>
      <w:r w:rsidR="002642A2" w:rsidRPr="00B64AD5">
        <w:rPr>
          <w:color w:val="auto"/>
          <w:kern w:val="0"/>
          <w:lang w:bidi="ar-SA"/>
          <w14:ligatures w14:val="none"/>
        </w:rPr>
        <w:t>architecture allows</w:t>
      </w:r>
      <w:r w:rsidR="00C06E7E" w:rsidRPr="00B64AD5">
        <w:rPr>
          <w:color w:val="auto"/>
          <w:kern w:val="0"/>
          <w:lang w:bidi="ar-SA"/>
          <w14:ligatures w14:val="none"/>
        </w:rPr>
        <w:t xml:space="preserve"> for the purpose of </w:t>
      </w:r>
      <w:r w:rsidR="002642A2" w:rsidRPr="00B64AD5">
        <w:rPr>
          <w:color w:val="auto"/>
          <w:kern w:val="0"/>
          <w:lang w:bidi="ar-SA"/>
          <w14:ligatures w14:val="none"/>
        </w:rPr>
        <w:t>the incorporation</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last-minute alterations without compromising the coherence</w:t>
      </w:r>
      <w:r w:rsidR="00C06E7E" w:rsidRPr="00B64AD5">
        <w:rPr>
          <w:color w:val="auto"/>
          <w:kern w:val="0"/>
          <w:lang w:bidi="ar-SA"/>
          <w14:ligatures w14:val="none"/>
        </w:rPr>
        <w:t xml:space="preserve"> as well as </w:t>
      </w:r>
      <w:r w:rsidR="002642A2" w:rsidRPr="00B64AD5">
        <w:rPr>
          <w:color w:val="auto"/>
          <w:kern w:val="0"/>
          <w:lang w:bidi="ar-SA"/>
          <w14:ligatures w14:val="none"/>
        </w:rPr>
        <w:t>functionality</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the timetable. By facilitating such agile modifications,</w:t>
      </w:r>
      <w:r w:rsidR="00BB6464" w:rsidRPr="00B64AD5">
        <w:rPr>
          <w:color w:val="auto"/>
          <w:kern w:val="0"/>
          <w:lang w:bidi="ar-SA"/>
          <w14:ligatures w14:val="none"/>
        </w:rPr>
        <w:t xml:space="preserve"> </w:t>
      </w:r>
      <w:r w:rsidR="00C06E7E" w:rsidRPr="00B64AD5">
        <w:rPr>
          <w:color w:val="auto"/>
          <w:kern w:val="0"/>
          <w:lang w:bidi="ar-SA"/>
          <w14:ligatures w14:val="none"/>
        </w:rPr>
        <w:t>Our project</w:t>
      </w:r>
      <w:r w:rsidR="00CE5DA4" w:rsidRPr="00B64AD5">
        <w:rPr>
          <w:color w:val="auto"/>
          <w:kern w:val="0"/>
          <w:lang w:bidi="ar-SA"/>
          <w14:ligatures w14:val="none"/>
        </w:rPr>
        <w:t xml:space="preserve"> application as well as implementation </w:t>
      </w:r>
      <w:r w:rsidR="00C06E7E" w:rsidRPr="00B64AD5">
        <w:rPr>
          <w:color w:val="auto"/>
          <w:kern w:val="0"/>
          <w:lang w:bidi="ar-SA"/>
          <w14:ligatures w14:val="none"/>
        </w:rPr>
        <w:t>built revolving around solving the issue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to not very well organized time table in the existing</w:t>
      </w:r>
      <w:r w:rsidR="00CE5DA4" w:rsidRPr="00B64AD5">
        <w:rPr>
          <w:color w:val="auto"/>
          <w:kern w:val="0"/>
          <w:lang w:bidi="ar-SA"/>
          <w14:ligatures w14:val="none"/>
        </w:rPr>
        <w:t xml:space="preserve"> structure as well as system application as well as implementation </w:t>
      </w:r>
      <w:r w:rsidR="00C06E7E" w:rsidRPr="00B64AD5">
        <w:rPr>
          <w:color w:val="auto"/>
          <w:kern w:val="0"/>
          <w:lang w:bidi="ar-SA"/>
          <w14:ligatures w14:val="none"/>
        </w:rPr>
        <w:t>very commonly as well as extremely popularly also known by the name we have given to it Rilli</w:t>
      </w:r>
      <w:r w:rsidR="00BB6464" w:rsidRPr="00B64AD5">
        <w:rPr>
          <w:color w:val="auto"/>
          <w:kern w:val="0"/>
          <w:lang w:bidi="ar-SA"/>
          <w14:ligatures w14:val="none"/>
        </w:rPr>
        <w:t xml:space="preserve"> </w:t>
      </w:r>
      <w:r w:rsidR="002642A2" w:rsidRPr="00B64AD5">
        <w:rPr>
          <w:color w:val="auto"/>
          <w:kern w:val="0"/>
          <w:lang w:bidi="ar-SA"/>
          <w14:ligatures w14:val="none"/>
        </w:rPr>
        <w:t>promotes a cohesive learning environment, where disruptions are minimized,</w:t>
      </w:r>
      <w:r w:rsidR="00C06E7E" w:rsidRPr="00B64AD5">
        <w:rPr>
          <w:color w:val="auto"/>
          <w:kern w:val="0"/>
          <w:lang w:bidi="ar-SA"/>
          <w14:ligatures w14:val="none"/>
        </w:rPr>
        <w:t xml:space="preserve"> as well as </w:t>
      </w:r>
      <w:r w:rsidR="002642A2" w:rsidRPr="00B64AD5">
        <w:rPr>
          <w:color w:val="auto"/>
          <w:kern w:val="0"/>
          <w:lang w:bidi="ar-SA"/>
          <w14:ligatures w14:val="none"/>
        </w:rPr>
        <w:t>academic schedules remain conducive to effective teaching</w:t>
      </w:r>
      <w:r w:rsidR="00C06E7E" w:rsidRPr="00B64AD5">
        <w:rPr>
          <w:color w:val="auto"/>
          <w:kern w:val="0"/>
          <w:lang w:bidi="ar-SA"/>
          <w14:ligatures w14:val="none"/>
        </w:rPr>
        <w:t xml:space="preserve"> as well as </w:t>
      </w:r>
      <w:r w:rsidR="002642A2" w:rsidRPr="00B64AD5">
        <w:rPr>
          <w:color w:val="auto"/>
          <w:kern w:val="0"/>
          <w:lang w:bidi="ar-SA"/>
          <w14:ligatures w14:val="none"/>
        </w:rPr>
        <w:t xml:space="preserve">learning </w:t>
      </w:r>
      <w:r w:rsidR="00EC3432" w:rsidRPr="00B64AD5">
        <w:rPr>
          <w:color w:val="auto"/>
          <w:kern w:val="0"/>
          <w:lang w:bidi="ar-SA"/>
          <w14:ligatures w14:val="none"/>
        </w:rPr>
        <w:t>experiences. Moreover</w:t>
      </w:r>
      <w:r w:rsidR="002642A2" w:rsidRPr="00B64AD5">
        <w:rPr>
          <w:color w:val="auto"/>
          <w:kern w:val="0"/>
          <w:lang w:bidi="ar-SA"/>
          <w14:ligatures w14:val="none"/>
        </w:rPr>
        <w:t>, the flexibility inherent in Rilli's design goes beyond mere adaptability; it encapsulates a proactive approach towards maintaining schedules that align with the changing dynamics</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academic requirements. It empowers administrators</w:t>
      </w:r>
      <w:r w:rsidR="00C06E7E" w:rsidRPr="00B64AD5">
        <w:rPr>
          <w:color w:val="auto"/>
          <w:kern w:val="0"/>
          <w:lang w:bidi="ar-SA"/>
          <w14:ligatures w14:val="none"/>
        </w:rPr>
        <w:t xml:space="preserve"> as well as </w:t>
      </w:r>
      <w:r w:rsidR="002642A2" w:rsidRPr="00B64AD5">
        <w:rPr>
          <w:color w:val="auto"/>
          <w:kern w:val="0"/>
          <w:lang w:bidi="ar-SA"/>
          <w14:ligatures w14:val="none"/>
        </w:rPr>
        <w:t xml:space="preserve">moderators to respond effectively to any changes, ensuring that the schedules not only remain </w:t>
      </w:r>
      <w:proofErr w:type="gramStart"/>
      <w:r w:rsidR="002642A2" w:rsidRPr="00B64AD5">
        <w:rPr>
          <w:color w:val="auto"/>
          <w:kern w:val="0"/>
          <w:lang w:bidi="ar-SA"/>
          <w14:ligatures w14:val="none"/>
        </w:rPr>
        <w:t>up-to-date</w:t>
      </w:r>
      <w:proofErr w:type="gramEnd"/>
      <w:r w:rsidR="002642A2" w:rsidRPr="00B64AD5">
        <w:rPr>
          <w:color w:val="auto"/>
          <w:kern w:val="0"/>
          <w:lang w:bidi="ar-SA"/>
          <w14:ligatures w14:val="none"/>
        </w:rPr>
        <w:t xml:space="preserve"> but also resonate with the evolving needs</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2642A2" w:rsidRPr="00B64AD5">
        <w:rPr>
          <w:color w:val="auto"/>
          <w:kern w:val="0"/>
          <w:lang w:bidi="ar-SA"/>
          <w14:ligatures w14:val="none"/>
        </w:rPr>
        <w:t>educational programs. This proactive stance serves as a testament to Rilli's commitment to providing a resilient</w:t>
      </w:r>
      <w:r w:rsidR="00C06E7E" w:rsidRPr="00B64AD5">
        <w:rPr>
          <w:color w:val="auto"/>
          <w:kern w:val="0"/>
          <w:lang w:bidi="ar-SA"/>
          <w14:ligatures w14:val="none"/>
        </w:rPr>
        <w:t xml:space="preserve"> as well as </w:t>
      </w:r>
      <w:r w:rsidR="002642A2" w:rsidRPr="00B64AD5">
        <w:rPr>
          <w:color w:val="auto"/>
          <w:kern w:val="0"/>
          <w:lang w:bidi="ar-SA"/>
          <w14:ligatures w14:val="none"/>
        </w:rPr>
        <w:t>accommodating platform, assuring stakeholders that their academic schedules can adapt swiftly</w:t>
      </w:r>
      <w:r w:rsidR="00C06E7E" w:rsidRPr="00B64AD5">
        <w:rPr>
          <w:color w:val="auto"/>
          <w:kern w:val="0"/>
          <w:lang w:bidi="ar-SA"/>
          <w14:ligatures w14:val="none"/>
        </w:rPr>
        <w:t xml:space="preserve"> as well as </w:t>
      </w:r>
      <w:r w:rsidR="002642A2" w:rsidRPr="00B64AD5">
        <w:rPr>
          <w:color w:val="auto"/>
          <w:kern w:val="0"/>
          <w:lang w:bidi="ar-SA"/>
          <w14:ligatures w14:val="none"/>
        </w:rPr>
        <w:t>seamlessly to any unforeseen circumstances or modifications.</w:t>
      </w:r>
    </w:p>
    <w:p w14:paraId="04A8702C" w14:textId="6C86AB49" w:rsidR="000F08F6" w:rsidRPr="00B64AD5" w:rsidRDefault="000F08F6" w:rsidP="00917AD4">
      <w:pPr>
        <w:numPr>
          <w:ilvl w:val="0"/>
          <w:numId w:val="24"/>
        </w:numPr>
        <w:spacing w:after="0"/>
        <w:ind w:right="19"/>
        <w:rPr>
          <w:color w:val="auto"/>
          <w:kern w:val="0"/>
          <w:lang w:bidi="ar-SA"/>
          <w14:ligatures w14:val="none"/>
        </w:rPr>
      </w:pPr>
      <w:r w:rsidRPr="00B64AD5">
        <w:rPr>
          <w:b/>
          <w:color w:val="auto"/>
          <w:kern w:val="0"/>
          <w:lang w:bidi="ar-SA"/>
          <w14:ligatures w14:val="none"/>
        </w:rPr>
        <w:t>Improved Student Experience:</w:t>
      </w:r>
      <w:r w:rsidRPr="00B64AD5">
        <w:rPr>
          <w:color w:val="auto"/>
          <w:kern w:val="0"/>
          <w:lang w:bidi="ar-SA"/>
          <w14:ligatures w14:val="none"/>
        </w:rPr>
        <w:t xml:space="preserve"> A user-friendly interface, as provided by Rilli's scheduling system, ensures easy accessibility</w:t>
      </w:r>
      <w:r w:rsidR="00C06E7E" w:rsidRPr="00B64AD5">
        <w:rPr>
          <w:color w:val="auto"/>
          <w:kern w:val="0"/>
          <w:lang w:bidi="ar-SA"/>
          <w14:ligatures w14:val="none"/>
        </w:rPr>
        <w:t xml:space="preserve"> for the purpose of </w:t>
      </w:r>
      <w:r w:rsidRPr="00B64AD5">
        <w:rPr>
          <w:color w:val="auto"/>
          <w:kern w:val="0"/>
          <w:lang w:bidi="ar-SA"/>
          <w14:ligatures w14:val="none"/>
        </w:rPr>
        <w:t>students to view their schedules. Clear</w:t>
      </w:r>
      <w:r w:rsidR="00C06E7E" w:rsidRPr="00B64AD5">
        <w:rPr>
          <w:color w:val="auto"/>
          <w:kern w:val="0"/>
          <w:lang w:bidi="ar-SA"/>
          <w14:ligatures w14:val="none"/>
        </w:rPr>
        <w:t xml:space="preserve"> as well as </w:t>
      </w:r>
      <w:r w:rsidRPr="00B64AD5">
        <w:rPr>
          <w:color w:val="auto"/>
          <w:kern w:val="0"/>
          <w:lang w:bidi="ar-SA"/>
          <w14:ligatures w14:val="none"/>
        </w:rPr>
        <w:t>comprehensible schedules empower students to manage their time effectively, reducing confusion</w:t>
      </w:r>
      <w:r w:rsidR="00C06E7E" w:rsidRPr="00B64AD5">
        <w:rPr>
          <w:color w:val="auto"/>
          <w:kern w:val="0"/>
          <w:lang w:bidi="ar-SA"/>
          <w14:ligatures w14:val="none"/>
        </w:rPr>
        <w:t xml:space="preserve"> as well as </w:t>
      </w:r>
      <w:r w:rsidRPr="00B64AD5">
        <w:rPr>
          <w:color w:val="auto"/>
          <w:kern w:val="0"/>
          <w:lang w:bidi="ar-SA"/>
          <w14:ligatures w14:val="none"/>
        </w:rPr>
        <w:t>minimizing the possibility</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Pr="00B64AD5">
        <w:rPr>
          <w:color w:val="auto"/>
          <w:kern w:val="0"/>
          <w:lang w:bidi="ar-SA"/>
          <w14:ligatures w14:val="none"/>
        </w:rPr>
        <w:t>missed classes or overlapping schedules. As a result, students experience a positive</w:t>
      </w:r>
      <w:r w:rsidR="00C06E7E" w:rsidRPr="00B64AD5">
        <w:rPr>
          <w:color w:val="auto"/>
          <w:kern w:val="0"/>
          <w:lang w:bidi="ar-SA"/>
          <w14:ligatures w14:val="none"/>
        </w:rPr>
        <w:t xml:space="preserve"> as well as </w:t>
      </w:r>
      <w:r w:rsidRPr="00B64AD5">
        <w:rPr>
          <w:color w:val="auto"/>
          <w:kern w:val="0"/>
          <w:lang w:bidi="ar-SA"/>
          <w14:ligatures w14:val="none"/>
        </w:rPr>
        <w:t>organized learning environment, enhancing their overall academic experience</w:t>
      </w:r>
      <w:r w:rsidR="00BB6464" w:rsidRPr="00B64AD5">
        <w:rPr>
          <w:color w:val="auto"/>
          <w:kern w:val="0"/>
          <w:lang w:bidi="ar-SA"/>
          <w14:ligatures w14:val="none"/>
        </w:rPr>
        <w:t xml:space="preserve">. </w:t>
      </w:r>
      <w:r w:rsidR="005A67F9" w:rsidRPr="00B64AD5">
        <w:rPr>
          <w:color w:val="auto"/>
          <w:kern w:val="0"/>
          <w:lang w:bidi="ar-SA"/>
          <w14:ligatures w14:val="none"/>
        </w:rPr>
        <w:t>It empowers administrators</w:t>
      </w:r>
      <w:r w:rsidR="00C06E7E" w:rsidRPr="00B64AD5">
        <w:rPr>
          <w:color w:val="auto"/>
          <w:kern w:val="0"/>
          <w:lang w:bidi="ar-SA"/>
          <w14:ligatures w14:val="none"/>
        </w:rPr>
        <w:t xml:space="preserve"> as well as </w:t>
      </w:r>
      <w:r w:rsidR="005A67F9" w:rsidRPr="00B64AD5">
        <w:rPr>
          <w:color w:val="auto"/>
          <w:kern w:val="0"/>
          <w:lang w:bidi="ar-SA"/>
          <w14:ligatures w14:val="none"/>
        </w:rPr>
        <w:t xml:space="preserve">moderators to respond effectively to any changes, ensuring that the schedules not only remain </w:t>
      </w:r>
      <w:proofErr w:type="gramStart"/>
      <w:r w:rsidR="005A67F9" w:rsidRPr="00B64AD5">
        <w:rPr>
          <w:color w:val="auto"/>
          <w:kern w:val="0"/>
          <w:lang w:bidi="ar-SA"/>
          <w14:ligatures w14:val="none"/>
        </w:rPr>
        <w:t>up-to-date</w:t>
      </w:r>
      <w:proofErr w:type="gramEnd"/>
      <w:r w:rsidR="005A67F9" w:rsidRPr="00B64AD5">
        <w:rPr>
          <w:color w:val="auto"/>
          <w:kern w:val="0"/>
          <w:lang w:bidi="ar-SA"/>
          <w14:ligatures w14:val="none"/>
        </w:rPr>
        <w:t xml:space="preserve"> but also resonate with the evolving needs</w:t>
      </w:r>
      <w:r w:rsidR="00C06E7E" w:rsidRPr="00B64AD5">
        <w:rPr>
          <w:color w:val="auto"/>
          <w:kern w:val="0"/>
          <w:lang w:bidi="ar-SA"/>
          <w14:ligatures w14:val="none"/>
        </w:rPr>
        <w:t xml:space="preserve"> with</w:t>
      </w:r>
      <w:r w:rsidR="00CE5DA4" w:rsidRPr="00B64AD5">
        <w:rPr>
          <w:color w:val="auto"/>
          <w:kern w:val="0"/>
          <w:lang w:bidi="ar-SA"/>
          <w14:ligatures w14:val="none"/>
        </w:rPr>
        <w:t xml:space="preserve"> reference as well as citations </w:t>
      </w:r>
      <w:r w:rsidR="00C06E7E" w:rsidRPr="00B64AD5">
        <w:rPr>
          <w:color w:val="auto"/>
          <w:kern w:val="0"/>
          <w:lang w:bidi="ar-SA"/>
          <w14:ligatures w14:val="none"/>
        </w:rPr>
        <w:t xml:space="preserve">to </w:t>
      </w:r>
      <w:r w:rsidR="005A67F9" w:rsidRPr="00B64AD5">
        <w:rPr>
          <w:color w:val="auto"/>
          <w:kern w:val="0"/>
          <w:lang w:bidi="ar-SA"/>
          <w14:ligatures w14:val="none"/>
        </w:rPr>
        <w:t>educational programs. This proactive stance serves as a testament to Rilli's commitment to providing a resilient</w:t>
      </w:r>
      <w:r w:rsidR="00C06E7E" w:rsidRPr="00B64AD5">
        <w:rPr>
          <w:color w:val="auto"/>
          <w:kern w:val="0"/>
          <w:lang w:bidi="ar-SA"/>
          <w14:ligatures w14:val="none"/>
        </w:rPr>
        <w:t xml:space="preserve"> as well as </w:t>
      </w:r>
      <w:r w:rsidR="005A67F9" w:rsidRPr="00B64AD5">
        <w:rPr>
          <w:color w:val="auto"/>
          <w:kern w:val="0"/>
          <w:lang w:bidi="ar-SA"/>
          <w14:ligatures w14:val="none"/>
        </w:rPr>
        <w:t>accommodating platform, assuring stakeholders that their academic schedules can adapt swiftly</w:t>
      </w:r>
      <w:r w:rsidR="00C06E7E" w:rsidRPr="00B64AD5">
        <w:rPr>
          <w:color w:val="auto"/>
          <w:kern w:val="0"/>
          <w:lang w:bidi="ar-SA"/>
          <w14:ligatures w14:val="none"/>
        </w:rPr>
        <w:t xml:space="preserve"> as well as </w:t>
      </w:r>
      <w:r w:rsidR="005A67F9" w:rsidRPr="00B64AD5">
        <w:rPr>
          <w:color w:val="auto"/>
          <w:kern w:val="0"/>
          <w:lang w:bidi="ar-SA"/>
          <w14:ligatures w14:val="none"/>
        </w:rPr>
        <w:t>seamlessly to any unforeseen circumstances or modifications</w:t>
      </w:r>
      <w:r w:rsidRPr="00B64AD5">
        <w:rPr>
          <w:color w:val="auto"/>
          <w:kern w:val="0"/>
          <w:lang w:bidi="ar-SA"/>
          <w14:ligatures w14:val="none"/>
        </w:rPr>
        <w:t>.</w:t>
      </w:r>
    </w:p>
    <w:p w14:paraId="789A9E28" w14:textId="32A737F7" w:rsidR="00631F55" w:rsidRPr="00631F55" w:rsidRDefault="000F08F6" w:rsidP="00917AD4">
      <w:pPr>
        <w:numPr>
          <w:ilvl w:val="0"/>
          <w:numId w:val="24"/>
        </w:numPr>
        <w:spacing w:after="0"/>
        <w:ind w:left="-5" w:right="19"/>
        <w:rPr>
          <w:lang w:bidi="ar-SA"/>
        </w:rPr>
      </w:pPr>
      <w:r w:rsidRPr="000F08F6">
        <w:rPr>
          <w:b/>
          <w:bCs/>
          <w:color w:val="auto"/>
          <w:kern w:val="0"/>
          <w:sz w:val="24"/>
          <w:szCs w:val="24"/>
          <w:lang w:bidi="ar-SA"/>
          <w14:ligatures w14:val="none"/>
        </w:rPr>
        <w:t>Data Security</w:t>
      </w:r>
      <w:r w:rsidR="00C06E7E">
        <w:rPr>
          <w:b/>
          <w:bCs/>
          <w:color w:val="auto"/>
          <w:kern w:val="0"/>
          <w:sz w:val="24"/>
          <w:szCs w:val="24"/>
          <w:lang w:bidi="ar-SA"/>
          <w14:ligatures w14:val="none"/>
        </w:rPr>
        <w:t xml:space="preserve"> as well as </w:t>
      </w:r>
      <w:r w:rsidRPr="000F08F6">
        <w:rPr>
          <w:b/>
          <w:bCs/>
          <w:color w:val="auto"/>
          <w:kern w:val="0"/>
          <w:sz w:val="24"/>
          <w:szCs w:val="24"/>
          <w:lang w:bidi="ar-SA"/>
          <w14:ligatures w14:val="none"/>
        </w:rPr>
        <w:t>Accuracy:</w:t>
      </w:r>
      <w:r w:rsidRPr="000F08F6">
        <w:rPr>
          <w:color w:val="auto"/>
          <w:kern w:val="0"/>
          <w:sz w:val="24"/>
          <w:szCs w:val="24"/>
          <w:lang w:bidi="ar-SA"/>
          <w14:ligatures w14:val="none"/>
        </w:rPr>
        <w:t xml:space="preserve"> </w:t>
      </w:r>
      <w:r w:rsidR="00631F55" w:rsidRPr="00631F55">
        <w:rPr>
          <w:lang w:bidi="ar-SA"/>
        </w:rPr>
        <w:t>The implementation</w:t>
      </w:r>
      <w:r w:rsidR="00C06E7E">
        <w:rPr>
          <w:lang w:bidi="ar-SA"/>
        </w:rPr>
        <w:t xml:space="preserve"> with</w:t>
      </w:r>
      <w:r w:rsidR="00CE5DA4">
        <w:rPr>
          <w:lang w:bidi="ar-SA"/>
        </w:rPr>
        <w:t xml:space="preserve"> reference as well as citations </w:t>
      </w:r>
      <w:r w:rsidR="00C06E7E">
        <w:rPr>
          <w:lang w:bidi="ar-SA"/>
        </w:rPr>
        <w:t xml:space="preserve">to </w:t>
      </w:r>
      <w:r w:rsidR="00631F55" w:rsidRPr="00631F55">
        <w:rPr>
          <w:lang w:bidi="ar-SA"/>
        </w:rPr>
        <w:t>binary files within Rilli's architecture serves as a linchpin in fortifying the security protocols</w:t>
      </w:r>
      <w:r w:rsidR="00C06E7E">
        <w:rPr>
          <w:lang w:bidi="ar-SA"/>
        </w:rPr>
        <w:t xml:space="preserve"> with</w:t>
      </w:r>
      <w:r w:rsidR="00CE5DA4">
        <w:rPr>
          <w:lang w:bidi="ar-SA"/>
        </w:rPr>
        <w:t xml:space="preserve"> reference as well as citations </w:t>
      </w:r>
      <w:r w:rsidR="00C06E7E">
        <w:rPr>
          <w:lang w:bidi="ar-SA"/>
        </w:rPr>
        <w:t xml:space="preserve">to </w:t>
      </w:r>
      <w:r w:rsidR="00631F55" w:rsidRPr="00631F55">
        <w:rPr>
          <w:lang w:bidi="ar-SA"/>
        </w:rPr>
        <w:t>the system. These files are adept at encapsulating</w:t>
      </w:r>
      <w:r w:rsidR="002D2817">
        <w:rPr>
          <w:lang w:bidi="ar-SA"/>
        </w:rPr>
        <w:t xml:space="preserve"> data and factorial figures </w:t>
      </w:r>
      <w:r w:rsidR="00631F55" w:rsidRPr="00631F55">
        <w:rPr>
          <w:lang w:bidi="ar-SA"/>
        </w:rPr>
        <w:t>in a format that is not easily readable or manipulable by external entities, enhancing the overall resilience against breaches or malicious intrusions. By storing</w:t>
      </w:r>
      <w:r w:rsidR="002D2817">
        <w:rPr>
          <w:lang w:bidi="ar-SA"/>
        </w:rPr>
        <w:t xml:space="preserve"> data and factorial figures </w:t>
      </w:r>
      <w:r w:rsidR="00631F55" w:rsidRPr="00631F55">
        <w:rPr>
          <w:lang w:bidi="ar-SA"/>
        </w:rPr>
        <w:t xml:space="preserve">in a binary </w:t>
      </w:r>
      <w:r w:rsidR="00BB6464" w:rsidRPr="00631F55">
        <w:rPr>
          <w:lang w:bidi="ar-SA"/>
        </w:rPr>
        <w:t>format,</w:t>
      </w:r>
      <w:r w:rsidR="00BB6464">
        <w:rPr>
          <w:lang w:bidi="ar-SA"/>
        </w:rPr>
        <w:t xml:space="preserve"> Our</w:t>
      </w:r>
      <w:r w:rsidR="00C06E7E">
        <w:rPr>
          <w:lang w:bidi="ar-SA"/>
        </w:rPr>
        <w:t xml:space="preserve"> project</w:t>
      </w:r>
      <w:r w:rsidR="00CE5DA4">
        <w:rPr>
          <w:lang w:bidi="ar-SA"/>
        </w:rPr>
        <w:t xml:space="preserve"> application as well as implementation </w:t>
      </w:r>
      <w:r w:rsidR="00C06E7E">
        <w:rPr>
          <w:lang w:bidi="ar-SA"/>
        </w:rPr>
        <w:t>built revolving around solving the issue with</w:t>
      </w:r>
      <w:r w:rsidR="00CE5DA4">
        <w:rPr>
          <w:lang w:bidi="ar-SA"/>
        </w:rPr>
        <w:t xml:space="preserve"> reference as well as citations </w:t>
      </w:r>
      <w:r w:rsidR="00C06E7E">
        <w:rPr>
          <w:lang w:bidi="ar-SA"/>
        </w:rPr>
        <w:t>to not very well organized time table in the existing</w:t>
      </w:r>
      <w:r w:rsidR="00CE5DA4">
        <w:rPr>
          <w:lang w:bidi="ar-SA"/>
        </w:rPr>
        <w:t xml:space="preserve"> structure as well as system application as well as implementation </w:t>
      </w:r>
      <w:r w:rsidR="00C06E7E">
        <w:rPr>
          <w:lang w:bidi="ar-SA"/>
        </w:rPr>
        <w:t>very commonly as well as extremely popularly also known by the name we have given to it Rilli</w:t>
      </w:r>
      <w:r w:rsidR="00BB6464">
        <w:rPr>
          <w:lang w:bidi="ar-SA"/>
        </w:rPr>
        <w:t xml:space="preserve"> </w:t>
      </w:r>
      <w:r w:rsidR="00631F55" w:rsidRPr="00631F55">
        <w:rPr>
          <w:lang w:bidi="ar-SA"/>
        </w:rPr>
        <w:t xml:space="preserve">bolsters its </w:t>
      </w:r>
      <w:r w:rsidR="00EC3432" w:rsidRPr="00631F55">
        <w:rPr>
          <w:lang w:bidi="ar-SA"/>
        </w:rPr>
        <w:t>defence</w:t>
      </w:r>
      <w:r w:rsidR="00631F55" w:rsidRPr="00631F55">
        <w:rPr>
          <w:lang w:bidi="ar-SA"/>
        </w:rPr>
        <w:t xml:space="preserve"> against vulnerabilities, thus fortifying the confidentiality</w:t>
      </w:r>
      <w:r w:rsidR="00C06E7E">
        <w:rPr>
          <w:lang w:bidi="ar-SA"/>
        </w:rPr>
        <w:t xml:space="preserve"> with</w:t>
      </w:r>
      <w:r w:rsidR="00CE5DA4">
        <w:rPr>
          <w:lang w:bidi="ar-SA"/>
        </w:rPr>
        <w:t xml:space="preserve"> reference as well as citations </w:t>
      </w:r>
      <w:r w:rsidR="00C06E7E">
        <w:rPr>
          <w:lang w:bidi="ar-SA"/>
        </w:rPr>
        <w:t xml:space="preserve">to </w:t>
      </w:r>
      <w:r w:rsidR="00631F55" w:rsidRPr="00631F55">
        <w:rPr>
          <w:lang w:bidi="ar-SA"/>
        </w:rPr>
        <w:t xml:space="preserve">sensitive scheduling </w:t>
      </w:r>
      <w:r w:rsidR="00EC3432" w:rsidRPr="00631F55">
        <w:rPr>
          <w:lang w:bidi="ar-SA"/>
        </w:rPr>
        <w:t>information.</w:t>
      </w:r>
      <w:r w:rsidR="00EC3432" w:rsidRPr="00C0045F">
        <w:rPr>
          <w:color w:val="auto"/>
          <w:kern w:val="0"/>
          <w:lang w:bidi="ar-SA"/>
          <w14:ligatures w14:val="none"/>
        </w:rPr>
        <w:t xml:space="preserve"> Beyond</w:t>
      </w:r>
      <w:r w:rsidR="00631F55" w:rsidRPr="00C0045F">
        <w:rPr>
          <w:color w:val="auto"/>
          <w:kern w:val="0"/>
          <w:lang w:bidi="ar-SA"/>
          <w14:ligatures w14:val="none"/>
        </w:rPr>
        <w:t xml:space="preserve"> ensuring</w:t>
      </w:r>
      <w:r w:rsidR="002D2817" w:rsidRPr="00C0045F">
        <w:rPr>
          <w:color w:val="auto"/>
          <w:kern w:val="0"/>
          <w:lang w:bidi="ar-SA"/>
          <w14:ligatures w14:val="none"/>
        </w:rPr>
        <w:t xml:space="preserve"> data and factorial figures </w:t>
      </w:r>
      <w:r w:rsidR="00631F55" w:rsidRPr="00C0045F">
        <w:rPr>
          <w:color w:val="auto"/>
          <w:kern w:val="0"/>
          <w:lang w:bidi="ar-SA"/>
          <w14:ligatures w14:val="none"/>
        </w:rPr>
        <w:t>security, Rilli's utilization</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binary files significantly contributes to maintaining the accuracy</w:t>
      </w:r>
      <w:r w:rsidR="00C06E7E" w:rsidRPr="00C0045F">
        <w:rPr>
          <w:color w:val="auto"/>
          <w:kern w:val="0"/>
          <w:lang w:bidi="ar-SA"/>
          <w14:ligatures w14:val="none"/>
        </w:rPr>
        <w:t xml:space="preserve"> as well as </w:t>
      </w:r>
      <w:r w:rsidR="00631F55" w:rsidRPr="00C0045F">
        <w:rPr>
          <w:color w:val="auto"/>
          <w:kern w:val="0"/>
          <w:lang w:bidi="ar-SA"/>
          <w14:ligatures w14:val="none"/>
        </w:rPr>
        <w:t>reliability</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scheduling data. The inherent structure</w:t>
      </w:r>
      <w:r w:rsidR="00C06E7E" w:rsidRPr="00C0045F">
        <w:rPr>
          <w:color w:val="auto"/>
          <w:kern w:val="0"/>
          <w:lang w:bidi="ar-SA"/>
          <w14:ligatures w14:val="none"/>
        </w:rPr>
        <w:t xml:space="preserve"> as well as </w:t>
      </w:r>
      <w:r w:rsidR="00631F55" w:rsidRPr="00C0045F">
        <w:rPr>
          <w:color w:val="auto"/>
          <w:kern w:val="0"/>
          <w:lang w:bidi="ar-SA"/>
          <w14:ligatures w14:val="none"/>
        </w:rPr>
        <w:t>organization</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binary files minimize the likelihood</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errors or discrepancies that could compromise the integrity</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schedules. This methodical approach to</w:t>
      </w:r>
      <w:r w:rsidR="002D2817" w:rsidRPr="00C0045F">
        <w:rPr>
          <w:color w:val="auto"/>
          <w:kern w:val="0"/>
          <w:lang w:bidi="ar-SA"/>
          <w14:ligatures w14:val="none"/>
        </w:rPr>
        <w:t xml:space="preserve"> data and factorial figures </w:t>
      </w:r>
      <w:r w:rsidR="00631F55" w:rsidRPr="00C0045F">
        <w:rPr>
          <w:color w:val="auto"/>
          <w:kern w:val="0"/>
          <w:lang w:bidi="ar-SA"/>
          <w14:ligatures w14:val="none"/>
        </w:rPr>
        <w:t>storage minimizes the risk</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00631F55" w:rsidRPr="00C0045F">
        <w:rPr>
          <w:color w:val="auto"/>
          <w:kern w:val="0"/>
          <w:lang w:bidi="ar-SA"/>
          <w14:ligatures w14:val="none"/>
        </w:rPr>
        <w:t>inconsis</w:t>
      </w:r>
      <w:r w:rsidR="00344EC5">
        <w:rPr>
          <w:color w:val="auto"/>
          <w:kern w:val="0"/>
          <w:lang w:bidi="ar-SA"/>
          <w14:ligatures w14:val="none"/>
        </w:rPr>
        <w:t>ten</w:t>
      </w:r>
      <w:r w:rsidR="00631F55" w:rsidRPr="00C0045F">
        <w:rPr>
          <w:color w:val="auto"/>
          <w:kern w:val="0"/>
          <w:lang w:bidi="ar-SA"/>
          <w14:ligatures w14:val="none"/>
        </w:rPr>
        <w:t xml:space="preserve">cies or inaccuracies, ensuring that the schedules provided </w:t>
      </w:r>
      <w:r w:rsidR="00BB6464" w:rsidRPr="00C0045F">
        <w:rPr>
          <w:color w:val="auto"/>
          <w:kern w:val="0"/>
          <w:lang w:bidi="ar-SA"/>
          <w14:ligatures w14:val="none"/>
        </w:rPr>
        <w:t>through Our</w:t>
      </w:r>
      <w:r w:rsidR="00C06E7E" w:rsidRPr="00C0045F">
        <w:rPr>
          <w:color w:val="auto"/>
          <w:kern w:val="0"/>
          <w:lang w:bidi="ar-SA"/>
          <w14:ligatures w14:val="none"/>
        </w:rPr>
        <w:t xml:space="preserve"> project</w:t>
      </w:r>
      <w:r w:rsidR="00CE5DA4" w:rsidRPr="00C0045F">
        <w:rPr>
          <w:color w:val="auto"/>
          <w:kern w:val="0"/>
          <w:lang w:bidi="ar-SA"/>
          <w14:ligatures w14:val="none"/>
        </w:rPr>
        <w:t xml:space="preserve"> application as well as implementation </w:t>
      </w:r>
      <w:r w:rsidR="00C06E7E" w:rsidRPr="00C0045F">
        <w:rPr>
          <w:color w:val="auto"/>
          <w:kern w:val="0"/>
          <w:lang w:bidi="ar-SA"/>
          <w14:ligatures w14:val="none"/>
        </w:rPr>
        <w:t>built revolving around solving the issue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not very well organized time </w:t>
      </w:r>
      <w:r w:rsidR="00C06E7E" w:rsidRPr="00C0045F">
        <w:rPr>
          <w:color w:val="auto"/>
          <w:kern w:val="0"/>
          <w:lang w:bidi="ar-SA"/>
          <w14:ligatures w14:val="none"/>
        </w:rPr>
        <w:lastRenderedPageBreak/>
        <w:t>table in the existing</w:t>
      </w:r>
      <w:r w:rsidR="00CE5DA4" w:rsidRPr="00C0045F">
        <w:rPr>
          <w:color w:val="auto"/>
          <w:kern w:val="0"/>
          <w:lang w:bidi="ar-SA"/>
          <w14:ligatures w14:val="none"/>
        </w:rPr>
        <w:t xml:space="preserve"> structure as well as system application as well as implementation </w:t>
      </w:r>
      <w:r w:rsidR="00C06E7E" w:rsidRPr="00C0045F">
        <w:rPr>
          <w:color w:val="auto"/>
          <w:kern w:val="0"/>
          <w:lang w:bidi="ar-SA"/>
          <w14:ligatures w14:val="none"/>
        </w:rPr>
        <w:t>very commonly as well as extremely popularly also known by the name we have given to it</w:t>
      </w:r>
      <w:r w:rsidR="00BB6464" w:rsidRPr="00C0045F">
        <w:rPr>
          <w:color w:val="auto"/>
          <w:kern w:val="0"/>
          <w:lang w:bidi="ar-SA"/>
          <w14:ligatures w14:val="none"/>
        </w:rPr>
        <w:t xml:space="preserve"> Rilli remain</w:t>
      </w:r>
      <w:r w:rsidR="00631F55" w:rsidRPr="00C0045F">
        <w:rPr>
          <w:color w:val="auto"/>
          <w:kern w:val="0"/>
          <w:lang w:bidi="ar-SA"/>
          <w14:ligatures w14:val="none"/>
        </w:rPr>
        <w:t xml:space="preserve"> dependable</w:t>
      </w:r>
      <w:r w:rsidR="00C06E7E" w:rsidRPr="00C0045F">
        <w:rPr>
          <w:color w:val="auto"/>
          <w:kern w:val="0"/>
          <w:lang w:bidi="ar-SA"/>
          <w14:ligatures w14:val="none"/>
        </w:rPr>
        <w:t xml:space="preserve"> as well as </w:t>
      </w:r>
      <w:r w:rsidR="00631F55" w:rsidRPr="00C0045F">
        <w:rPr>
          <w:color w:val="auto"/>
          <w:kern w:val="0"/>
          <w:lang w:bidi="ar-SA"/>
          <w14:ligatures w14:val="none"/>
        </w:rPr>
        <w:t>trus</w:t>
      </w:r>
      <w:r w:rsidR="005A0F76">
        <w:rPr>
          <w:color w:val="auto"/>
          <w:kern w:val="0"/>
          <w:lang w:bidi="ar-SA"/>
          <w14:ligatures w14:val="none"/>
        </w:rPr>
        <w:t>two</w:t>
      </w:r>
      <w:r w:rsidR="00631F55" w:rsidRPr="00C0045F">
        <w:rPr>
          <w:color w:val="auto"/>
          <w:kern w:val="0"/>
          <w:lang w:bidi="ar-SA"/>
          <w14:ligatures w14:val="none"/>
        </w:rPr>
        <w:t>rthy.</w:t>
      </w:r>
    </w:p>
    <w:p w14:paraId="5EB26256" w14:textId="335FD6AE" w:rsidR="00631F55" w:rsidRPr="00C0045F" w:rsidRDefault="00631F55" w:rsidP="00917AD4">
      <w:pPr>
        <w:spacing w:after="0"/>
        <w:ind w:left="0" w:right="19" w:firstLine="0"/>
        <w:rPr>
          <w:color w:val="auto"/>
          <w:kern w:val="0"/>
          <w:lang w:bidi="ar-SA"/>
          <w14:ligatures w14:val="none"/>
        </w:rPr>
      </w:pPr>
      <w:r w:rsidRPr="00C0045F">
        <w:rPr>
          <w:color w:val="auto"/>
          <w:kern w:val="0"/>
          <w:lang w:bidi="ar-SA"/>
          <w14:ligatures w14:val="none"/>
        </w:rPr>
        <w:t xml:space="preserve">Moreover, the stringent security measures implemented </w:t>
      </w:r>
      <w:r w:rsidR="00BB6464" w:rsidRPr="00C0045F">
        <w:rPr>
          <w:color w:val="auto"/>
          <w:kern w:val="0"/>
          <w:lang w:bidi="ar-SA"/>
          <w14:ligatures w14:val="none"/>
        </w:rPr>
        <w:t>by Our</w:t>
      </w:r>
      <w:r w:rsidR="00C06E7E" w:rsidRPr="00C0045F">
        <w:rPr>
          <w:color w:val="auto"/>
          <w:kern w:val="0"/>
          <w:lang w:bidi="ar-SA"/>
          <w14:ligatures w14:val="none"/>
        </w:rPr>
        <w:t xml:space="preserve"> project</w:t>
      </w:r>
      <w:r w:rsidR="00CE5DA4" w:rsidRPr="00C0045F">
        <w:rPr>
          <w:color w:val="auto"/>
          <w:kern w:val="0"/>
          <w:lang w:bidi="ar-SA"/>
          <w14:ligatures w14:val="none"/>
        </w:rPr>
        <w:t xml:space="preserve"> application as well as implementation </w:t>
      </w:r>
      <w:r w:rsidR="00C06E7E" w:rsidRPr="00C0045F">
        <w:rPr>
          <w:color w:val="auto"/>
          <w:kern w:val="0"/>
          <w:lang w:bidi="ar-SA"/>
          <w14:ligatures w14:val="none"/>
        </w:rPr>
        <w:t>built revolving around solving the issue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to not very well organized time table in the existing</w:t>
      </w:r>
      <w:r w:rsidR="00CE5DA4" w:rsidRPr="00C0045F">
        <w:rPr>
          <w:color w:val="auto"/>
          <w:kern w:val="0"/>
          <w:lang w:bidi="ar-SA"/>
          <w14:ligatures w14:val="none"/>
        </w:rPr>
        <w:t xml:space="preserve"> structure as well as system application as well as implementation </w:t>
      </w:r>
      <w:r w:rsidR="00C06E7E" w:rsidRPr="00C0045F">
        <w:rPr>
          <w:color w:val="auto"/>
          <w:kern w:val="0"/>
          <w:lang w:bidi="ar-SA"/>
          <w14:ligatures w14:val="none"/>
        </w:rPr>
        <w:t>very commonly as well as extremely popularly also known by the name we have given to it</w:t>
      </w:r>
      <w:r w:rsidR="00BB6464" w:rsidRPr="00C0045F">
        <w:rPr>
          <w:color w:val="auto"/>
          <w:kern w:val="0"/>
          <w:lang w:bidi="ar-SA"/>
          <w14:ligatures w14:val="none"/>
        </w:rPr>
        <w:t xml:space="preserve"> Rilli underscore</w:t>
      </w:r>
      <w:r w:rsidRPr="00C0045F">
        <w:rPr>
          <w:color w:val="auto"/>
          <w:kern w:val="0"/>
          <w:lang w:bidi="ar-SA"/>
          <w14:ligatures w14:val="none"/>
        </w:rPr>
        <w:t xml:space="preserve"> its commitment to maintaining the confidentiality</w:t>
      </w:r>
      <w:r w:rsidR="00C06E7E" w:rsidRPr="00C0045F">
        <w:rPr>
          <w:color w:val="auto"/>
          <w:kern w:val="0"/>
          <w:lang w:bidi="ar-SA"/>
          <w14:ligatures w14:val="none"/>
        </w:rPr>
        <w:t xml:space="preserve"> as well as </w:t>
      </w:r>
      <w:r w:rsidRPr="00C0045F">
        <w:rPr>
          <w:color w:val="auto"/>
          <w:kern w:val="0"/>
          <w:lang w:bidi="ar-SA"/>
          <w14:ligatures w14:val="none"/>
        </w:rPr>
        <w:t>accuracy</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Pr="00C0045F">
        <w:rPr>
          <w:color w:val="auto"/>
          <w:kern w:val="0"/>
          <w:lang w:bidi="ar-SA"/>
          <w14:ligatures w14:val="none"/>
        </w:rPr>
        <w:t xml:space="preserve">scheduling information. By adopting robust security </w:t>
      </w:r>
      <w:r w:rsidR="00BB6464" w:rsidRPr="00C0045F">
        <w:rPr>
          <w:color w:val="auto"/>
          <w:kern w:val="0"/>
          <w:lang w:bidi="ar-SA"/>
          <w14:ligatures w14:val="none"/>
        </w:rPr>
        <w:t>protocols, Our</w:t>
      </w:r>
      <w:r w:rsidR="00C06E7E" w:rsidRPr="00C0045F">
        <w:rPr>
          <w:color w:val="auto"/>
          <w:kern w:val="0"/>
          <w:lang w:bidi="ar-SA"/>
          <w14:ligatures w14:val="none"/>
        </w:rPr>
        <w:t xml:space="preserve"> project</w:t>
      </w:r>
      <w:r w:rsidR="00CE5DA4" w:rsidRPr="00C0045F">
        <w:rPr>
          <w:color w:val="auto"/>
          <w:kern w:val="0"/>
          <w:lang w:bidi="ar-SA"/>
          <w14:ligatures w14:val="none"/>
        </w:rPr>
        <w:t xml:space="preserve"> application as well as implementation </w:t>
      </w:r>
      <w:r w:rsidR="00C06E7E" w:rsidRPr="00C0045F">
        <w:rPr>
          <w:color w:val="auto"/>
          <w:kern w:val="0"/>
          <w:lang w:bidi="ar-SA"/>
          <w14:ligatures w14:val="none"/>
        </w:rPr>
        <w:t>built revolving around solving the issue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to not very well organized time table in the existing</w:t>
      </w:r>
      <w:r w:rsidR="00CE5DA4" w:rsidRPr="00C0045F">
        <w:rPr>
          <w:color w:val="auto"/>
          <w:kern w:val="0"/>
          <w:lang w:bidi="ar-SA"/>
          <w14:ligatures w14:val="none"/>
        </w:rPr>
        <w:t xml:space="preserve"> structure as well as system application as well as implementation </w:t>
      </w:r>
      <w:r w:rsidR="00C06E7E" w:rsidRPr="00C0045F">
        <w:rPr>
          <w:color w:val="auto"/>
          <w:kern w:val="0"/>
          <w:lang w:bidi="ar-SA"/>
          <w14:ligatures w14:val="none"/>
        </w:rPr>
        <w:t>very commonly as well as extremely popularly also known by the name we have given to it</w:t>
      </w:r>
      <w:r w:rsidR="00BB6464" w:rsidRPr="00C0045F">
        <w:rPr>
          <w:color w:val="auto"/>
          <w:kern w:val="0"/>
          <w:lang w:bidi="ar-SA"/>
          <w14:ligatures w14:val="none"/>
        </w:rPr>
        <w:t xml:space="preserve"> Rilli not</w:t>
      </w:r>
      <w:r w:rsidRPr="00C0045F">
        <w:rPr>
          <w:color w:val="auto"/>
          <w:kern w:val="0"/>
          <w:lang w:bidi="ar-SA"/>
          <w14:ligatures w14:val="none"/>
        </w:rPr>
        <w:t xml:space="preserve"> only safeguards sensitive</w:t>
      </w:r>
      <w:r w:rsidR="002D2817" w:rsidRPr="00C0045F">
        <w:rPr>
          <w:color w:val="auto"/>
          <w:kern w:val="0"/>
          <w:lang w:bidi="ar-SA"/>
          <w14:ligatures w14:val="none"/>
        </w:rPr>
        <w:t xml:space="preserve"> data and factorial figures </w:t>
      </w:r>
      <w:r w:rsidRPr="00C0045F">
        <w:rPr>
          <w:color w:val="auto"/>
          <w:kern w:val="0"/>
          <w:lang w:bidi="ar-SA"/>
          <w14:ligatures w14:val="none"/>
        </w:rPr>
        <w:t>from po</w:t>
      </w:r>
      <w:r w:rsidR="00344EC5">
        <w:rPr>
          <w:color w:val="auto"/>
          <w:kern w:val="0"/>
          <w:lang w:bidi="ar-SA"/>
          <w14:ligatures w14:val="none"/>
        </w:rPr>
        <w:t>ten</w:t>
      </w:r>
      <w:r w:rsidRPr="00C0045F">
        <w:rPr>
          <w:color w:val="auto"/>
          <w:kern w:val="0"/>
          <w:lang w:bidi="ar-SA"/>
          <w14:ligatures w14:val="none"/>
        </w:rPr>
        <w:t xml:space="preserve">tial breaches but also </w:t>
      </w:r>
      <w:r w:rsidR="00EC3432" w:rsidRPr="00C0045F">
        <w:rPr>
          <w:color w:val="auto"/>
          <w:kern w:val="0"/>
          <w:lang w:bidi="ar-SA"/>
          <w14:ligatures w14:val="none"/>
        </w:rPr>
        <w:t>instils</w:t>
      </w:r>
      <w:r w:rsidRPr="00C0045F">
        <w:rPr>
          <w:color w:val="auto"/>
          <w:kern w:val="0"/>
          <w:lang w:bidi="ar-SA"/>
          <w14:ligatures w14:val="none"/>
        </w:rPr>
        <w:t xml:space="preserve"> confidence in stakeholders regarding the reliability</w:t>
      </w:r>
      <w:r w:rsidR="00C06E7E" w:rsidRPr="00C0045F">
        <w:rPr>
          <w:color w:val="auto"/>
          <w:kern w:val="0"/>
          <w:lang w:bidi="ar-SA"/>
          <w14:ligatures w14:val="none"/>
        </w:rPr>
        <w:t xml:space="preserve"> as well as </w:t>
      </w:r>
      <w:r w:rsidRPr="00C0045F">
        <w:rPr>
          <w:color w:val="auto"/>
          <w:kern w:val="0"/>
          <w:lang w:bidi="ar-SA"/>
          <w14:ligatures w14:val="none"/>
        </w:rPr>
        <w:t>authenticity</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Pr="00C0045F">
        <w:rPr>
          <w:color w:val="auto"/>
          <w:kern w:val="0"/>
          <w:lang w:bidi="ar-SA"/>
          <w14:ligatures w14:val="none"/>
        </w:rPr>
        <w:t>the schedules provided. This proactive stance towards</w:t>
      </w:r>
      <w:r w:rsidR="002D2817" w:rsidRPr="00C0045F">
        <w:rPr>
          <w:color w:val="auto"/>
          <w:kern w:val="0"/>
          <w:lang w:bidi="ar-SA"/>
          <w14:ligatures w14:val="none"/>
        </w:rPr>
        <w:t xml:space="preserve"> data and factorial figures </w:t>
      </w:r>
      <w:r w:rsidRPr="00C0045F">
        <w:rPr>
          <w:color w:val="auto"/>
          <w:kern w:val="0"/>
          <w:lang w:bidi="ar-SA"/>
          <w14:ligatures w14:val="none"/>
        </w:rPr>
        <w:t>security</w:t>
      </w:r>
      <w:r w:rsidR="00C06E7E" w:rsidRPr="00C0045F">
        <w:rPr>
          <w:color w:val="auto"/>
          <w:kern w:val="0"/>
          <w:lang w:bidi="ar-SA"/>
          <w14:ligatures w14:val="none"/>
        </w:rPr>
        <w:t xml:space="preserve"> as well as </w:t>
      </w:r>
      <w:r w:rsidRPr="00C0045F">
        <w:rPr>
          <w:color w:val="auto"/>
          <w:kern w:val="0"/>
          <w:lang w:bidi="ar-SA"/>
          <w14:ligatures w14:val="none"/>
        </w:rPr>
        <w:t>accuracy aligns with the system's overarching goal</w:t>
      </w:r>
      <w:r w:rsidR="00C06E7E" w:rsidRPr="00C0045F">
        <w:rPr>
          <w:color w:val="auto"/>
          <w:kern w:val="0"/>
          <w:lang w:bidi="ar-SA"/>
          <w14:ligatures w14:val="none"/>
        </w:rPr>
        <w:t xml:space="preserve"> with</w:t>
      </w:r>
      <w:r w:rsidR="00CE5DA4" w:rsidRPr="00C0045F">
        <w:rPr>
          <w:color w:val="auto"/>
          <w:kern w:val="0"/>
          <w:lang w:bidi="ar-SA"/>
          <w14:ligatures w14:val="none"/>
        </w:rPr>
        <w:t xml:space="preserve"> reference as well as citations </w:t>
      </w:r>
      <w:r w:rsidR="00C06E7E" w:rsidRPr="00C0045F">
        <w:rPr>
          <w:color w:val="auto"/>
          <w:kern w:val="0"/>
          <w:lang w:bidi="ar-SA"/>
          <w14:ligatures w14:val="none"/>
        </w:rPr>
        <w:t xml:space="preserve">to </w:t>
      </w:r>
      <w:r w:rsidRPr="00C0045F">
        <w:rPr>
          <w:color w:val="auto"/>
          <w:kern w:val="0"/>
          <w:lang w:bidi="ar-SA"/>
          <w14:ligatures w14:val="none"/>
        </w:rPr>
        <w:t>providing a dependable</w:t>
      </w:r>
      <w:r w:rsidR="00C06E7E" w:rsidRPr="00C0045F">
        <w:rPr>
          <w:color w:val="auto"/>
          <w:kern w:val="0"/>
          <w:lang w:bidi="ar-SA"/>
          <w14:ligatures w14:val="none"/>
        </w:rPr>
        <w:t xml:space="preserve"> as well as </w:t>
      </w:r>
      <w:r w:rsidRPr="00C0045F">
        <w:rPr>
          <w:color w:val="auto"/>
          <w:kern w:val="0"/>
          <w:lang w:bidi="ar-SA"/>
          <w14:ligatures w14:val="none"/>
        </w:rPr>
        <w:t>trus</w:t>
      </w:r>
      <w:r w:rsidR="00D85661">
        <w:rPr>
          <w:color w:val="auto"/>
          <w:kern w:val="0"/>
          <w:lang w:bidi="ar-SA"/>
          <w14:ligatures w14:val="none"/>
        </w:rPr>
        <w:t>two</w:t>
      </w:r>
      <w:r w:rsidRPr="00C0045F">
        <w:rPr>
          <w:color w:val="auto"/>
          <w:kern w:val="0"/>
          <w:lang w:bidi="ar-SA"/>
          <w14:ligatures w14:val="none"/>
        </w:rPr>
        <w:t>rthy platform</w:t>
      </w:r>
      <w:r w:rsidR="00C06E7E" w:rsidRPr="00C0045F">
        <w:rPr>
          <w:color w:val="auto"/>
          <w:kern w:val="0"/>
          <w:lang w:bidi="ar-SA"/>
          <w14:ligatures w14:val="none"/>
        </w:rPr>
        <w:t xml:space="preserve"> for the purpose of </w:t>
      </w:r>
      <w:r w:rsidRPr="00C0045F">
        <w:rPr>
          <w:color w:val="auto"/>
          <w:kern w:val="0"/>
          <w:lang w:bidi="ar-SA"/>
          <w14:ligatures w14:val="none"/>
        </w:rPr>
        <w:t>managing academic schedules.</w:t>
      </w:r>
    </w:p>
    <w:p w14:paraId="4B6529E6" w14:textId="77777777" w:rsidR="00CE5DA4" w:rsidRPr="00C0045F" w:rsidRDefault="00CE5DA4" w:rsidP="000F08F6">
      <w:pPr>
        <w:pStyle w:val="Heading2"/>
        <w:rPr>
          <w:sz w:val="22"/>
        </w:rPr>
      </w:pPr>
    </w:p>
    <w:p w14:paraId="5084A81B" w14:textId="737F2537" w:rsidR="00DC54E0" w:rsidRPr="00DC54E0" w:rsidRDefault="00DC54E0" w:rsidP="00917AD4">
      <w:pPr>
        <w:pStyle w:val="Heading2"/>
        <w:ind w:firstLine="350"/>
      </w:pPr>
      <w:r>
        <w:t>1</w:t>
      </w:r>
      <w:r>
        <w:t>.3 Database used:</w:t>
      </w:r>
    </w:p>
    <w:p w14:paraId="57BFB857" w14:textId="2C9A3C87" w:rsidR="00013288" w:rsidRPr="005D04A0" w:rsidRDefault="00013288" w:rsidP="00917AD4">
      <w:pPr>
        <w:spacing w:after="0"/>
        <w:ind w:left="360" w:right="19" w:firstLine="0"/>
        <w:rPr>
          <w:color w:val="auto"/>
          <w:kern w:val="0"/>
          <w:lang w:bidi="ar-SA"/>
          <w14:ligatures w14:val="none"/>
        </w:rPr>
      </w:pPr>
      <w:r w:rsidRPr="005D04A0">
        <w:rPr>
          <w:color w:val="auto"/>
          <w:kern w:val="0"/>
          <w:lang w:bidi="ar-SA"/>
          <w14:ligatures w14:val="none"/>
        </w:rPr>
        <w:t>Database management is a critical aspect</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any system,</w:t>
      </w:r>
      <w:r w:rsidR="00C06E7E" w:rsidRPr="005D04A0">
        <w:rPr>
          <w:color w:val="auto"/>
          <w:kern w:val="0"/>
          <w:lang w:bidi="ar-SA"/>
          <w14:ligatures w14:val="none"/>
        </w:rPr>
        <w:t xml:space="preserve"> as well as </w:t>
      </w:r>
      <w:r w:rsidR="00BB6464" w:rsidRPr="005D04A0">
        <w:rPr>
          <w:color w:val="auto"/>
          <w:kern w:val="0"/>
          <w:lang w:bidi="ar-SA"/>
          <w14:ligatures w14:val="none"/>
        </w:rPr>
        <w:t>the Our</w:t>
      </w:r>
      <w:r w:rsidR="00C06E7E" w:rsidRPr="005D04A0">
        <w:rPr>
          <w:color w:val="auto"/>
          <w:kern w:val="0"/>
          <w:lang w:bidi="ar-SA"/>
          <w14:ligatures w14:val="none"/>
        </w:rPr>
        <w:t xml:space="preserve"> project</w:t>
      </w:r>
      <w:r w:rsidR="00CE5DA4" w:rsidRPr="005D04A0">
        <w:rPr>
          <w:color w:val="auto"/>
          <w:kern w:val="0"/>
          <w:lang w:bidi="ar-SA"/>
          <w14:ligatures w14:val="none"/>
        </w:rPr>
        <w:t xml:space="preserve"> application as well as implementation </w:t>
      </w:r>
      <w:r w:rsidR="00C06E7E" w:rsidRPr="005D04A0">
        <w:rPr>
          <w:color w:val="auto"/>
          <w:kern w:val="0"/>
          <w:lang w:bidi="ar-SA"/>
          <w14:ligatures w14:val="none"/>
        </w:rPr>
        <w:t>built revolving around solving the issue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 not very well organized time table in the existing</w:t>
      </w:r>
      <w:r w:rsidR="00CE5DA4" w:rsidRPr="005D04A0">
        <w:rPr>
          <w:color w:val="auto"/>
          <w:kern w:val="0"/>
          <w:lang w:bidi="ar-SA"/>
          <w14:ligatures w14:val="none"/>
        </w:rPr>
        <w:t xml:space="preserve"> structure as well as system application as well as implementation </w:t>
      </w:r>
      <w:r w:rsidR="00C06E7E" w:rsidRPr="005D04A0">
        <w:rPr>
          <w:color w:val="auto"/>
          <w:kern w:val="0"/>
          <w:lang w:bidi="ar-SA"/>
          <w14:ligatures w14:val="none"/>
        </w:rPr>
        <w:t>very commonly as well as extremely popularly also known by the name we have given to it</w:t>
      </w:r>
      <w:r w:rsidR="00BB6464" w:rsidRPr="005D04A0">
        <w:rPr>
          <w:color w:val="auto"/>
          <w:kern w:val="0"/>
          <w:lang w:bidi="ar-SA"/>
          <w14:ligatures w14:val="none"/>
        </w:rPr>
        <w:t xml:space="preserve"> Rilli Timetable</w:t>
      </w:r>
      <w:r w:rsidR="00CE5DA4" w:rsidRPr="005D04A0">
        <w:rPr>
          <w:color w:val="auto"/>
          <w:kern w:val="0"/>
          <w:lang w:bidi="ar-SA"/>
          <w14:ligatures w14:val="none"/>
        </w:rPr>
        <w:t xml:space="preserve"> structure as well as system </w:t>
      </w:r>
      <w:r w:rsidRPr="005D04A0">
        <w:rPr>
          <w:color w:val="auto"/>
          <w:kern w:val="0"/>
          <w:lang w:bidi="ar-SA"/>
          <w14:ligatures w14:val="none"/>
        </w:rPr>
        <w:t>relies on binary (bin) files</w:t>
      </w:r>
      <w:r w:rsidR="00C06E7E" w:rsidRPr="005D04A0">
        <w:rPr>
          <w:color w:val="auto"/>
          <w:kern w:val="0"/>
          <w:lang w:bidi="ar-SA"/>
          <w14:ligatures w14:val="none"/>
        </w:rPr>
        <w:t xml:space="preserve"> for the purpose of </w:t>
      </w:r>
      <w:r w:rsidRPr="005D04A0">
        <w:rPr>
          <w:color w:val="auto"/>
          <w:kern w:val="0"/>
          <w:lang w:bidi="ar-SA"/>
          <w14:ligatures w14:val="none"/>
        </w:rPr>
        <w:t>efficient</w:t>
      </w:r>
      <w:r w:rsidR="002D2817" w:rsidRPr="005D04A0">
        <w:rPr>
          <w:color w:val="auto"/>
          <w:kern w:val="0"/>
          <w:lang w:bidi="ar-SA"/>
          <w14:ligatures w14:val="none"/>
        </w:rPr>
        <w:t xml:space="preserve"> data and factorial figures </w:t>
      </w:r>
      <w:r w:rsidRPr="005D04A0">
        <w:rPr>
          <w:color w:val="auto"/>
          <w:kern w:val="0"/>
          <w:lang w:bidi="ar-SA"/>
          <w14:ligatures w14:val="none"/>
        </w:rPr>
        <w:t>storage</w:t>
      </w:r>
      <w:r w:rsidR="00C06E7E" w:rsidRPr="005D04A0">
        <w:rPr>
          <w:color w:val="auto"/>
          <w:kern w:val="0"/>
          <w:lang w:bidi="ar-SA"/>
          <w14:ligatures w14:val="none"/>
        </w:rPr>
        <w:t xml:space="preserve"> as well as </w:t>
      </w:r>
      <w:r w:rsidRPr="005D04A0">
        <w:rPr>
          <w:color w:val="auto"/>
          <w:kern w:val="0"/>
          <w:lang w:bidi="ar-SA"/>
          <w14:ligatures w14:val="none"/>
        </w:rPr>
        <w:t>retrieval. Unlike easily human-readable text-based files, binary files store</w:t>
      </w:r>
      <w:r w:rsidR="002D2817" w:rsidRPr="005D04A0">
        <w:rPr>
          <w:color w:val="auto"/>
          <w:kern w:val="0"/>
          <w:lang w:bidi="ar-SA"/>
          <w14:ligatures w14:val="none"/>
        </w:rPr>
        <w:t xml:space="preserve"> data and factorial figures </w:t>
      </w:r>
      <w:r w:rsidRPr="005D04A0">
        <w:rPr>
          <w:color w:val="auto"/>
          <w:kern w:val="0"/>
          <w:lang w:bidi="ar-SA"/>
          <w14:ligatures w14:val="none"/>
        </w:rPr>
        <w:t>in a format that enhances security</w:t>
      </w:r>
      <w:r w:rsidR="00C06E7E" w:rsidRPr="005D04A0">
        <w:rPr>
          <w:color w:val="auto"/>
          <w:kern w:val="0"/>
          <w:lang w:bidi="ar-SA"/>
          <w14:ligatures w14:val="none"/>
        </w:rPr>
        <w:t xml:space="preserve"> as well as </w:t>
      </w:r>
      <w:r w:rsidRPr="005D04A0">
        <w:rPr>
          <w:color w:val="auto"/>
          <w:kern w:val="0"/>
          <w:lang w:bidi="ar-SA"/>
          <w14:ligatures w14:val="none"/>
        </w:rPr>
        <w:t>reduces the risk</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unin</w:t>
      </w:r>
      <w:r w:rsidR="00344EC5">
        <w:rPr>
          <w:color w:val="auto"/>
          <w:kern w:val="0"/>
          <w:lang w:bidi="ar-SA"/>
          <w14:ligatures w14:val="none"/>
        </w:rPr>
        <w:t>ten</w:t>
      </w:r>
      <w:r w:rsidRPr="005D04A0">
        <w:rPr>
          <w:color w:val="auto"/>
          <w:kern w:val="0"/>
          <w:lang w:bidi="ar-SA"/>
          <w14:ligatures w14:val="none"/>
        </w:rPr>
        <w:t>tional</w:t>
      </w:r>
      <w:r w:rsidR="002D2817" w:rsidRPr="005D04A0">
        <w:rPr>
          <w:color w:val="auto"/>
          <w:kern w:val="0"/>
          <w:lang w:bidi="ar-SA"/>
          <w14:ligatures w14:val="none"/>
        </w:rPr>
        <w:t xml:space="preserve"> data and factorial figures </w:t>
      </w:r>
      <w:r w:rsidRPr="005D04A0">
        <w:rPr>
          <w:color w:val="auto"/>
          <w:kern w:val="0"/>
          <w:lang w:bidi="ar-SA"/>
          <w14:ligatures w14:val="none"/>
        </w:rPr>
        <w:t>manipulation. In the context</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Rilli, where scheduling details are vital</w:t>
      </w:r>
      <w:r w:rsidR="00C06E7E" w:rsidRPr="005D04A0">
        <w:rPr>
          <w:color w:val="auto"/>
          <w:kern w:val="0"/>
          <w:lang w:bidi="ar-SA"/>
          <w14:ligatures w14:val="none"/>
        </w:rPr>
        <w:t xml:space="preserve"> as well as </w:t>
      </w:r>
      <w:r w:rsidRPr="005D04A0">
        <w:rPr>
          <w:color w:val="auto"/>
          <w:kern w:val="0"/>
          <w:lang w:bidi="ar-SA"/>
          <w14:ligatures w14:val="none"/>
        </w:rPr>
        <w:t>require systematic organization, binary files offer a compact</w:t>
      </w:r>
      <w:r w:rsidR="00C06E7E" w:rsidRPr="005D04A0">
        <w:rPr>
          <w:color w:val="auto"/>
          <w:kern w:val="0"/>
          <w:lang w:bidi="ar-SA"/>
          <w14:ligatures w14:val="none"/>
        </w:rPr>
        <w:t xml:space="preserve"> as well as </w:t>
      </w:r>
      <w:r w:rsidRPr="005D04A0">
        <w:rPr>
          <w:color w:val="auto"/>
          <w:kern w:val="0"/>
          <w:lang w:bidi="ar-SA"/>
          <w14:ligatures w14:val="none"/>
        </w:rPr>
        <w:t>structured method</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storing information. Their usage ensures a more efficient storage mechanism compared to traditional text-based files due to their requirement</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less space</w:t>
      </w:r>
      <w:r w:rsidR="00C06E7E" w:rsidRPr="005D04A0">
        <w:rPr>
          <w:color w:val="auto"/>
          <w:kern w:val="0"/>
          <w:lang w:bidi="ar-SA"/>
          <w14:ligatures w14:val="none"/>
        </w:rPr>
        <w:t xml:space="preserve"> as well as </w:t>
      </w:r>
      <w:r w:rsidRPr="005D04A0">
        <w:rPr>
          <w:color w:val="auto"/>
          <w:kern w:val="0"/>
          <w:lang w:bidi="ar-SA"/>
          <w14:ligatures w14:val="none"/>
        </w:rPr>
        <w:t>ability to allow faster</w:t>
      </w:r>
      <w:r w:rsidR="002D2817" w:rsidRPr="005D04A0">
        <w:rPr>
          <w:color w:val="auto"/>
          <w:kern w:val="0"/>
          <w:lang w:bidi="ar-SA"/>
          <w14:ligatures w14:val="none"/>
        </w:rPr>
        <w:t xml:space="preserve"> data and factorial figures </w:t>
      </w:r>
      <w:r w:rsidRPr="005D04A0">
        <w:rPr>
          <w:color w:val="auto"/>
          <w:kern w:val="0"/>
          <w:lang w:bidi="ar-SA"/>
          <w14:ligatures w14:val="none"/>
        </w:rPr>
        <w:t>access.</w:t>
      </w:r>
    </w:p>
    <w:p w14:paraId="710FC3E9" w14:textId="5E520736" w:rsidR="00013288" w:rsidRPr="005D04A0" w:rsidRDefault="00013288" w:rsidP="00917AD4">
      <w:pPr>
        <w:spacing w:after="0"/>
        <w:ind w:left="360" w:right="19" w:firstLine="0"/>
        <w:rPr>
          <w:color w:val="auto"/>
          <w:kern w:val="0"/>
          <w:lang w:bidi="ar-SA"/>
          <w14:ligatures w14:val="none"/>
        </w:rPr>
      </w:pPr>
      <w:r w:rsidRPr="005D04A0">
        <w:rPr>
          <w:color w:val="auto"/>
          <w:kern w:val="0"/>
          <w:lang w:bidi="ar-SA"/>
          <w14:ligatures w14:val="none"/>
        </w:rPr>
        <w:t>The choice</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file format plays a crucial role in managing scheduling details efficiently. Binary files, with their characteristic</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storing</w:t>
      </w:r>
      <w:r w:rsidR="002D2817" w:rsidRPr="005D04A0">
        <w:rPr>
          <w:color w:val="auto"/>
          <w:kern w:val="0"/>
          <w:lang w:bidi="ar-SA"/>
          <w14:ligatures w14:val="none"/>
        </w:rPr>
        <w:t xml:space="preserve"> data and factorial figures </w:t>
      </w:r>
      <w:r w:rsidRPr="005D04A0">
        <w:rPr>
          <w:color w:val="auto"/>
          <w:kern w:val="0"/>
          <w:lang w:bidi="ar-SA"/>
          <w14:ligatures w14:val="none"/>
        </w:rPr>
        <w:t>in a non-human-readable format, provide enhanced security by making it difficult</w:t>
      </w:r>
      <w:r w:rsidR="00C06E7E" w:rsidRPr="005D04A0">
        <w:rPr>
          <w:color w:val="auto"/>
          <w:kern w:val="0"/>
          <w:lang w:bidi="ar-SA"/>
          <w14:ligatures w14:val="none"/>
        </w:rPr>
        <w:t xml:space="preserve"> for the purpose of </w:t>
      </w:r>
      <w:r w:rsidRPr="005D04A0">
        <w:rPr>
          <w:color w:val="auto"/>
          <w:kern w:val="0"/>
          <w:lang w:bidi="ar-SA"/>
          <w14:ligatures w14:val="none"/>
        </w:rPr>
        <w:t>unauthorized users to interpret or modify the</w:t>
      </w:r>
      <w:r w:rsidR="002D2817" w:rsidRPr="005D04A0">
        <w:rPr>
          <w:color w:val="auto"/>
          <w:kern w:val="0"/>
          <w:lang w:bidi="ar-SA"/>
          <w14:ligatures w14:val="none"/>
        </w:rPr>
        <w:t xml:space="preserve"> data and factorial figures </w:t>
      </w:r>
      <w:r w:rsidRPr="005D04A0">
        <w:rPr>
          <w:color w:val="auto"/>
          <w:kern w:val="0"/>
          <w:lang w:bidi="ar-SA"/>
          <w14:ligatures w14:val="none"/>
        </w:rPr>
        <w:t>directly. This feature is particularly crucial in systems like Rilli, where maintaining the accuracy</w:t>
      </w:r>
      <w:r w:rsidR="00C06E7E" w:rsidRPr="005D04A0">
        <w:rPr>
          <w:color w:val="auto"/>
          <w:kern w:val="0"/>
          <w:lang w:bidi="ar-SA"/>
          <w14:ligatures w14:val="none"/>
        </w:rPr>
        <w:t xml:space="preserve"> as well as </w:t>
      </w:r>
      <w:r w:rsidRPr="005D04A0">
        <w:rPr>
          <w:color w:val="auto"/>
          <w:kern w:val="0"/>
          <w:lang w:bidi="ar-SA"/>
          <w14:ligatures w14:val="none"/>
        </w:rPr>
        <w:t>security</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scheduling details is paramount.</w:t>
      </w:r>
    </w:p>
    <w:p w14:paraId="79B4A119" w14:textId="3E8B1F65" w:rsidR="00013288" w:rsidRPr="005D04A0" w:rsidRDefault="00013288" w:rsidP="00917AD4">
      <w:pPr>
        <w:spacing w:after="0"/>
        <w:ind w:left="360" w:right="19" w:firstLine="0"/>
        <w:rPr>
          <w:color w:val="auto"/>
          <w:kern w:val="0"/>
          <w:lang w:bidi="ar-SA"/>
          <w14:ligatures w14:val="none"/>
        </w:rPr>
      </w:pPr>
      <w:r w:rsidRPr="005D04A0">
        <w:rPr>
          <w:color w:val="auto"/>
          <w:kern w:val="0"/>
          <w:lang w:bidi="ar-SA"/>
          <w14:ligatures w14:val="none"/>
        </w:rPr>
        <w:t>Moreover, binary files allow</w:t>
      </w:r>
      <w:r w:rsidR="00C06E7E" w:rsidRPr="005D04A0">
        <w:rPr>
          <w:color w:val="auto"/>
          <w:kern w:val="0"/>
          <w:lang w:bidi="ar-SA"/>
          <w14:ligatures w14:val="none"/>
        </w:rPr>
        <w:t xml:space="preserve"> for the purpose of </w:t>
      </w:r>
      <w:r w:rsidRPr="005D04A0">
        <w:rPr>
          <w:color w:val="auto"/>
          <w:kern w:val="0"/>
          <w:lang w:bidi="ar-SA"/>
          <w14:ligatures w14:val="none"/>
        </w:rPr>
        <w:t>a structured approach to store information systematically. This structured organization facilitates the handling</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complex scheduling data, enabling easier access to specific information. With a defined structure, retrieving essential pieces</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w:t>
      </w:r>
      <w:r w:rsidR="002D2817" w:rsidRPr="005D04A0">
        <w:rPr>
          <w:color w:val="auto"/>
          <w:kern w:val="0"/>
          <w:lang w:bidi="ar-SA"/>
          <w14:ligatures w14:val="none"/>
        </w:rPr>
        <w:t xml:space="preserve"> data and factorial figures </w:t>
      </w:r>
      <w:r w:rsidRPr="005D04A0">
        <w:rPr>
          <w:color w:val="auto"/>
          <w:kern w:val="0"/>
          <w:lang w:bidi="ar-SA"/>
          <w14:ligatures w14:val="none"/>
        </w:rPr>
        <w:t>becomes more straightforward, contributing to faster</w:t>
      </w:r>
      <w:r w:rsidR="00C06E7E" w:rsidRPr="005D04A0">
        <w:rPr>
          <w:color w:val="auto"/>
          <w:kern w:val="0"/>
          <w:lang w:bidi="ar-SA"/>
          <w14:ligatures w14:val="none"/>
        </w:rPr>
        <w:t xml:space="preserve"> as well as </w:t>
      </w:r>
      <w:r w:rsidRPr="005D04A0">
        <w:rPr>
          <w:color w:val="auto"/>
          <w:kern w:val="0"/>
          <w:lang w:bidi="ar-SA"/>
          <w14:ligatures w14:val="none"/>
        </w:rPr>
        <w:t>more efficient</w:t>
      </w:r>
      <w:r w:rsidR="002D2817" w:rsidRPr="005D04A0">
        <w:rPr>
          <w:color w:val="auto"/>
          <w:kern w:val="0"/>
          <w:lang w:bidi="ar-SA"/>
          <w14:ligatures w14:val="none"/>
        </w:rPr>
        <w:t xml:space="preserve"> data and factorial figures </w:t>
      </w:r>
      <w:r w:rsidRPr="005D04A0">
        <w:rPr>
          <w:color w:val="auto"/>
          <w:kern w:val="0"/>
          <w:lang w:bidi="ar-SA"/>
          <w14:ligatures w14:val="none"/>
        </w:rPr>
        <w:t xml:space="preserve">retrieval within the timetable </w:t>
      </w:r>
      <w:r w:rsidR="0096386F" w:rsidRPr="005D04A0">
        <w:rPr>
          <w:color w:val="auto"/>
          <w:kern w:val="0"/>
          <w:lang w:bidi="ar-SA"/>
          <w14:ligatures w14:val="none"/>
        </w:rPr>
        <w:t>system. Additionally</w:t>
      </w:r>
      <w:r w:rsidRPr="005D04A0">
        <w:rPr>
          <w:color w:val="auto"/>
          <w:kern w:val="0"/>
          <w:lang w:bidi="ar-SA"/>
          <w14:ligatures w14:val="none"/>
        </w:rPr>
        <w:t>, the efficiency in file size</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binary formats is advantageous, especially in systems handling substantial volumes</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w:t>
      </w:r>
      <w:r w:rsidR="002D2817" w:rsidRPr="005D04A0">
        <w:rPr>
          <w:color w:val="auto"/>
          <w:kern w:val="0"/>
          <w:lang w:bidi="ar-SA"/>
          <w14:ligatures w14:val="none"/>
        </w:rPr>
        <w:t xml:space="preserve"> data and factorial figures </w:t>
      </w:r>
      <w:r w:rsidRPr="005D04A0">
        <w:rPr>
          <w:color w:val="auto"/>
          <w:kern w:val="0"/>
          <w:lang w:bidi="ar-SA"/>
          <w14:ligatures w14:val="none"/>
        </w:rPr>
        <w:t>like Rilli. Their smaller file sizes optimize storage capacity</w:t>
      </w:r>
      <w:r w:rsidR="00C06E7E" w:rsidRPr="005D04A0">
        <w:rPr>
          <w:color w:val="auto"/>
          <w:kern w:val="0"/>
          <w:lang w:bidi="ar-SA"/>
          <w14:ligatures w14:val="none"/>
        </w:rPr>
        <w:t xml:space="preserve"> as well as </w:t>
      </w:r>
      <w:r w:rsidRPr="005D04A0">
        <w:rPr>
          <w:color w:val="auto"/>
          <w:kern w:val="0"/>
          <w:lang w:bidi="ar-SA"/>
          <w14:ligatures w14:val="none"/>
        </w:rPr>
        <w:t>contribute to quicker</w:t>
      </w:r>
      <w:r w:rsidR="002D2817" w:rsidRPr="005D04A0">
        <w:rPr>
          <w:color w:val="auto"/>
          <w:kern w:val="0"/>
          <w:lang w:bidi="ar-SA"/>
          <w14:ligatures w14:val="none"/>
        </w:rPr>
        <w:t xml:space="preserve"> data and factorial figures </w:t>
      </w:r>
      <w:r w:rsidRPr="005D04A0">
        <w:rPr>
          <w:color w:val="auto"/>
          <w:kern w:val="0"/>
          <w:lang w:bidi="ar-SA"/>
          <w14:ligatures w14:val="none"/>
        </w:rPr>
        <w:t>access. The nature</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binary files also enables faster</w:t>
      </w:r>
      <w:r w:rsidR="002D2817" w:rsidRPr="005D04A0">
        <w:rPr>
          <w:color w:val="auto"/>
          <w:kern w:val="0"/>
          <w:lang w:bidi="ar-SA"/>
          <w14:ligatures w14:val="none"/>
        </w:rPr>
        <w:t xml:space="preserve"> data and factorial figures </w:t>
      </w:r>
      <w:r w:rsidRPr="005D04A0">
        <w:rPr>
          <w:color w:val="auto"/>
          <w:kern w:val="0"/>
          <w:lang w:bidi="ar-SA"/>
          <w14:ligatures w14:val="none"/>
        </w:rPr>
        <w:t xml:space="preserve">access due to their direct machine-readable </w:t>
      </w:r>
      <w:r w:rsidRPr="005D04A0">
        <w:rPr>
          <w:color w:val="auto"/>
          <w:kern w:val="0"/>
          <w:lang w:bidi="ar-SA"/>
          <w14:ligatures w14:val="none"/>
        </w:rPr>
        <w:lastRenderedPageBreak/>
        <w:t>format, reducing processing overhead</w:t>
      </w:r>
      <w:r w:rsidR="00C06E7E" w:rsidRPr="005D04A0">
        <w:rPr>
          <w:color w:val="auto"/>
          <w:kern w:val="0"/>
          <w:lang w:bidi="ar-SA"/>
          <w14:ligatures w14:val="none"/>
        </w:rPr>
        <w:t xml:space="preserve"> as well as </w:t>
      </w:r>
      <w:r w:rsidRPr="005D04A0">
        <w:rPr>
          <w:color w:val="auto"/>
          <w:kern w:val="0"/>
          <w:lang w:bidi="ar-SA"/>
          <w14:ligatures w14:val="none"/>
        </w:rPr>
        <w:t>ensuring timely access to scheduling details, crucial in a real-time timetable system.</w:t>
      </w:r>
    </w:p>
    <w:p w14:paraId="21953B9D" w14:textId="0E593001" w:rsidR="00013288" w:rsidRPr="005D04A0" w:rsidRDefault="00013288" w:rsidP="00917AD4">
      <w:pPr>
        <w:spacing w:after="0"/>
        <w:ind w:left="360" w:right="19" w:firstLine="0"/>
        <w:rPr>
          <w:color w:val="auto"/>
          <w:kern w:val="0"/>
          <w:lang w:bidi="ar-SA"/>
          <w14:ligatures w14:val="none"/>
        </w:rPr>
      </w:pPr>
      <w:r w:rsidRPr="005D04A0">
        <w:rPr>
          <w:color w:val="auto"/>
          <w:kern w:val="0"/>
          <w:lang w:bidi="ar-SA"/>
          <w14:ligatures w14:val="none"/>
        </w:rPr>
        <w:t xml:space="preserve">In summary, </w:t>
      </w:r>
      <w:r w:rsidR="00BB6464" w:rsidRPr="005D04A0">
        <w:rPr>
          <w:color w:val="auto"/>
          <w:kern w:val="0"/>
          <w:lang w:bidi="ar-SA"/>
          <w14:ligatures w14:val="none"/>
        </w:rPr>
        <w:t>the Our</w:t>
      </w:r>
      <w:r w:rsidR="00C06E7E" w:rsidRPr="005D04A0">
        <w:rPr>
          <w:color w:val="auto"/>
          <w:kern w:val="0"/>
          <w:lang w:bidi="ar-SA"/>
          <w14:ligatures w14:val="none"/>
        </w:rPr>
        <w:t xml:space="preserve"> project</w:t>
      </w:r>
      <w:r w:rsidR="00CE5DA4" w:rsidRPr="005D04A0">
        <w:rPr>
          <w:color w:val="auto"/>
          <w:kern w:val="0"/>
          <w:lang w:bidi="ar-SA"/>
          <w14:ligatures w14:val="none"/>
        </w:rPr>
        <w:t xml:space="preserve"> application as well as implementation </w:t>
      </w:r>
      <w:r w:rsidR="00C06E7E" w:rsidRPr="005D04A0">
        <w:rPr>
          <w:color w:val="auto"/>
          <w:kern w:val="0"/>
          <w:lang w:bidi="ar-SA"/>
          <w14:ligatures w14:val="none"/>
        </w:rPr>
        <w:t>built revolving around solving the issue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 not very well organized time table in the existing</w:t>
      </w:r>
      <w:r w:rsidR="00CE5DA4" w:rsidRPr="005D04A0">
        <w:rPr>
          <w:color w:val="auto"/>
          <w:kern w:val="0"/>
          <w:lang w:bidi="ar-SA"/>
          <w14:ligatures w14:val="none"/>
        </w:rPr>
        <w:t xml:space="preserve"> structure as well as system application as well as implementation </w:t>
      </w:r>
      <w:r w:rsidR="00C06E7E" w:rsidRPr="005D04A0">
        <w:rPr>
          <w:color w:val="auto"/>
          <w:kern w:val="0"/>
          <w:lang w:bidi="ar-SA"/>
          <w14:ligatures w14:val="none"/>
        </w:rPr>
        <w:t>very commonly as well as extremely popularly also known by the name we have given to it</w:t>
      </w:r>
      <w:r w:rsidR="00BB6464" w:rsidRPr="005D04A0">
        <w:rPr>
          <w:color w:val="auto"/>
          <w:kern w:val="0"/>
          <w:lang w:bidi="ar-SA"/>
          <w14:ligatures w14:val="none"/>
        </w:rPr>
        <w:t xml:space="preserve"> Rilli Timetable</w:t>
      </w:r>
      <w:r w:rsidRPr="005D04A0">
        <w:rPr>
          <w:color w:val="auto"/>
          <w:kern w:val="0"/>
          <w:lang w:bidi="ar-SA"/>
          <w14:ligatures w14:val="none"/>
        </w:rPr>
        <w:t xml:space="preserve"> System's use</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binary files offers secure, compact,</w:t>
      </w:r>
      <w:r w:rsidR="00C06E7E" w:rsidRPr="005D04A0">
        <w:rPr>
          <w:color w:val="auto"/>
          <w:kern w:val="0"/>
          <w:lang w:bidi="ar-SA"/>
          <w14:ligatures w14:val="none"/>
        </w:rPr>
        <w:t xml:space="preserve"> as well as </w:t>
      </w:r>
      <w:r w:rsidRPr="005D04A0">
        <w:rPr>
          <w:color w:val="auto"/>
          <w:kern w:val="0"/>
          <w:lang w:bidi="ar-SA"/>
          <w14:ligatures w14:val="none"/>
        </w:rPr>
        <w:t>structured storage</w:t>
      </w:r>
      <w:r w:rsidR="00C06E7E" w:rsidRPr="005D04A0">
        <w:rPr>
          <w:color w:val="auto"/>
          <w:kern w:val="0"/>
          <w:lang w:bidi="ar-SA"/>
          <w14:ligatures w14:val="none"/>
        </w:rPr>
        <w:t xml:space="preserve"> for the purpose of </w:t>
      </w:r>
      <w:r w:rsidRPr="005D04A0">
        <w:rPr>
          <w:color w:val="auto"/>
          <w:kern w:val="0"/>
          <w:lang w:bidi="ar-SA"/>
          <w14:ligatures w14:val="none"/>
        </w:rPr>
        <w:t>scheduling information. This choice aligns with the system's need</w:t>
      </w:r>
      <w:r w:rsidR="00C06E7E" w:rsidRPr="005D04A0">
        <w:rPr>
          <w:color w:val="auto"/>
          <w:kern w:val="0"/>
          <w:lang w:bidi="ar-SA"/>
          <w14:ligatures w14:val="none"/>
        </w:rPr>
        <w:t xml:space="preserve"> for the purpose of </w:t>
      </w:r>
      <w:r w:rsidRPr="005D04A0">
        <w:rPr>
          <w:color w:val="auto"/>
          <w:kern w:val="0"/>
          <w:lang w:bidi="ar-SA"/>
          <w14:ligatures w14:val="none"/>
        </w:rPr>
        <w:t>organized, secure,</w:t>
      </w:r>
      <w:r w:rsidR="00C06E7E" w:rsidRPr="005D04A0">
        <w:rPr>
          <w:color w:val="auto"/>
          <w:kern w:val="0"/>
          <w:lang w:bidi="ar-SA"/>
          <w14:ligatures w14:val="none"/>
        </w:rPr>
        <w:t xml:space="preserve"> as well as </w:t>
      </w:r>
      <w:r w:rsidRPr="005D04A0">
        <w:rPr>
          <w:color w:val="auto"/>
          <w:kern w:val="0"/>
          <w:lang w:bidi="ar-SA"/>
          <w14:ligatures w14:val="none"/>
        </w:rPr>
        <w:t>easily accessible data, ensuring smoother operations</w:t>
      </w:r>
      <w:r w:rsidR="00C06E7E" w:rsidRPr="005D04A0">
        <w:rPr>
          <w:color w:val="auto"/>
          <w:kern w:val="0"/>
          <w:lang w:bidi="ar-SA"/>
          <w14:ligatures w14:val="none"/>
        </w:rPr>
        <w:t xml:space="preserve"> as well as </w:t>
      </w:r>
      <w:r w:rsidRPr="005D04A0">
        <w:rPr>
          <w:color w:val="auto"/>
          <w:kern w:val="0"/>
          <w:lang w:bidi="ar-SA"/>
          <w14:ligatures w14:val="none"/>
        </w:rPr>
        <w:t>maintaining</w:t>
      </w:r>
      <w:r w:rsidR="002D2817" w:rsidRPr="005D04A0">
        <w:rPr>
          <w:color w:val="auto"/>
          <w:kern w:val="0"/>
          <w:lang w:bidi="ar-SA"/>
          <w14:ligatures w14:val="none"/>
        </w:rPr>
        <w:t xml:space="preserve"> data and factorial figures </w:t>
      </w:r>
      <w:r w:rsidRPr="005D04A0">
        <w:rPr>
          <w:color w:val="auto"/>
          <w:kern w:val="0"/>
          <w:lang w:bidi="ar-SA"/>
          <w14:ligatures w14:val="none"/>
        </w:rPr>
        <w:t>integrity.</w:t>
      </w:r>
    </w:p>
    <w:p w14:paraId="742C7436" w14:textId="51175DDB" w:rsidR="00BD467B" w:rsidRPr="00BD467B" w:rsidRDefault="00BD467B" w:rsidP="00917AD4">
      <w:pPr>
        <w:spacing w:after="0"/>
        <w:ind w:left="360" w:right="19" w:firstLine="0"/>
        <w:rPr>
          <w:lang w:bidi="ar-SA"/>
        </w:rPr>
      </w:pPr>
      <w:r w:rsidRPr="00BD467B">
        <w:rPr>
          <w:lang w:bidi="ar-SA"/>
        </w:rPr>
        <w:t>Binary files excel in handling intricate</w:t>
      </w:r>
      <w:r w:rsidR="002D2817">
        <w:rPr>
          <w:lang w:bidi="ar-SA"/>
        </w:rPr>
        <w:t xml:space="preserve"> data and factorial figures </w:t>
      </w:r>
      <w:r w:rsidRPr="00BD467B">
        <w:rPr>
          <w:lang w:bidi="ar-SA"/>
        </w:rPr>
        <w:t>structures due to their ability to directly read</w:t>
      </w:r>
      <w:r w:rsidR="00C06E7E">
        <w:rPr>
          <w:lang w:bidi="ar-SA"/>
        </w:rPr>
        <w:t xml:space="preserve"> as well as </w:t>
      </w:r>
      <w:r w:rsidRPr="00BD467B">
        <w:rPr>
          <w:lang w:bidi="ar-SA"/>
        </w:rPr>
        <w:t>write data, enabling faster</w:t>
      </w:r>
      <w:r w:rsidR="00C06E7E">
        <w:rPr>
          <w:lang w:bidi="ar-SA"/>
        </w:rPr>
        <w:t xml:space="preserve"> as well as </w:t>
      </w:r>
      <w:r w:rsidRPr="00BD467B">
        <w:rPr>
          <w:lang w:bidi="ar-SA"/>
        </w:rPr>
        <w:t>more efficient operations. In the context</w:t>
      </w:r>
      <w:r w:rsidR="00C06E7E">
        <w:rPr>
          <w:lang w:bidi="ar-SA"/>
        </w:rPr>
        <w:t xml:space="preserve"> with</w:t>
      </w:r>
      <w:r w:rsidR="00CE5DA4">
        <w:rPr>
          <w:lang w:bidi="ar-SA"/>
        </w:rPr>
        <w:t xml:space="preserve"> reference as well as citations </w:t>
      </w:r>
      <w:r w:rsidR="00C06E7E">
        <w:rPr>
          <w:lang w:bidi="ar-SA"/>
        </w:rPr>
        <w:t xml:space="preserve">to </w:t>
      </w:r>
      <w:r w:rsidRPr="00BD467B">
        <w:rPr>
          <w:lang w:bidi="ar-SA"/>
        </w:rPr>
        <w:t>Rilli, where scheduling details are constantly evolving</w:t>
      </w:r>
      <w:r w:rsidR="00C06E7E">
        <w:rPr>
          <w:lang w:bidi="ar-SA"/>
        </w:rPr>
        <w:t xml:space="preserve"> as well as </w:t>
      </w:r>
      <w:r w:rsidRPr="00BD467B">
        <w:rPr>
          <w:lang w:bidi="ar-SA"/>
        </w:rPr>
        <w:t xml:space="preserve">require dynamic updates, this capability is </w:t>
      </w:r>
      <w:r w:rsidR="00BB6464" w:rsidRPr="00BD467B">
        <w:rPr>
          <w:lang w:bidi="ar-SA"/>
        </w:rPr>
        <w:t>invaluable.</w:t>
      </w:r>
      <w:r w:rsidR="00BB6464" w:rsidRPr="005D04A0">
        <w:rPr>
          <w:color w:val="auto"/>
          <w:kern w:val="0"/>
          <w:lang w:bidi="ar-SA"/>
          <w14:ligatures w14:val="none"/>
        </w:rPr>
        <w:t xml:space="preserve"> The</w:t>
      </w:r>
      <w:r w:rsidRPr="005D04A0">
        <w:rPr>
          <w:color w:val="auto"/>
          <w:kern w:val="0"/>
          <w:lang w:bidi="ar-SA"/>
          <w14:ligatures w14:val="none"/>
        </w:rPr>
        <w:t xml:space="preserve"> binary format's direct access to</w:t>
      </w:r>
      <w:r w:rsidR="002D2817" w:rsidRPr="005D04A0">
        <w:rPr>
          <w:color w:val="auto"/>
          <w:kern w:val="0"/>
          <w:lang w:bidi="ar-SA"/>
          <w14:ligatures w14:val="none"/>
        </w:rPr>
        <w:t xml:space="preserve"> data and factorial figures </w:t>
      </w:r>
      <w:r w:rsidRPr="005D04A0">
        <w:rPr>
          <w:color w:val="auto"/>
          <w:kern w:val="0"/>
          <w:lang w:bidi="ar-SA"/>
          <w14:ligatures w14:val="none"/>
        </w:rPr>
        <w:t>allows</w:t>
      </w:r>
      <w:r w:rsidR="00C06E7E" w:rsidRPr="005D04A0">
        <w:rPr>
          <w:color w:val="auto"/>
          <w:kern w:val="0"/>
          <w:lang w:bidi="ar-SA"/>
          <w14:ligatures w14:val="none"/>
        </w:rPr>
        <w:t xml:space="preserve"> for the purpose of </w:t>
      </w:r>
      <w:r w:rsidRPr="005D04A0">
        <w:rPr>
          <w:color w:val="auto"/>
          <w:kern w:val="0"/>
          <w:lang w:bidi="ar-SA"/>
          <w14:ligatures w14:val="none"/>
        </w:rPr>
        <w:t>swift operations within the system. In a real-time environment like Rilli, where quick</w:t>
      </w:r>
      <w:r w:rsidR="00C06E7E" w:rsidRPr="005D04A0">
        <w:rPr>
          <w:color w:val="auto"/>
          <w:kern w:val="0"/>
          <w:lang w:bidi="ar-SA"/>
          <w14:ligatures w14:val="none"/>
        </w:rPr>
        <w:t xml:space="preserve"> as well as </w:t>
      </w:r>
      <w:r w:rsidRPr="005D04A0">
        <w:rPr>
          <w:color w:val="auto"/>
          <w:kern w:val="0"/>
          <w:lang w:bidi="ar-SA"/>
          <w14:ligatures w14:val="none"/>
        </w:rPr>
        <w:t>accurate</w:t>
      </w:r>
      <w:r w:rsidR="002D2817" w:rsidRPr="005D04A0">
        <w:rPr>
          <w:color w:val="auto"/>
          <w:kern w:val="0"/>
          <w:lang w:bidi="ar-SA"/>
          <w14:ligatures w14:val="none"/>
        </w:rPr>
        <w:t xml:space="preserve"> data and factorial figures </w:t>
      </w:r>
      <w:r w:rsidRPr="005D04A0">
        <w:rPr>
          <w:color w:val="auto"/>
          <w:kern w:val="0"/>
          <w:lang w:bidi="ar-SA"/>
          <w14:ligatures w14:val="none"/>
        </w:rPr>
        <w:t>access is fundamental to maintaining an up-to-date timetable, this becomes especially crucial. The</w:t>
      </w:r>
      <w:r w:rsidR="00CE5DA4" w:rsidRPr="005D04A0">
        <w:rPr>
          <w:color w:val="auto"/>
          <w:kern w:val="0"/>
          <w:lang w:bidi="ar-SA"/>
          <w14:ligatures w14:val="none"/>
        </w:rPr>
        <w:t xml:space="preserve"> structure as well as system </w:t>
      </w:r>
      <w:r w:rsidRPr="005D04A0">
        <w:rPr>
          <w:color w:val="auto"/>
          <w:kern w:val="0"/>
          <w:lang w:bidi="ar-SA"/>
          <w14:ligatures w14:val="none"/>
        </w:rPr>
        <w:t>must efficiently handle the multiset</w:t>
      </w:r>
      <w:r w:rsidR="00C06E7E" w:rsidRPr="005D04A0">
        <w:rPr>
          <w:color w:val="auto"/>
          <w:kern w:val="0"/>
          <w:lang w:bidi="ar-SA"/>
          <w14:ligatures w14:val="none"/>
        </w:rPr>
        <w:t xml:space="preserve"> as well as </w:t>
      </w:r>
      <w:r w:rsidRPr="005D04A0">
        <w:rPr>
          <w:color w:val="auto"/>
          <w:kern w:val="0"/>
          <w:lang w:bidi="ar-SA"/>
          <w14:ligatures w14:val="none"/>
        </w:rPr>
        <w:t>various interrelated scheduling elements,</w:t>
      </w:r>
      <w:r w:rsidR="00C06E7E" w:rsidRPr="005D04A0">
        <w:rPr>
          <w:color w:val="auto"/>
          <w:kern w:val="0"/>
          <w:lang w:bidi="ar-SA"/>
          <w14:ligatures w14:val="none"/>
        </w:rPr>
        <w:t xml:space="preserve"> as well as </w:t>
      </w:r>
      <w:r w:rsidRPr="005D04A0">
        <w:rPr>
          <w:color w:val="auto"/>
          <w:kern w:val="0"/>
          <w:lang w:bidi="ar-SA"/>
          <w14:ligatures w14:val="none"/>
        </w:rPr>
        <w:t>binary files provide a mechanism to manage this complexity effectively.</w:t>
      </w:r>
    </w:p>
    <w:p w14:paraId="1937EEC3" w14:textId="7428FCFB" w:rsidR="00396AAE" w:rsidRPr="00CE5DA4" w:rsidRDefault="00BD467B" w:rsidP="00917AD4">
      <w:pPr>
        <w:spacing w:after="0"/>
        <w:ind w:left="360" w:right="19" w:firstLine="0"/>
        <w:rPr>
          <w:color w:val="auto"/>
          <w:kern w:val="0"/>
          <w:sz w:val="24"/>
          <w:szCs w:val="24"/>
          <w:lang w:bidi="ar-SA"/>
          <w14:ligatures w14:val="none"/>
        </w:rPr>
      </w:pPr>
      <w:r w:rsidRPr="005D04A0">
        <w:rPr>
          <w:color w:val="auto"/>
          <w:kern w:val="0"/>
          <w:lang w:bidi="ar-SA"/>
          <w14:ligatures w14:val="none"/>
        </w:rPr>
        <w:t>Furthermore, the direct reading</w:t>
      </w:r>
      <w:r w:rsidR="00C06E7E" w:rsidRPr="005D04A0">
        <w:rPr>
          <w:color w:val="auto"/>
          <w:kern w:val="0"/>
          <w:lang w:bidi="ar-SA"/>
          <w14:ligatures w14:val="none"/>
        </w:rPr>
        <w:t xml:space="preserve"> as well as </w:t>
      </w:r>
      <w:r w:rsidRPr="005D04A0">
        <w:rPr>
          <w:color w:val="auto"/>
          <w:kern w:val="0"/>
          <w:lang w:bidi="ar-SA"/>
          <w14:ligatures w14:val="none"/>
        </w:rPr>
        <w:t>writing capabilities</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binary files streamline the process</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manipulating</w:t>
      </w:r>
      <w:r w:rsidR="00C06E7E" w:rsidRPr="005D04A0">
        <w:rPr>
          <w:color w:val="auto"/>
          <w:kern w:val="0"/>
          <w:lang w:bidi="ar-SA"/>
          <w14:ligatures w14:val="none"/>
        </w:rPr>
        <w:t xml:space="preserve"> as well as </w:t>
      </w:r>
      <w:r w:rsidRPr="005D04A0">
        <w:rPr>
          <w:color w:val="auto"/>
          <w:kern w:val="0"/>
          <w:lang w:bidi="ar-SA"/>
          <w14:ligatures w14:val="none"/>
        </w:rPr>
        <w:t>updating data.</w:t>
      </w:r>
      <w:r w:rsidR="00C06E7E" w:rsidRPr="005D04A0">
        <w:rPr>
          <w:color w:val="auto"/>
          <w:kern w:val="0"/>
          <w:lang w:bidi="ar-SA"/>
          <w14:ligatures w14:val="none"/>
        </w:rPr>
        <w:t xml:space="preserve"> for the purpose of </w:t>
      </w:r>
      <w:r w:rsidRPr="005D04A0">
        <w:rPr>
          <w:color w:val="auto"/>
          <w:kern w:val="0"/>
          <w:lang w:bidi="ar-SA"/>
          <w14:ligatures w14:val="none"/>
        </w:rPr>
        <w:t>a</w:t>
      </w:r>
      <w:r w:rsidR="00CE5DA4" w:rsidRPr="005D04A0">
        <w:rPr>
          <w:color w:val="auto"/>
          <w:kern w:val="0"/>
          <w:lang w:bidi="ar-SA"/>
          <w14:ligatures w14:val="none"/>
        </w:rPr>
        <w:t xml:space="preserve"> structure as well as system </w:t>
      </w:r>
      <w:r w:rsidR="00BB6464" w:rsidRPr="005D04A0">
        <w:rPr>
          <w:color w:val="auto"/>
          <w:kern w:val="0"/>
          <w:lang w:bidi="ar-SA"/>
          <w14:ligatures w14:val="none"/>
        </w:rPr>
        <w:t>like Our</w:t>
      </w:r>
      <w:r w:rsidR="00C06E7E" w:rsidRPr="005D04A0">
        <w:rPr>
          <w:color w:val="auto"/>
          <w:kern w:val="0"/>
          <w:lang w:bidi="ar-SA"/>
          <w14:ligatures w14:val="none"/>
        </w:rPr>
        <w:t xml:space="preserve"> project</w:t>
      </w:r>
      <w:r w:rsidR="00CE5DA4" w:rsidRPr="005D04A0">
        <w:rPr>
          <w:color w:val="auto"/>
          <w:kern w:val="0"/>
          <w:lang w:bidi="ar-SA"/>
          <w14:ligatures w14:val="none"/>
        </w:rPr>
        <w:t xml:space="preserve"> application as well as implementation </w:t>
      </w:r>
      <w:r w:rsidR="00C06E7E" w:rsidRPr="005D04A0">
        <w:rPr>
          <w:color w:val="auto"/>
          <w:kern w:val="0"/>
          <w:lang w:bidi="ar-SA"/>
          <w14:ligatures w14:val="none"/>
        </w:rPr>
        <w:t>built revolving around solving the issue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 not very well organized time table in the existing</w:t>
      </w:r>
      <w:r w:rsidR="00CE5DA4" w:rsidRPr="005D04A0">
        <w:rPr>
          <w:color w:val="auto"/>
          <w:kern w:val="0"/>
          <w:lang w:bidi="ar-SA"/>
          <w14:ligatures w14:val="none"/>
        </w:rPr>
        <w:t xml:space="preserve"> structure as well as system application as well as implementation </w:t>
      </w:r>
      <w:r w:rsidR="00C06E7E" w:rsidRPr="005D04A0">
        <w:rPr>
          <w:color w:val="auto"/>
          <w:kern w:val="0"/>
          <w:lang w:bidi="ar-SA"/>
          <w14:ligatures w14:val="none"/>
        </w:rPr>
        <w:t>very commonly as well as extremely popularly also known by the name we have given to it</w:t>
      </w:r>
      <w:r w:rsidR="00BB6464" w:rsidRPr="005D04A0">
        <w:rPr>
          <w:color w:val="auto"/>
          <w:kern w:val="0"/>
          <w:lang w:bidi="ar-SA"/>
          <w14:ligatures w14:val="none"/>
        </w:rPr>
        <w:t xml:space="preserve"> Rilli that</w:t>
      </w:r>
      <w:r w:rsidRPr="005D04A0">
        <w:rPr>
          <w:color w:val="auto"/>
          <w:kern w:val="0"/>
          <w:lang w:bidi="ar-SA"/>
          <w14:ligatures w14:val="none"/>
        </w:rPr>
        <w:t xml:space="preserve"> frequently undergoes changes due to shifting schedules, additions, or modifications, this efficiency significantly contributes to maintaining the accuracy</w:t>
      </w:r>
      <w:r w:rsidR="00C06E7E" w:rsidRPr="005D04A0">
        <w:rPr>
          <w:color w:val="auto"/>
          <w:kern w:val="0"/>
          <w:lang w:bidi="ar-SA"/>
          <w14:ligatures w14:val="none"/>
        </w:rPr>
        <w:t xml:space="preserve"> as well as </w:t>
      </w:r>
      <w:r w:rsidRPr="005D04A0">
        <w:rPr>
          <w:color w:val="auto"/>
          <w:kern w:val="0"/>
          <w:lang w:bidi="ar-SA"/>
          <w14:ligatures w14:val="none"/>
        </w:rPr>
        <w:t>integrity</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 xml:space="preserve">the </w:t>
      </w:r>
      <w:r w:rsidR="00BB6464" w:rsidRPr="005D04A0">
        <w:rPr>
          <w:color w:val="auto"/>
          <w:kern w:val="0"/>
          <w:lang w:bidi="ar-SA"/>
          <w14:ligatures w14:val="none"/>
        </w:rPr>
        <w:t>timetable. In</w:t>
      </w:r>
      <w:r w:rsidRPr="005D04A0">
        <w:rPr>
          <w:color w:val="auto"/>
          <w:kern w:val="0"/>
          <w:lang w:bidi="ar-SA"/>
          <w14:ligatures w14:val="none"/>
        </w:rPr>
        <w:t xml:space="preserve"> essence, the choice</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binary files</w:t>
      </w:r>
      <w:r w:rsidR="00C06E7E" w:rsidRPr="005D04A0">
        <w:rPr>
          <w:color w:val="auto"/>
          <w:kern w:val="0"/>
          <w:lang w:bidi="ar-SA"/>
          <w14:ligatures w14:val="none"/>
        </w:rPr>
        <w:t xml:space="preserve"> for the purpose of</w:t>
      </w:r>
      <w:r w:rsidR="002D2817" w:rsidRPr="005D04A0">
        <w:rPr>
          <w:color w:val="auto"/>
          <w:kern w:val="0"/>
          <w:lang w:bidi="ar-SA"/>
          <w14:ligatures w14:val="none"/>
        </w:rPr>
        <w:t xml:space="preserve"> data and factorial figures </w:t>
      </w:r>
      <w:r w:rsidRPr="005D04A0">
        <w:rPr>
          <w:color w:val="auto"/>
          <w:kern w:val="0"/>
          <w:lang w:bidi="ar-SA"/>
          <w14:ligatures w14:val="none"/>
        </w:rPr>
        <w:t xml:space="preserve">management </w:t>
      </w:r>
      <w:r w:rsidR="00BB6464" w:rsidRPr="005D04A0">
        <w:rPr>
          <w:color w:val="auto"/>
          <w:kern w:val="0"/>
          <w:lang w:bidi="ar-SA"/>
          <w14:ligatures w14:val="none"/>
        </w:rPr>
        <w:t>in Our</w:t>
      </w:r>
      <w:r w:rsidR="00C06E7E" w:rsidRPr="005D04A0">
        <w:rPr>
          <w:color w:val="auto"/>
          <w:kern w:val="0"/>
          <w:lang w:bidi="ar-SA"/>
          <w14:ligatures w14:val="none"/>
        </w:rPr>
        <w:t xml:space="preserve"> project</w:t>
      </w:r>
      <w:r w:rsidR="00CE5DA4" w:rsidRPr="005D04A0">
        <w:rPr>
          <w:color w:val="auto"/>
          <w:kern w:val="0"/>
          <w:lang w:bidi="ar-SA"/>
          <w14:ligatures w14:val="none"/>
        </w:rPr>
        <w:t xml:space="preserve"> application as well as implementation </w:t>
      </w:r>
      <w:r w:rsidR="00C06E7E" w:rsidRPr="005D04A0">
        <w:rPr>
          <w:color w:val="auto"/>
          <w:kern w:val="0"/>
          <w:lang w:bidi="ar-SA"/>
          <w14:ligatures w14:val="none"/>
        </w:rPr>
        <w:t>built revolving around solving the issue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to not very well organized time table in the existing</w:t>
      </w:r>
      <w:r w:rsidR="00CE5DA4" w:rsidRPr="005D04A0">
        <w:rPr>
          <w:color w:val="auto"/>
          <w:kern w:val="0"/>
          <w:lang w:bidi="ar-SA"/>
          <w14:ligatures w14:val="none"/>
        </w:rPr>
        <w:t xml:space="preserve"> structure as well as system application as well as implementation </w:t>
      </w:r>
      <w:r w:rsidR="00C06E7E" w:rsidRPr="005D04A0">
        <w:rPr>
          <w:color w:val="auto"/>
          <w:kern w:val="0"/>
          <w:lang w:bidi="ar-SA"/>
          <w14:ligatures w14:val="none"/>
        </w:rPr>
        <w:t>very commonly as well as extremely popularly also known by the name we have given to it</w:t>
      </w:r>
      <w:r w:rsidR="00BB6464" w:rsidRPr="005D04A0">
        <w:rPr>
          <w:color w:val="auto"/>
          <w:kern w:val="0"/>
          <w:lang w:bidi="ar-SA"/>
          <w14:ligatures w14:val="none"/>
        </w:rPr>
        <w:t xml:space="preserve"> Rilli not</w:t>
      </w:r>
      <w:r w:rsidRPr="005D04A0">
        <w:rPr>
          <w:color w:val="auto"/>
          <w:kern w:val="0"/>
          <w:lang w:bidi="ar-SA"/>
          <w14:ligatures w14:val="none"/>
        </w:rPr>
        <w:t xml:space="preserve"> only prioritizes</w:t>
      </w:r>
      <w:r w:rsidR="002D2817" w:rsidRPr="005D04A0">
        <w:rPr>
          <w:color w:val="auto"/>
          <w:kern w:val="0"/>
          <w:lang w:bidi="ar-SA"/>
          <w14:ligatures w14:val="none"/>
        </w:rPr>
        <w:t xml:space="preserve"> data and factorial figures </w:t>
      </w:r>
      <w:r w:rsidRPr="005D04A0">
        <w:rPr>
          <w:color w:val="auto"/>
          <w:kern w:val="0"/>
          <w:lang w:bidi="ar-SA"/>
          <w14:ligatures w14:val="none"/>
        </w:rPr>
        <w:t>security but also significantly enhances the speed</w:t>
      </w:r>
      <w:r w:rsidR="00C06E7E" w:rsidRPr="005D04A0">
        <w:rPr>
          <w:color w:val="auto"/>
          <w:kern w:val="0"/>
          <w:lang w:bidi="ar-SA"/>
          <w14:ligatures w14:val="none"/>
        </w:rPr>
        <w:t xml:space="preserve"> as well as </w:t>
      </w:r>
      <w:r w:rsidRPr="005D04A0">
        <w:rPr>
          <w:color w:val="auto"/>
          <w:kern w:val="0"/>
          <w:lang w:bidi="ar-SA"/>
          <w14:ligatures w14:val="none"/>
        </w:rPr>
        <w:t>efficiency</w:t>
      </w:r>
      <w:r w:rsidR="00C06E7E" w:rsidRPr="005D04A0">
        <w:rPr>
          <w:color w:val="auto"/>
          <w:kern w:val="0"/>
          <w:lang w:bidi="ar-SA"/>
          <w14:ligatures w14:val="none"/>
        </w:rPr>
        <w:t xml:space="preserve"> with</w:t>
      </w:r>
      <w:r w:rsidR="00CE5DA4" w:rsidRPr="005D04A0">
        <w:rPr>
          <w:color w:val="auto"/>
          <w:kern w:val="0"/>
          <w:lang w:bidi="ar-SA"/>
          <w14:ligatures w14:val="none"/>
        </w:rPr>
        <w:t xml:space="preserve"> reference as well as citations </w:t>
      </w:r>
      <w:r w:rsidR="00C06E7E" w:rsidRPr="005D04A0">
        <w:rPr>
          <w:color w:val="auto"/>
          <w:kern w:val="0"/>
          <w:lang w:bidi="ar-SA"/>
          <w14:ligatures w14:val="none"/>
        </w:rPr>
        <w:t xml:space="preserve">to </w:t>
      </w:r>
      <w:r w:rsidRPr="005D04A0">
        <w:rPr>
          <w:color w:val="auto"/>
          <w:kern w:val="0"/>
          <w:lang w:bidi="ar-SA"/>
          <w14:ligatures w14:val="none"/>
        </w:rPr>
        <w:t>the system's database operations. This enhancement is critical in ensuring that both moderators</w:t>
      </w:r>
      <w:r w:rsidR="00C06E7E" w:rsidRPr="005D04A0">
        <w:rPr>
          <w:color w:val="auto"/>
          <w:kern w:val="0"/>
          <w:lang w:bidi="ar-SA"/>
          <w14:ligatures w14:val="none"/>
        </w:rPr>
        <w:t xml:space="preserve"> as well as </w:t>
      </w:r>
      <w:r w:rsidRPr="005D04A0">
        <w:rPr>
          <w:color w:val="auto"/>
          <w:kern w:val="0"/>
          <w:lang w:bidi="ar-SA"/>
          <w14:ligatures w14:val="none"/>
        </w:rPr>
        <w:t>students experience a robust</w:t>
      </w:r>
      <w:r w:rsidR="00C06E7E" w:rsidRPr="005D04A0">
        <w:rPr>
          <w:color w:val="auto"/>
          <w:kern w:val="0"/>
          <w:lang w:bidi="ar-SA"/>
          <w14:ligatures w14:val="none"/>
        </w:rPr>
        <w:t xml:space="preserve"> as well as </w:t>
      </w:r>
      <w:r w:rsidRPr="005D04A0">
        <w:rPr>
          <w:color w:val="auto"/>
          <w:kern w:val="0"/>
          <w:lang w:bidi="ar-SA"/>
          <w14:ligatures w14:val="none"/>
        </w:rPr>
        <w:t>streamlined scheduling interface. The system's ability to handle complex multiset</w:t>
      </w:r>
      <w:r w:rsidR="002D2817" w:rsidRPr="005D04A0">
        <w:rPr>
          <w:color w:val="auto"/>
          <w:kern w:val="0"/>
          <w:lang w:bidi="ar-SA"/>
          <w14:ligatures w14:val="none"/>
        </w:rPr>
        <w:t xml:space="preserve"> data and factorial figures </w:t>
      </w:r>
      <w:r w:rsidRPr="005D04A0">
        <w:rPr>
          <w:color w:val="auto"/>
          <w:kern w:val="0"/>
          <w:lang w:bidi="ar-SA"/>
          <w14:ligatures w14:val="none"/>
        </w:rPr>
        <w:t>structures efficiently contributes to a seamless user experience by providing quick</w:t>
      </w:r>
      <w:r w:rsidR="00C06E7E" w:rsidRPr="005D04A0">
        <w:rPr>
          <w:color w:val="auto"/>
          <w:kern w:val="0"/>
          <w:lang w:bidi="ar-SA"/>
          <w14:ligatures w14:val="none"/>
        </w:rPr>
        <w:t xml:space="preserve"> as well as </w:t>
      </w:r>
      <w:r w:rsidRPr="005D04A0">
        <w:rPr>
          <w:color w:val="auto"/>
          <w:kern w:val="0"/>
          <w:lang w:bidi="ar-SA"/>
          <w14:ligatures w14:val="none"/>
        </w:rPr>
        <w:t>accurate updates to the timetable, fostering an environment where scheduling changes can be swiftly implemented without compromising the system's performance or reliability.</w:t>
      </w:r>
      <w:r w:rsidR="00396AAE">
        <w:br w:type="page"/>
      </w:r>
    </w:p>
    <w:p w14:paraId="3D9E6278" w14:textId="0F3AB867" w:rsidR="00C03FF5" w:rsidRDefault="00917AD4" w:rsidP="00917AD4">
      <w:pPr>
        <w:pStyle w:val="Heading1"/>
        <w:numPr>
          <w:ilvl w:val="0"/>
          <w:numId w:val="31"/>
        </w:numPr>
      </w:pPr>
      <w:r>
        <w:lastRenderedPageBreak/>
        <w:t xml:space="preserve">Chapter </w:t>
      </w:r>
      <w:proofErr w:type="gramStart"/>
      <w:r>
        <w:t>2 :</w:t>
      </w:r>
      <w:proofErr w:type="gramEnd"/>
      <w:r>
        <w:t xml:space="preserve"> </w:t>
      </w:r>
      <w:r w:rsidR="008C5901">
        <w:t>Problem Definition &amp; Objectives</w:t>
      </w:r>
    </w:p>
    <w:p w14:paraId="3AF311A6" w14:textId="681E9F66" w:rsidR="005E7476" w:rsidRPr="005E7476" w:rsidRDefault="005E7476" w:rsidP="00411F75">
      <w:pPr>
        <w:pStyle w:val="Heading2"/>
        <w:ind w:left="720" w:firstLine="0"/>
      </w:pPr>
      <w:r>
        <w:t xml:space="preserve">2.1 </w:t>
      </w:r>
      <w:r w:rsidRPr="005E7476">
        <w:t xml:space="preserve">Problem Statement </w:t>
      </w:r>
      <w:r w:rsidR="00BB6464" w:rsidRPr="005E7476">
        <w:t>for</w:t>
      </w:r>
      <w:r w:rsidR="00BB6464">
        <w:t xml:space="preserve"> </w:t>
      </w:r>
      <w:proofErr w:type="spellStart"/>
      <w:r w:rsidR="00BB6464">
        <w:t>Rilli</w:t>
      </w:r>
      <w:proofErr w:type="spellEnd"/>
      <w:r w:rsidR="00BB6464">
        <w:t xml:space="preserve"> </w:t>
      </w:r>
      <w:r w:rsidR="00BB6464" w:rsidRPr="005E7476">
        <w:t>Timetable</w:t>
      </w:r>
      <w:r w:rsidRPr="005E7476">
        <w:t xml:space="preserve"> System</w:t>
      </w:r>
    </w:p>
    <w:p w14:paraId="7ACA95C2" w14:textId="01896FE5" w:rsidR="005E7476" w:rsidRPr="005E7476" w:rsidRDefault="00BB6464" w:rsidP="00917AD4">
      <w:pPr>
        <w:spacing w:after="0"/>
        <w:rPr>
          <w:lang w:eastAsia="en-US" w:bidi="ar-SA"/>
        </w:rPr>
      </w:pPr>
      <w:r w:rsidRPr="005E7476">
        <w:rPr>
          <w:lang w:eastAsia="en-US" w:bidi="ar-SA"/>
        </w:rPr>
        <w:t>The</w:t>
      </w:r>
      <w:r>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to not very well organized time table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Pr>
          <w:lang w:eastAsia="en-US" w:bidi="ar-SA"/>
        </w:rPr>
        <w:t xml:space="preserve"> Rilli </w:t>
      </w:r>
      <w:r w:rsidRPr="005E7476">
        <w:rPr>
          <w:lang w:eastAsia="en-US" w:bidi="ar-SA"/>
        </w:rPr>
        <w:t>Timetable</w:t>
      </w:r>
      <w:r w:rsidR="00CE5DA4">
        <w:rPr>
          <w:lang w:eastAsia="en-US" w:bidi="ar-SA"/>
        </w:rPr>
        <w:t xml:space="preserve"> structure as well as system </w:t>
      </w:r>
      <w:r w:rsidR="005E7476" w:rsidRPr="005E7476">
        <w:rPr>
          <w:lang w:eastAsia="en-US" w:bidi="ar-SA"/>
        </w:rPr>
        <w:t>addresses critical challenges</w:t>
      </w:r>
      <w:r w:rsidR="00C06E7E">
        <w:rPr>
          <w:lang w:eastAsia="en-US" w:bidi="ar-SA"/>
        </w:rPr>
        <w:t xml:space="preserve"> as well as </w:t>
      </w:r>
      <w:r w:rsidR="005E7476" w:rsidRPr="005E7476">
        <w:rPr>
          <w:lang w:eastAsia="en-US" w:bidi="ar-SA"/>
        </w:rPr>
        <w:t>inefficiencies within academic institutions, necessitating a comprehensive scheduling solution. The identified problems include:</w:t>
      </w:r>
    </w:p>
    <w:p w14:paraId="48E0340E" w14:textId="2BEFD7ED" w:rsidR="005E7476" w:rsidRPr="005E7476" w:rsidRDefault="005E7476" w:rsidP="00917AD4">
      <w:pPr>
        <w:numPr>
          <w:ilvl w:val="0"/>
          <w:numId w:val="7"/>
        </w:numPr>
        <w:spacing w:after="0"/>
        <w:rPr>
          <w:lang w:eastAsia="en-US" w:bidi="ar-SA"/>
        </w:rPr>
      </w:pPr>
      <w:r w:rsidRPr="005E7476">
        <w:rPr>
          <w:b/>
          <w:bCs/>
          <w:lang w:eastAsia="en-US" w:bidi="ar-SA"/>
        </w:rPr>
        <w:t>Manual</w:t>
      </w:r>
      <w:r w:rsidR="00C06E7E">
        <w:rPr>
          <w:b/>
          <w:bCs/>
          <w:lang w:eastAsia="en-US" w:bidi="ar-SA"/>
        </w:rPr>
        <w:t xml:space="preserve"> as well as </w:t>
      </w:r>
      <w:r w:rsidRPr="005E7476">
        <w:rPr>
          <w:b/>
          <w:bCs/>
          <w:lang w:eastAsia="en-US" w:bidi="ar-SA"/>
        </w:rPr>
        <w:t>Time-Consuming Scheduling Processes:</w:t>
      </w:r>
    </w:p>
    <w:p w14:paraId="5C39CB3C" w14:textId="09050185" w:rsidR="005E7476" w:rsidRPr="005E7476" w:rsidRDefault="005E7476" w:rsidP="00917AD4">
      <w:pPr>
        <w:numPr>
          <w:ilvl w:val="1"/>
          <w:numId w:val="7"/>
        </w:numPr>
        <w:spacing w:after="0"/>
        <w:rPr>
          <w:lang w:eastAsia="en-US" w:bidi="ar-SA"/>
        </w:rPr>
      </w:pPr>
      <w:r w:rsidRPr="005E7476">
        <w:rPr>
          <w:lang w:eastAsia="en-US" w:bidi="ar-SA"/>
        </w:rPr>
        <w:t>Academic scheduling is of</w:t>
      </w:r>
      <w:r w:rsidR="00344EC5">
        <w:rPr>
          <w:lang w:eastAsia="en-US" w:bidi="ar-SA"/>
        </w:rPr>
        <w:t>ten</w:t>
      </w:r>
      <w:r w:rsidRPr="005E7476">
        <w:rPr>
          <w:lang w:eastAsia="en-US" w:bidi="ar-SA"/>
        </w:rPr>
        <w:t xml:space="preserve"> a manual</w:t>
      </w:r>
      <w:r w:rsidR="00C06E7E">
        <w:rPr>
          <w:lang w:eastAsia="en-US" w:bidi="ar-SA"/>
        </w:rPr>
        <w:t xml:space="preserve"> as well as </w:t>
      </w:r>
      <w:r w:rsidRPr="005E7476">
        <w:rPr>
          <w:lang w:eastAsia="en-US" w:bidi="ar-SA"/>
        </w:rPr>
        <w:t>time-in</w:t>
      </w:r>
      <w:r w:rsidR="00344EC5">
        <w:rPr>
          <w:lang w:eastAsia="en-US" w:bidi="ar-SA"/>
        </w:rPr>
        <w:t>ten</w:t>
      </w:r>
      <w:r w:rsidRPr="005E7476">
        <w:rPr>
          <w:lang w:eastAsia="en-US" w:bidi="ar-SA"/>
        </w:rPr>
        <w:t>sive task, leading to inefficiencies</w:t>
      </w:r>
      <w:r w:rsidR="00C06E7E">
        <w:rPr>
          <w:lang w:eastAsia="en-US" w:bidi="ar-SA"/>
        </w:rPr>
        <w:t xml:space="preserve"> as well as </w:t>
      </w:r>
      <w:r w:rsidRPr="005E7476">
        <w:rPr>
          <w:lang w:eastAsia="en-US" w:bidi="ar-SA"/>
        </w:rPr>
        <w:t>po</w:t>
      </w:r>
      <w:r w:rsidR="00344EC5">
        <w:rPr>
          <w:lang w:eastAsia="en-US" w:bidi="ar-SA"/>
        </w:rPr>
        <w:t>ten</w:t>
      </w:r>
      <w:r w:rsidRPr="005E7476">
        <w:rPr>
          <w:lang w:eastAsia="en-US" w:bidi="ar-SA"/>
        </w:rPr>
        <w:t>tial errors.</w:t>
      </w:r>
    </w:p>
    <w:p w14:paraId="3036A7F2" w14:textId="4720271C" w:rsidR="005E7476" w:rsidRPr="005E7476" w:rsidRDefault="005E7476" w:rsidP="00917AD4">
      <w:pPr>
        <w:numPr>
          <w:ilvl w:val="1"/>
          <w:numId w:val="7"/>
        </w:numPr>
        <w:spacing w:after="0"/>
        <w:rPr>
          <w:lang w:eastAsia="en-US" w:bidi="ar-SA"/>
        </w:rPr>
      </w:pPr>
      <w:r w:rsidRPr="005E7476">
        <w:rPr>
          <w:lang w:eastAsia="en-US" w:bidi="ar-SA"/>
        </w:rPr>
        <w:t>The need</w:t>
      </w:r>
      <w:r w:rsidR="00C06E7E">
        <w:rPr>
          <w:lang w:eastAsia="en-US" w:bidi="ar-SA"/>
        </w:rPr>
        <w:t xml:space="preserve"> for the purpose of </w:t>
      </w:r>
      <w:r w:rsidRPr="005E7476">
        <w:rPr>
          <w:lang w:eastAsia="en-US" w:bidi="ar-SA"/>
        </w:rPr>
        <w:t>a streamlined</w:t>
      </w:r>
      <w:r w:rsidR="00C06E7E">
        <w:rPr>
          <w:lang w:eastAsia="en-US" w:bidi="ar-SA"/>
        </w:rPr>
        <w:t xml:space="preserve"> as well as </w:t>
      </w:r>
      <w:r w:rsidRPr="005E7476">
        <w:rPr>
          <w:lang w:eastAsia="en-US" w:bidi="ar-SA"/>
        </w:rPr>
        <w:t>automated process is evident to alleviate the burden on moderators</w:t>
      </w:r>
      <w:r w:rsidR="00C06E7E">
        <w:rPr>
          <w:lang w:eastAsia="en-US" w:bidi="ar-SA"/>
        </w:rPr>
        <w:t xml:space="preserve"> as well as </w:t>
      </w:r>
      <w:r w:rsidRPr="005E7476">
        <w:rPr>
          <w:lang w:eastAsia="en-US" w:bidi="ar-SA"/>
        </w:rPr>
        <w:t>administrators.</w:t>
      </w:r>
    </w:p>
    <w:p w14:paraId="3BD5BF03" w14:textId="25D1029C" w:rsidR="005E7476" w:rsidRPr="005E7476" w:rsidRDefault="005E7476" w:rsidP="00917AD4">
      <w:pPr>
        <w:numPr>
          <w:ilvl w:val="0"/>
          <w:numId w:val="7"/>
        </w:numPr>
        <w:spacing w:after="0"/>
        <w:rPr>
          <w:lang w:eastAsia="en-US" w:bidi="ar-SA"/>
        </w:rPr>
      </w:pPr>
      <w:r w:rsidRPr="005E7476">
        <w:rPr>
          <w:b/>
          <w:bCs/>
          <w:lang w:eastAsia="en-US" w:bidi="ar-SA"/>
        </w:rPr>
        <w:t>Communication Gaps Between Moderators</w:t>
      </w:r>
      <w:r w:rsidR="00C06E7E">
        <w:rPr>
          <w:b/>
          <w:bCs/>
          <w:lang w:eastAsia="en-US" w:bidi="ar-SA"/>
        </w:rPr>
        <w:t xml:space="preserve"> as well as </w:t>
      </w:r>
      <w:r w:rsidRPr="005E7476">
        <w:rPr>
          <w:b/>
          <w:bCs/>
          <w:lang w:eastAsia="en-US" w:bidi="ar-SA"/>
        </w:rPr>
        <w:t>Students:</w:t>
      </w:r>
    </w:p>
    <w:p w14:paraId="120DB69A" w14:textId="550672DD" w:rsidR="005E7476" w:rsidRPr="005E7476" w:rsidRDefault="005E7476" w:rsidP="00917AD4">
      <w:pPr>
        <w:numPr>
          <w:ilvl w:val="1"/>
          <w:numId w:val="7"/>
        </w:numPr>
        <w:spacing w:after="0"/>
        <w:rPr>
          <w:lang w:eastAsia="en-US" w:bidi="ar-SA"/>
        </w:rPr>
      </w:pPr>
      <w:r w:rsidRPr="005E7476">
        <w:rPr>
          <w:lang w:eastAsia="en-US" w:bidi="ar-SA"/>
        </w:rPr>
        <w:t>Without a centralized system, there are of</w:t>
      </w:r>
      <w:r w:rsidR="00344EC5">
        <w:rPr>
          <w:lang w:eastAsia="en-US" w:bidi="ar-SA"/>
        </w:rPr>
        <w:t>ten</w:t>
      </w:r>
      <w:r w:rsidRPr="005E7476">
        <w:rPr>
          <w:lang w:eastAsia="en-US" w:bidi="ar-SA"/>
        </w:rPr>
        <w:t xml:space="preserve"> communication gaps between moderators creating schedules</w:t>
      </w:r>
      <w:r w:rsidR="00C06E7E">
        <w:rPr>
          <w:lang w:eastAsia="en-US" w:bidi="ar-SA"/>
        </w:rPr>
        <w:t xml:space="preserve"> as well as </w:t>
      </w:r>
      <w:r w:rsidRPr="005E7476">
        <w:rPr>
          <w:lang w:eastAsia="en-US" w:bidi="ar-SA"/>
        </w:rPr>
        <w:t>students accessing their timetables.</w:t>
      </w:r>
    </w:p>
    <w:p w14:paraId="3322E3A0" w14:textId="7A0A56D6" w:rsidR="005E7476" w:rsidRPr="005E7476" w:rsidRDefault="005E7476" w:rsidP="00917AD4">
      <w:pPr>
        <w:numPr>
          <w:ilvl w:val="1"/>
          <w:numId w:val="7"/>
        </w:numPr>
        <w:spacing w:after="0"/>
        <w:rPr>
          <w:lang w:eastAsia="en-US" w:bidi="ar-SA"/>
        </w:rPr>
      </w:pPr>
      <w:r w:rsidRPr="005E7476">
        <w:rPr>
          <w:lang w:eastAsia="en-US" w:bidi="ar-SA"/>
        </w:rPr>
        <w:t>A centralized platform is necessary to bridge this communication divide, ensuring that students have easy access to accurate</w:t>
      </w:r>
      <w:r w:rsidR="00C06E7E">
        <w:rPr>
          <w:lang w:eastAsia="en-US" w:bidi="ar-SA"/>
        </w:rPr>
        <w:t xml:space="preserve"> as well as </w:t>
      </w:r>
      <w:r w:rsidRPr="005E7476">
        <w:rPr>
          <w:lang w:eastAsia="en-US" w:bidi="ar-SA"/>
        </w:rPr>
        <w:t>up-to-date schedules.</w:t>
      </w:r>
    </w:p>
    <w:p w14:paraId="5C833502" w14:textId="77777777" w:rsidR="005E7476" w:rsidRPr="005E7476" w:rsidRDefault="005E7476" w:rsidP="00917AD4">
      <w:pPr>
        <w:numPr>
          <w:ilvl w:val="0"/>
          <w:numId w:val="7"/>
        </w:numPr>
        <w:spacing w:after="0"/>
        <w:rPr>
          <w:lang w:eastAsia="en-US" w:bidi="ar-SA"/>
        </w:rPr>
      </w:pPr>
      <w:r w:rsidRPr="005E7476">
        <w:rPr>
          <w:b/>
          <w:bCs/>
          <w:lang w:eastAsia="en-US" w:bidi="ar-SA"/>
        </w:rPr>
        <w:t>Resource Allocation Challenges:</w:t>
      </w:r>
    </w:p>
    <w:p w14:paraId="30957D4C" w14:textId="4952C16B" w:rsidR="005E7476" w:rsidRPr="005E7476" w:rsidRDefault="005E7476" w:rsidP="00917AD4">
      <w:pPr>
        <w:numPr>
          <w:ilvl w:val="1"/>
          <w:numId w:val="7"/>
        </w:numPr>
        <w:spacing w:after="0"/>
        <w:rPr>
          <w:lang w:eastAsia="en-US" w:bidi="ar-SA"/>
        </w:rPr>
      </w:pPr>
      <w:r w:rsidRPr="005E7476">
        <w:rPr>
          <w:lang w:eastAsia="en-US" w:bidi="ar-SA"/>
        </w:rPr>
        <w:t>Traditional scheduling methods may result in suboptimal resource allocation, leading to conflicts in room assignments, teacher availability,</w:t>
      </w:r>
      <w:r w:rsidR="00C06E7E">
        <w:rPr>
          <w:lang w:eastAsia="en-US" w:bidi="ar-SA"/>
        </w:rPr>
        <w:t xml:space="preserve"> as well as </w:t>
      </w:r>
      <w:r w:rsidRPr="005E7476">
        <w:rPr>
          <w:lang w:eastAsia="en-US" w:bidi="ar-SA"/>
        </w:rPr>
        <w:t>other resources.</w:t>
      </w:r>
    </w:p>
    <w:p w14:paraId="71F491D7" w14:textId="656FFEDD" w:rsidR="005E7476" w:rsidRPr="005E7476" w:rsidRDefault="00BB6464" w:rsidP="00917AD4">
      <w:pPr>
        <w:numPr>
          <w:ilvl w:val="1"/>
          <w:numId w:val="7"/>
        </w:numPr>
        <w:spacing w:after="0"/>
        <w:rPr>
          <w:lang w:eastAsia="en-US" w:bidi="ar-SA"/>
        </w:rPr>
      </w:pPr>
      <w:r w:rsidRPr="005E7476">
        <w:rPr>
          <w:lang w:eastAsia="en-US" w:bidi="ar-SA"/>
        </w:rPr>
        <w:t>The</w:t>
      </w:r>
      <w:r>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to not very well organized time table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Pr>
          <w:lang w:eastAsia="en-US" w:bidi="ar-SA"/>
        </w:rPr>
        <w:t xml:space="preserve"> Rilli </w:t>
      </w:r>
      <w:r w:rsidRPr="005E7476">
        <w:rPr>
          <w:lang w:eastAsia="en-US" w:bidi="ar-SA"/>
        </w:rPr>
        <w:t>Timetable</w:t>
      </w:r>
      <w:r w:rsidR="00CE5DA4">
        <w:rPr>
          <w:lang w:eastAsia="en-US" w:bidi="ar-SA"/>
        </w:rPr>
        <w:t xml:space="preserve"> structure as well as system </w:t>
      </w:r>
      <w:r w:rsidR="005E7476" w:rsidRPr="005E7476">
        <w:rPr>
          <w:lang w:eastAsia="en-US" w:bidi="ar-SA"/>
        </w:rPr>
        <w:t>aims to address these challenges by providing a more efficient</w:t>
      </w:r>
      <w:r w:rsidR="00C06E7E">
        <w:rPr>
          <w:lang w:eastAsia="en-US" w:bidi="ar-SA"/>
        </w:rPr>
        <w:t xml:space="preserve"> as well as </w:t>
      </w:r>
      <w:r w:rsidR="005E7476" w:rsidRPr="005E7476">
        <w:rPr>
          <w:lang w:eastAsia="en-US" w:bidi="ar-SA"/>
        </w:rPr>
        <w:t>effective means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005E7476" w:rsidRPr="005E7476">
        <w:rPr>
          <w:lang w:eastAsia="en-US" w:bidi="ar-SA"/>
        </w:rPr>
        <w:t>resource allocation.</w:t>
      </w:r>
    </w:p>
    <w:p w14:paraId="4E8BDF03" w14:textId="77777777" w:rsidR="005E7476" w:rsidRPr="005E7476" w:rsidRDefault="005E7476" w:rsidP="00917AD4">
      <w:pPr>
        <w:numPr>
          <w:ilvl w:val="0"/>
          <w:numId w:val="7"/>
        </w:numPr>
        <w:spacing w:after="0"/>
        <w:rPr>
          <w:lang w:eastAsia="en-US" w:bidi="ar-SA"/>
        </w:rPr>
      </w:pPr>
      <w:r w:rsidRPr="005E7476">
        <w:rPr>
          <w:b/>
          <w:bCs/>
          <w:lang w:eastAsia="en-US" w:bidi="ar-SA"/>
        </w:rPr>
        <w:t>Limited Adaptability to Changes:</w:t>
      </w:r>
    </w:p>
    <w:p w14:paraId="66F7644F" w14:textId="77777777" w:rsidR="005E7476" w:rsidRPr="005E7476" w:rsidRDefault="005E7476" w:rsidP="00917AD4">
      <w:pPr>
        <w:numPr>
          <w:ilvl w:val="1"/>
          <w:numId w:val="7"/>
        </w:numPr>
        <w:spacing w:after="0"/>
        <w:rPr>
          <w:lang w:eastAsia="en-US" w:bidi="ar-SA"/>
        </w:rPr>
      </w:pPr>
      <w:r w:rsidRPr="005E7476">
        <w:rPr>
          <w:lang w:eastAsia="en-US" w:bidi="ar-SA"/>
        </w:rPr>
        <w:t>Manual scheduling systems face difficulties in adapting to sudden changes, such as faculty availability, room modifications, or unexpected events.</w:t>
      </w:r>
    </w:p>
    <w:p w14:paraId="3BD00BF5" w14:textId="6534798B" w:rsidR="005E7476" w:rsidRPr="005E7476" w:rsidRDefault="00BB6464" w:rsidP="00917AD4">
      <w:pPr>
        <w:numPr>
          <w:ilvl w:val="1"/>
          <w:numId w:val="7"/>
        </w:numPr>
        <w:spacing w:after="0"/>
        <w:rPr>
          <w:lang w:eastAsia="en-US" w:bidi="ar-SA"/>
        </w:rPr>
      </w:pPr>
      <w:r w:rsidRPr="005E7476">
        <w:rPr>
          <w:lang w:eastAsia="en-US" w:bidi="ar-SA"/>
        </w:rPr>
        <w:t>The</w:t>
      </w:r>
      <w:r>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 xml:space="preserve">to not very well organized </w:t>
      </w:r>
      <w:proofErr w:type="gramStart"/>
      <w:r w:rsidR="00C06E7E">
        <w:rPr>
          <w:lang w:eastAsia="en-US" w:bidi="ar-SA"/>
        </w:rPr>
        <w:t>time table</w:t>
      </w:r>
      <w:proofErr w:type="gramEnd"/>
      <w:r w:rsidR="00C06E7E">
        <w:rPr>
          <w:lang w:eastAsia="en-US" w:bidi="ar-SA"/>
        </w:rPr>
        <w:t xml:space="preserv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Pr>
          <w:lang w:eastAsia="en-US" w:bidi="ar-SA"/>
        </w:rPr>
        <w:t xml:space="preserve"> Rilli </w:t>
      </w:r>
      <w:r w:rsidRPr="005E7476">
        <w:rPr>
          <w:lang w:eastAsia="en-US" w:bidi="ar-SA"/>
        </w:rPr>
        <w:t>Timetable</w:t>
      </w:r>
      <w:r w:rsidR="00CE5DA4">
        <w:rPr>
          <w:lang w:eastAsia="en-US" w:bidi="ar-SA"/>
        </w:rPr>
        <w:t xml:space="preserve"> structure as well as system </w:t>
      </w:r>
      <w:r w:rsidR="005E7476" w:rsidRPr="005E7476">
        <w:rPr>
          <w:lang w:eastAsia="en-US" w:bidi="ar-SA"/>
        </w:rPr>
        <w:t>seeks to introduce flexibility, allowing quick adjustments to accommodate changes in the academic schedule.</w:t>
      </w:r>
    </w:p>
    <w:p w14:paraId="37678701" w14:textId="612CE784" w:rsidR="005E7476" w:rsidRPr="005E7476" w:rsidRDefault="005E7476" w:rsidP="00917AD4">
      <w:pPr>
        <w:numPr>
          <w:ilvl w:val="0"/>
          <w:numId w:val="7"/>
        </w:numPr>
        <w:spacing w:after="0"/>
        <w:rPr>
          <w:lang w:eastAsia="en-US" w:bidi="ar-SA"/>
        </w:rPr>
      </w:pPr>
      <w:r w:rsidRPr="005E7476">
        <w:rPr>
          <w:b/>
          <w:bCs/>
          <w:lang w:eastAsia="en-US" w:bidi="ar-SA"/>
        </w:rPr>
        <w:t>Data Disorganization</w:t>
      </w:r>
      <w:r w:rsidR="00C06E7E">
        <w:rPr>
          <w:b/>
          <w:bCs/>
          <w:lang w:eastAsia="en-US" w:bidi="ar-SA"/>
        </w:rPr>
        <w:t xml:space="preserve"> as well as </w:t>
      </w:r>
      <w:r w:rsidRPr="005E7476">
        <w:rPr>
          <w:b/>
          <w:bCs/>
          <w:lang w:eastAsia="en-US" w:bidi="ar-SA"/>
        </w:rPr>
        <w:t>Inconsis</w:t>
      </w:r>
      <w:r w:rsidR="00344EC5">
        <w:rPr>
          <w:b/>
          <w:bCs/>
          <w:lang w:eastAsia="en-US" w:bidi="ar-SA"/>
        </w:rPr>
        <w:t>ten</w:t>
      </w:r>
      <w:r w:rsidRPr="005E7476">
        <w:rPr>
          <w:b/>
          <w:bCs/>
          <w:lang w:eastAsia="en-US" w:bidi="ar-SA"/>
        </w:rPr>
        <w:t>cy:</w:t>
      </w:r>
    </w:p>
    <w:p w14:paraId="19B2F267" w14:textId="1ECB5EF7" w:rsidR="005E7476" w:rsidRPr="005E7476" w:rsidRDefault="005E7476" w:rsidP="00917AD4">
      <w:pPr>
        <w:numPr>
          <w:ilvl w:val="1"/>
          <w:numId w:val="7"/>
        </w:numPr>
        <w:spacing w:after="0"/>
        <w:rPr>
          <w:lang w:eastAsia="en-US" w:bidi="ar-SA"/>
        </w:rPr>
      </w:pPr>
      <w:r w:rsidRPr="005E7476">
        <w:rPr>
          <w:lang w:eastAsia="en-US" w:bidi="ar-SA"/>
        </w:rPr>
        <w:t>Without a standardized system, scheduling</w:t>
      </w:r>
      <w:r w:rsidR="002D2817">
        <w:rPr>
          <w:lang w:eastAsia="en-US" w:bidi="ar-SA"/>
        </w:rPr>
        <w:t xml:space="preserve"> data and factorial figures </w:t>
      </w:r>
      <w:r w:rsidRPr="005E7476">
        <w:rPr>
          <w:lang w:eastAsia="en-US" w:bidi="ar-SA"/>
        </w:rPr>
        <w:t>may be disorganized</w:t>
      </w:r>
      <w:r w:rsidR="00C06E7E">
        <w:rPr>
          <w:lang w:eastAsia="en-US" w:bidi="ar-SA"/>
        </w:rPr>
        <w:t xml:space="preserve"> as well as </w:t>
      </w:r>
      <w:r w:rsidRPr="005E7476">
        <w:rPr>
          <w:lang w:eastAsia="en-US" w:bidi="ar-SA"/>
        </w:rPr>
        <w:t>inconsis</w:t>
      </w:r>
      <w:r w:rsidR="00344EC5">
        <w:rPr>
          <w:lang w:eastAsia="en-US" w:bidi="ar-SA"/>
        </w:rPr>
        <w:t>ten</w:t>
      </w:r>
      <w:r w:rsidRPr="005E7476">
        <w:rPr>
          <w:lang w:eastAsia="en-US" w:bidi="ar-SA"/>
        </w:rPr>
        <w:t>t, making it challenging</w:t>
      </w:r>
      <w:r w:rsidR="00C06E7E">
        <w:rPr>
          <w:lang w:eastAsia="en-US" w:bidi="ar-SA"/>
        </w:rPr>
        <w:t xml:space="preserve"> for the purpose of </w:t>
      </w:r>
      <w:r w:rsidRPr="005E7476">
        <w:rPr>
          <w:lang w:eastAsia="en-US" w:bidi="ar-SA"/>
        </w:rPr>
        <w:t>both moderators</w:t>
      </w:r>
      <w:r w:rsidR="00C06E7E">
        <w:rPr>
          <w:lang w:eastAsia="en-US" w:bidi="ar-SA"/>
        </w:rPr>
        <w:t xml:space="preserve"> as well as </w:t>
      </w:r>
      <w:r w:rsidRPr="005E7476">
        <w:rPr>
          <w:lang w:eastAsia="en-US" w:bidi="ar-SA"/>
        </w:rPr>
        <w:t>students to access</w:t>
      </w:r>
      <w:r w:rsidR="00C06E7E">
        <w:rPr>
          <w:lang w:eastAsia="en-US" w:bidi="ar-SA"/>
        </w:rPr>
        <w:t xml:space="preserve"> as well as </w:t>
      </w:r>
      <w:r w:rsidRPr="005E7476">
        <w:rPr>
          <w:lang w:eastAsia="en-US" w:bidi="ar-SA"/>
        </w:rPr>
        <w:t>understand the information.</w:t>
      </w:r>
    </w:p>
    <w:p w14:paraId="010A2660" w14:textId="53DF2F37" w:rsidR="005E7476" w:rsidRPr="005E7476" w:rsidRDefault="005E7476" w:rsidP="00917AD4">
      <w:pPr>
        <w:numPr>
          <w:ilvl w:val="1"/>
          <w:numId w:val="7"/>
        </w:numPr>
        <w:spacing w:after="0"/>
        <w:rPr>
          <w:lang w:eastAsia="en-US" w:bidi="ar-SA"/>
        </w:rPr>
      </w:pPr>
      <w:r w:rsidRPr="005E7476">
        <w:rPr>
          <w:lang w:eastAsia="en-US" w:bidi="ar-SA"/>
        </w:rPr>
        <w:t>Rilli employs a multiset</w:t>
      </w:r>
      <w:r w:rsidR="002D2817">
        <w:rPr>
          <w:lang w:eastAsia="en-US" w:bidi="ar-SA"/>
        </w:rPr>
        <w:t xml:space="preserve"> data and factorial </w:t>
      </w:r>
      <w:proofErr w:type="gramStart"/>
      <w:r w:rsidR="002D2817">
        <w:rPr>
          <w:lang w:eastAsia="en-US" w:bidi="ar-SA"/>
        </w:rPr>
        <w:t>figures</w:t>
      </w:r>
      <w:proofErr w:type="gramEnd"/>
      <w:r w:rsidR="002D2817">
        <w:rPr>
          <w:lang w:eastAsia="en-US" w:bidi="ar-SA"/>
        </w:rPr>
        <w:t xml:space="preserve"> </w:t>
      </w:r>
      <w:r w:rsidRPr="005E7476">
        <w:rPr>
          <w:lang w:eastAsia="en-US" w:bidi="ar-SA"/>
        </w:rPr>
        <w:t>structure to ensure organized</w:t>
      </w:r>
      <w:r w:rsidR="00C06E7E">
        <w:rPr>
          <w:lang w:eastAsia="en-US" w:bidi="ar-SA"/>
        </w:rPr>
        <w:t xml:space="preserve"> as well as </w:t>
      </w:r>
      <w:r w:rsidRPr="005E7476">
        <w:rPr>
          <w:lang w:eastAsia="en-US" w:bidi="ar-SA"/>
        </w:rPr>
        <w:t>consis</w:t>
      </w:r>
      <w:r w:rsidR="00344EC5">
        <w:rPr>
          <w:lang w:eastAsia="en-US" w:bidi="ar-SA"/>
        </w:rPr>
        <w:t>ten</w:t>
      </w:r>
      <w:r w:rsidRPr="005E7476">
        <w:rPr>
          <w:lang w:eastAsia="en-US" w:bidi="ar-SA"/>
        </w:rPr>
        <w:t>t storage</w:t>
      </w:r>
      <w:r w:rsidR="00C06E7E">
        <w:rPr>
          <w:lang w:eastAsia="en-US" w:bidi="ar-SA"/>
        </w:rPr>
        <w:t xml:space="preserve"> as well as </w:t>
      </w:r>
      <w:r w:rsidRPr="005E7476">
        <w:rPr>
          <w:lang w:eastAsia="en-US" w:bidi="ar-SA"/>
        </w:rPr>
        <w:t>retrieval</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5E7476">
        <w:rPr>
          <w:lang w:eastAsia="en-US" w:bidi="ar-SA"/>
        </w:rPr>
        <w:t>scheduling data.</w:t>
      </w:r>
    </w:p>
    <w:p w14:paraId="7D6ED2E4" w14:textId="287EA418" w:rsidR="005E7476" w:rsidRPr="005E7476" w:rsidRDefault="005E7476" w:rsidP="00917AD4">
      <w:pPr>
        <w:numPr>
          <w:ilvl w:val="0"/>
          <w:numId w:val="7"/>
        </w:numPr>
        <w:spacing w:after="0"/>
        <w:rPr>
          <w:lang w:eastAsia="en-US" w:bidi="ar-SA"/>
        </w:rPr>
      </w:pPr>
      <w:r w:rsidRPr="005E7476">
        <w:rPr>
          <w:b/>
          <w:bCs/>
          <w:lang w:eastAsia="en-US" w:bidi="ar-SA"/>
        </w:rPr>
        <w:t>Lack</w:t>
      </w:r>
      <w:r w:rsidR="00C06E7E">
        <w:rPr>
          <w:b/>
          <w:bCs/>
          <w:lang w:eastAsia="en-US" w:bidi="ar-SA"/>
        </w:rPr>
        <w:t xml:space="preserve"> with</w:t>
      </w:r>
      <w:r w:rsidR="00CE5DA4">
        <w:rPr>
          <w:b/>
          <w:bCs/>
          <w:lang w:eastAsia="en-US" w:bidi="ar-SA"/>
        </w:rPr>
        <w:t xml:space="preserve"> reference as well as citations </w:t>
      </w:r>
      <w:r w:rsidR="00C06E7E">
        <w:rPr>
          <w:b/>
          <w:bCs/>
          <w:lang w:eastAsia="en-US" w:bidi="ar-SA"/>
        </w:rPr>
        <w:t xml:space="preserve">to </w:t>
      </w:r>
      <w:r w:rsidRPr="005E7476">
        <w:rPr>
          <w:b/>
          <w:bCs/>
          <w:lang w:eastAsia="en-US" w:bidi="ar-SA"/>
        </w:rPr>
        <w:t>Student Empowerment:</w:t>
      </w:r>
    </w:p>
    <w:p w14:paraId="1F9D6081" w14:textId="44FD82A6" w:rsidR="005E7476" w:rsidRPr="005E7476" w:rsidRDefault="005E7476" w:rsidP="00917AD4">
      <w:pPr>
        <w:numPr>
          <w:ilvl w:val="1"/>
          <w:numId w:val="7"/>
        </w:numPr>
        <w:spacing w:after="0"/>
        <w:rPr>
          <w:lang w:eastAsia="en-US" w:bidi="ar-SA"/>
        </w:rPr>
      </w:pPr>
      <w:r w:rsidRPr="005E7476">
        <w:rPr>
          <w:lang w:eastAsia="en-US" w:bidi="ar-SA"/>
        </w:rPr>
        <w:t>Students of</w:t>
      </w:r>
      <w:r w:rsidR="00344EC5">
        <w:rPr>
          <w:lang w:eastAsia="en-US" w:bidi="ar-SA"/>
        </w:rPr>
        <w:t>ten</w:t>
      </w:r>
      <w:r w:rsidRPr="005E7476">
        <w:rPr>
          <w:lang w:eastAsia="en-US" w:bidi="ar-SA"/>
        </w:rPr>
        <w:t xml:space="preserve"> have limited control</w:t>
      </w:r>
      <w:r w:rsidR="00C06E7E">
        <w:rPr>
          <w:lang w:eastAsia="en-US" w:bidi="ar-SA"/>
        </w:rPr>
        <w:t xml:space="preserve"> as well as </w:t>
      </w:r>
      <w:r w:rsidRPr="005E7476">
        <w:rPr>
          <w:lang w:eastAsia="en-US" w:bidi="ar-SA"/>
        </w:rPr>
        <w:t>visibility over their schedules in traditional systems.</w:t>
      </w:r>
    </w:p>
    <w:p w14:paraId="738BF4A0" w14:textId="0337BF6A" w:rsidR="005E7476" w:rsidRDefault="005E7476" w:rsidP="00917AD4">
      <w:pPr>
        <w:numPr>
          <w:ilvl w:val="1"/>
          <w:numId w:val="7"/>
        </w:numPr>
        <w:spacing w:after="0"/>
        <w:rPr>
          <w:lang w:eastAsia="en-US" w:bidi="ar-SA"/>
        </w:rPr>
      </w:pPr>
      <w:r w:rsidRPr="005E7476">
        <w:rPr>
          <w:lang w:eastAsia="en-US" w:bidi="ar-SA"/>
        </w:rPr>
        <w:t>Rilli aims to empower students by providing a user-friendly calendar interface that gives them easy access to their schedules, fostering a sense</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5E7476">
        <w:rPr>
          <w:lang w:eastAsia="en-US" w:bidi="ar-SA"/>
        </w:rPr>
        <w:t>ownership</w:t>
      </w:r>
      <w:r w:rsidR="00C06E7E">
        <w:rPr>
          <w:lang w:eastAsia="en-US" w:bidi="ar-SA"/>
        </w:rPr>
        <w:t xml:space="preserve"> as well as </w:t>
      </w:r>
      <w:r w:rsidRPr="005E7476">
        <w:rPr>
          <w:lang w:eastAsia="en-US" w:bidi="ar-SA"/>
        </w:rPr>
        <w:t>time management.</w:t>
      </w:r>
    </w:p>
    <w:p w14:paraId="5794AD28" w14:textId="56C3DC59" w:rsidR="002604BE" w:rsidRPr="005D04A0" w:rsidRDefault="005E7476" w:rsidP="00917AD4">
      <w:pPr>
        <w:pStyle w:val="Heading2"/>
        <w:numPr>
          <w:ilvl w:val="1"/>
          <w:numId w:val="26"/>
        </w:numPr>
      </w:pPr>
      <w:r w:rsidRPr="005D04A0">
        <w:lastRenderedPageBreak/>
        <w:t>Objectives</w:t>
      </w:r>
      <w:r w:rsidR="00C06E7E" w:rsidRPr="005D04A0">
        <w:t xml:space="preserve"> </w:t>
      </w:r>
      <w:r w:rsidR="00CE5DA4" w:rsidRPr="005D04A0">
        <w:t>of the</w:t>
      </w:r>
      <w:r w:rsidR="00BB6464" w:rsidRPr="005D04A0">
        <w:t xml:space="preserve"> </w:t>
      </w:r>
      <w:proofErr w:type="spellStart"/>
      <w:r w:rsidR="00BB6464" w:rsidRPr="005D04A0">
        <w:t>Rilli</w:t>
      </w:r>
      <w:proofErr w:type="spellEnd"/>
      <w:r w:rsidR="00BB6464" w:rsidRPr="005D04A0">
        <w:t xml:space="preserve"> Timetable</w:t>
      </w:r>
      <w:r w:rsidRPr="005D04A0">
        <w:t xml:space="preserve"> System</w:t>
      </w:r>
    </w:p>
    <w:p w14:paraId="5B860C7F" w14:textId="1E1B0C43" w:rsidR="002604BE" w:rsidRPr="002604BE" w:rsidRDefault="00BB6464" w:rsidP="00917AD4">
      <w:pPr>
        <w:spacing w:after="0"/>
        <w:rPr>
          <w:lang w:val="en-US" w:eastAsia="en-US" w:bidi="ar-SA"/>
        </w:rPr>
      </w:pPr>
      <w:r w:rsidRPr="002604BE">
        <w:rPr>
          <w:lang w:val="en-US" w:eastAsia="en-US" w:bidi="ar-SA"/>
        </w:rPr>
        <w:t>The</w:t>
      </w:r>
      <w:r>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w:t>
      </w:r>
      <w:r>
        <w:rPr>
          <w:lang w:val="en-US" w:eastAsia="en-US" w:bidi="ar-SA"/>
        </w:rPr>
        <w:t xml:space="preserve"> </w:t>
      </w:r>
      <w:proofErr w:type="spellStart"/>
      <w:r>
        <w:rPr>
          <w:lang w:val="en-US" w:eastAsia="en-US" w:bidi="ar-SA"/>
        </w:rPr>
        <w:t>Rilli</w:t>
      </w:r>
      <w:proofErr w:type="spellEnd"/>
      <w:r>
        <w:rPr>
          <w:lang w:val="en-US" w:eastAsia="en-US" w:bidi="ar-SA"/>
        </w:rPr>
        <w:t xml:space="preserve"> </w:t>
      </w:r>
      <w:r w:rsidRPr="002604BE">
        <w:rPr>
          <w:lang w:val="en-US" w:eastAsia="en-US" w:bidi="ar-SA"/>
        </w:rPr>
        <w:t>Timetable</w:t>
      </w:r>
      <w:r w:rsidR="00CE5DA4">
        <w:rPr>
          <w:lang w:val="en-US" w:eastAsia="en-US" w:bidi="ar-SA"/>
        </w:rPr>
        <w:t xml:space="preserve"> structure as well as system </w:t>
      </w:r>
      <w:r w:rsidR="002B43CC" w:rsidRPr="002604BE">
        <w:rPr>
          <w:lang w:val="en-US" w:eastAsia="en-US" w:bidi="ar-SA"/>
        </w:rPr>
        <w:t>is designed with specific objectives to address the challenges in academic scheduling</w:t>
      </w:r>
      <w:r w:rsidR="00C06E7E">
        <w:rPr>
          <w:lang w:val="en-US" w:eastAsia="en-US" w:bidi="ar-SA"/>
        </w:rPr>
        <w:t xml:space="preserve"> as well as </w:t>
      </w:r>
      <w:r w:rsidR="002B43CC" w:rsidRPr="002604BE">
        <w:rPr>
          <w:lang w:val="en-US" w:eastAsia="en-US" w:bidi="ar-SA"/>
        </w:rPr>
        <w:t>enhance the overall efficiency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002B43CC" w:rsidRPr="002604BE">
        <w:rPr>
          <w:lang w:val="en-US" w:eastAsia="en-US" w:bidi="ar-SA"/>
        </w:rPr>
        <w:t>timetable management:</w:t>
      </w:r>
    </w:p>
    <w:p w14:paraId="797EE386" w14:textId="1A299D89" w:rsidR="002604BE" w:rsidRPr="002604BE" w:rsidRDefault="00EA216F" w:rsidP="00917AD4">
      <w:pPr>
        <w:spacing w:after="0"/>
        <w:ind w:left="720" w:firstLine="0"/>
        <w:rPr>
          <w:lang w:val="en-US" w:eastAsia="en-US" w:bidi="ar-SA"/>
        </w:rPr>
      </w:pPr>
      <w:r>
        <w:rPr>
          <w:lang w:val="en-US" w:eastAsia="en-US" w:bidi="ar-SA"/>
        </w:rPr>
        <w:t>1</w:t>
      </w:r>
      <w:r w:rsidR="002604BE" w:rsidRPr="002604BE">
        <w:rPr>
          <w:lang w:val="en-US" w:eastAsia="en-US" w:bidi="ar-SA"/>
        </w:rPr>
        <w:t>. Automation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002604BE" w:rsidRPr="002604BE">
        <w:rPr>
          <w:lang w:val="en-US" w:eastAsia="en-US" w:bidi="ar-SA"/>
        </w:rPr>
        <w:t>Scheduling Processes: Implementing automated processes</w:t>
      </w:r>
      <w:r w:rsidR="00C06E7E">
        <w:rPr>
          <w:lang w:val="en-US" w:eastAsia="en-US" w:bidi="ar-SA"/>
        </w:rPr>
        <w:t xml:space="preserve"> for the purpose of </w:t>
      </w:r>
      <w:r w:rsidR="002604BE" w:rsidRPr="002604BE">
        <w:rPr>
          <w:lang w:val="en-US" w:eastAsia="en-US" w:bidi="ar-SA"/>
        </w:rPr>
        <w:t>creating</w:t>
      </w:r>
      <w:r w:rsidR="00C06E7E">
        <w:rPr>
          <w:lang w:val="en-US" w:eastAsia="en-US" w:bidi="ar-SA"/>
        </w:rPr>
        <w:t xml:space="preserve"> as well as </w:t>
      </w:r>
      <w:r w:rsidR="002604BE" w:rsidRPr="002604BE">
        <w:rPr>
          <w:lang w:val="en-US" w:eastAsia="en-US" w:bidi="ar-SA"/>
        </w:rPr>
        <w:t>managing academic schedules to reduce manual efforts</w:t>
      </w:r>
      <w:r w:rsidR="00C06E7E">
        <w:rPr>
          <w:lang w:val="en-US" w:eastAsia="en-US" w:bidi="ar-SA"/>
        </w:rPr>
        <w:t xml:space="preserve"> as well as </w:t>
      </w:r>
      <w:r w:rsidR="002604BE" w:rsidRPr="002604BE">
        <w:rPr>
          <w:lang w:val="en-US" w:eastAsia="en-US" w:bidi="ar-SA"/>
        </w:rPr>
        <w:t>minimize errors in the scheduling workflow.</w:t>
      </w:r>
    </w:p>
    <w:p w14:paraId="4ADB9775" w14:textId="639BAF50" w:rsidR="002604BE" w:rsidRPr="002604BE" w:rsidRDefault="002604BE" w:rsidP="00917AD4">
      <w:pPr>
        <w:spacing w:after="0"/>
        <w:ind w:left="720"/>
        <w:rPr>
          <w:lang w:val="en-US" w:eastAsia="en-US" w:bidi="ar-SA"/>
        </w:rPr>
      </w:pPr>
      <w:r w:rsidRPr="002604BE">
        <w:rPr>
          <w:lang w:val="en-US" w:eastAsia="en-US" w:bidi="ar-SA"/>
        </w:rPr>
        <w:t>2. Enhanced Communication</w:t>
      </w:r>
      <w:r w:rsidR="00C06E7E">
        <w:rPr>
          <w:lang w:val="en-US" w:eastAsia="en-US" w:bidi="ar-SA"/>
        </w:rPr>
        <w:t xml:space="preserve"> for the purpose of </w:t>
      </w:r>
      <w:r w:rsidRPr="002604BE">
        <w:rPr>
          <w:lang w:val="en-US" w:eastAsia="en-US" w:bidi="ar-SA"/>
        </w:rPr>
        <w:t>Moderators</w:t>
      </w:r>
      <w:r w:rsidR="00C06E7E">
        <w:rPr>
          <w:lang w:val="en-US" w:eastAsia="en-US" w:bidi="ar-SA"/>
        </w:rPr>
        <w:t xml:space="preserve"> as well as </w:t>
      </w:r>
      <w:r w:rsidRPr="002604BE">
        <w:rPr>
          <w:lang w:val="en-US" w:eastAsia="en-US" w:bidi="ar-SA"/>
        </w:rPr>
        <w:t>Students: Facilitating seamless communication between moderators creating schedules</w:t>
      </w:r>
      <w:r w:rsidR="00C06E7E">
        <w:rPr>
          <w:lang w:val="en-US" w:eastAsia="en-US" w:bidi="ar-SA"/>
        </w:rPr>
        <w:t xml:space="preserve"> as well as </w:t>
      </w:r>
      <w:r w:rsidRPr="002604BE">
        <w:rPr>
          <w:lang w:val="en-US" w:eastAsia="en-US" w:bidi="ar-SA"/>
        </w:rPr>
        <w:t>students accessing their timetables to bridge existing gaps</w:t>
      </w:r>
      <w:r w:rsidR="00C06E7E">
        <w:rPr>
          <w:lang w:val="en-US" w:eastAsia="en-US" w:bidi="ar-SA"/>
        </w:rPr>
        <w:t xml:space="preserve"> as well as </w:t>
      </w:r>
      <w:r w:rsidRPr="002604BE">
        <w:rPr>
          <w:lang w:val="en-US" w:eastAsia="en-US" w:bidi="ar-SA"/>
        </w:rPr>
        <w:t>ensure clarity in schedule dissemination.</w:t>
      </w:r>
    </w:p>
    <w:p w14:paraId="0501913D" w14:textId="157814AB" w:rsidR="002604BE" w:rsidRPr="002604BE" w:rsidRDefault="002604BE" w:rsidP="00917AD4">
      <w:pPr>
        <w:spacing w:after="0"/>
        <w:ind w:left="720"/>
        <w:rPr>
          <w:lang w:val="en-US" w:eastAsia="en-US" w:bidi="ar-SA"/>
        </w:rPr>
      </w:pPr>
      <w:r w:rsidRPr="002604BE">
        <w:rPr>
          <w:lang w:val="en-US" w:eastAsia="en-US" w:bidi="ar-SA"/>
        </w:rPr>
        <w:t>3. Optimized Resource Allocation: Improving resource allocation by efficiently managing classrooms, teacher assignments,</w:t>
      </w:r>
      <w:r w:rsidR="00C06E7E">
        <w:rPr>
          <w:lang w:val="en-US" w:eastAsia="en-US" w:bidi="ar-SA"/>
        </w:rPr>
        <w:t xml:space="preserve"> as well as </w:t>
      </w:r>
      <w:r w:rsidRPr="002604BE">
        <w:rPr>
          <w:lang w:val="en-US" w:eastAsia="en-US" w:bidi="ar-SA"/>
        </w:rPr>
        <w:t>other resources to prevent conflicts</w:t>
      </w:r>
      <w:r w:rsidR="00C06E7E">
        <w:rPr>
          <w:lang w:val="en-US" w:eastAsia="en-US" w:bidi="ar-SA"/>
        </w:rPr>
        <w:t xml:space="preserve"> as well as </w:t>
      </w:r>
      <w:r w:rsidRPr="002604BE">
        <w:rPr>
          <w:lang w:val="en-US" w:eastAsia="en-US" w:bidi="ar-SA"/>
        </w:rPr>
        <w:t>enhance overall resource utilization.</w:t>
      </w:r>
    </w:p>
    <w:p w14:paraId="77F533FA" w14:textId="65B8D91A" w:rsidR="002604BE" w:rsidRPr="002604BE" w:rsidRDefault="002604BE" w:rsidP="00917AD4">
      <w:pPr>
        <w:spacing w:after="0"/>
        <w:ind w:left="720"/>
        <w:rPr>
          <w:lang w:val="en-US" w:eastAsia="en-US" w:bidi="ar-SA"/>
        </w:rPr>
      </w:pPr>
      <w:r w:rsidRPr="002604BE">
        <w:rPr>
          <w:lang w:val="en-US" w:eastAsia="en-US" w:bidi="ar-SA"/>
        </w:rPr>
        <w:t>4. Adaptability to Changes: Providing a flexible</w:t>
      </w:r>
      <w:r w:rsidR="00C06E7E">
        <w:rPr>
          <w:lang w:val="en-US" w:eastAsia="en-US" w:bidi="ar-SA"/>
        </w:rPr>
        <w:t xml:space="preserve"> as well as </w:t>
      </w:r>
      <w:r w:rsidRPr="002604BE">
        <w:rPr>
          <w:lang w:val="en-US" w:eastAsia="en-US" w:bidi="ar-SA"/>
        </w:rPr>
        <w:t>adaptable scheduling</w:t>
      </w:r>
      <w:r w:rsidR="00CE5DA4">
        <w:rPr>
          <w:lang w:val="en-US" w:eastAsia="en-US" w:bidi="ar-SA"/>
        </w:rPr>
        <w:t xml:space="preserve"> structure as well as system </w:t>
      </w:r>
      <w:r w:rsidRPr="002604BE">
        <w:rPr>
          <w:lang w:val="en-US" w:eastAsia="en-US" w:bidi="ar-SA"/>
        </w:rPr>
        <w:t>that allows quick adjustments to accommodate changes in faculty availability, room modifications, or unexpected events.</w:t>
      </w:r>
    </w:p>
    <w:p w14:paraId="39480B3F" w14:textId="3EDBA2AF" w:rsidR="002604BE" w:rsidRPr="002604BE" w:rsidRDefault="002604BE" w:rsidP="00917AD4">
      <w:pPr>
        <w:spacing w:after="0"/>
        <w:ind w:left="720"/>
        <w:rPr>
          <w:lang w:val="en-US" w:eastAsia="en-US" w:bidi="ar-SA"/>
        </w:rPr>
      </w:pPr>
      <w:r w:rsidRPr="002604BE">
        <w:rPr>
          <w:lang w:val="en-US" w:eastAsia="en-US" w:bidi="ar-SA"/>
        </w:rPr>
        <w:t>5. Organized</w:t>
      </w:r>
      <w:r w:rsidR="00C06E7E">
        <w:rPr>
          <w:lang w:val="en-US" w:eastAsia="en-US" w:bidi="ar-SA"/>
        </w:rPr>
        <w:t xml:space="preserve"> as well as </w:t>
      </w:r>
      <w:r w:rsidRPr="002604BE">
        <w:rPr>
          <w:lang w:val="en-US" w:eastAsia="en-US" w:bidi="ar-SA"/>
        </w:rPr>
        <w:t>Consis</w:t>
      </w:r>
      <w:r w:rsidR="00344EC5">
        <w:rPr>
          <w:lang w:val="en-US" w:eastAsia="en-US" w:bidi="ar-SA"/>
        </w:rPr>
        <w:t>ten</w:t>
      </w:r>
      <w:r w:rsidRPr="002604BE">
        <w:rPr>
          <w:lang w:val="en-US" w:eastAsia="en-US" w:bidi="ar-SA"/>
        </w:rPr>
        <w:t>t</w:t>
      </w:r>
      <w:r w:rsidR="002D2817">
        <w:rPr>
          <w:lang w:val="en-US" w:eastAsia="en-US" w:bidi="ar-SA"/>
        </w:rPr>
        <w:t xml:space="preserve"> data and factorial figures </w:t>
      </w:r>
      <w:r w:rsidRPr="002604BE">
        <w:rPr>
          <w:lang w:val="en-US" w:eastAsia="en-US" w:bidi="ar-SA"/>
        </w:rPr>
        <w:t>Management: Implementing the multiset</w:t>
      </w:r>
      <w:r w:rsidR="002D2817">
        <w:rPr>
          <w:lang w:val="en-US" w:eastAsia="en-US" w:bidi="ar-SA"/>
        </w:rPr>
        <w:t xml:space="preserve"> data and factorial figures </w:t>
      </w:r>
      <w:r w:rsidRPr="002604BE">
        <w:rPr>
          <w:lang w:val="en-US" w:eastAsia="en-US" w:bidi="ar-SA"/>
        </w:rPr>
        <w:t>structure</w:t>
      </w:r>
      <w:r w:rsidR="00C06E7E">
        <w:rPr>
          <w:lang w:val="en-US" w:eastAsia="en-US" w:bidi="ar-SA"/>
        </w:rPr>
        <w:t xml:space="preserve"> for the purpose of </w:t>
      </w:r>
      <w:r w:rsidRPr="002604BE">
        <w:rPr>
          <w:lang w:val="en-US" w:eastAsia="en-US" w:bidi="ar-SA"/>
        </w:rPr>
        <w:t>organized</w:t>
      </w:r>
      <w:r w:rsidR="00C06E7E">
        <w:rPr>
          <w:lang w:val="en-US" w:eastAsia="en-US" w:bidi="ar-SA"/>
        </w:rPr>
        <w:t xml:space="preserve"> as well as </w:t>
      </w:r>
      <w:r w:rsidRPr="002604BE">
        <w:rPr>
          <w:lang w:val="en-US" w:eastAsia="en-US" w:bidi="ar-SA"/>
        </w:rPr>
        <w:t>consis</w:t>
      </w:r>
      <w:r w:rsidR="00344EC5">
        <w:rPr>
          <w:lang w:val="en-US" w:eastAsia="en-US" w:bidi="ar-SA"/>
        </w:rPr>
        <w:t>ten</w:t>
      </w:r>
      <w:r w:rsidRPr="002604BE">
        <w:rPr>
          <w:lang w:val="en-US" w:eastAsia="en-US" w:bidi="ar-SA"/>
        </w:rPr>
        <w:t>t storage</w:t>
      </w:r>
      <w:r w:rsidR="00C06E7E">
        <w:rPr>
          <w:lang w:val="en-US" w:eastAsia="en-US" w:bidi="ar-SA"/>
        </w:rPr>
        <w:t xml:space="preserve"> as well as </w:t>
      </w:r>
      <w:r w:rsidRPr="002604BE">
        <w:rPr>
          <w:lang w:val="en-US" w:eastAsia="en-US" w:bidi="ar-SA"/>
        </w:rPr>
        <w:t>retrieval</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2604BE">
        <w:rPr>
          <w:lang w:val="en-US" w:eastAsia="en-US" w:bidi="ar-SA"/>
        </w:rPr>
        <w:t>scheduling data, ensuring accuracy</w:t>
      </w:r>
      <w:r w:rsidR="00C06E7E">
        <w:rPr>
          <w:lang w:val="en-US" w:eastAsia="en-US" w:bidi="ar-SA"/>
        </w:rPr>
        <w:t xml:space="preserve"> as well as </w:t>
      </w:r>
      <w:r w:rsidRPr="002604BE">
        <w:rPr>
          <w:lang w:val="en-US" w:eastAsia="en-US" w:bidi="ar-SA"/>
        </w:rPr>
        <w:t>accessibility</w:t>
      </w:r>
      <w:r w:rsidR="00C06E7E">
        <w:rPr>
          <w:lang w:val="en-US" w:eastAsia="en-US" w:bidi="ar-SA"/>
        </w:rPr>
        <w:t xml:space="preserve"> for the purpose of </w:t>
      </w:r>
      <w:r w:rsidRPr="002604BE">
        <w:rPr>
          <w:lang w:val="en-US" w:eastAsia="en-US" w:bidi="ar-SA"/>
        </w:rPr>
        <w:t>both moderators</w:t>
      </w:r>
      <w:r w:rsidR="00C06E7E">
        <w:rPr>
          <w:lang w:val="en-US" w:eastAsia="en-US" w:bidi="ar-SA"/>
        </w:rPr>
        <w:t xml:space="preserve"> as well as </w:t>
      </w:r>
      <w:r w:rsidRPr="002604BE">
        <w:rPr>
          <w:lang w:val="en-US" w:eastAsia="en-US" w:bidi="ar-SA"/>
        </w:rPr>
        <w:t>students</w:t>
      </w:r>
      <w:r w:rsidR="00917AD4">
        <w:rPr>
          <w:lang w:val="en-US" w:eastAsia="en-US" w:bidi="ar-SA"/>
        </w:rPr>
        <w:t>.</w:t>
      </w:r>
    </w:p>
    <w:p w14:paraId="1E29EA8C" w14:textId="4F047C97" w:rsidR="002604BE" w:rsidRPr="002604BE" w:rsidRDefault="002604BE" w:rsidP="00917AD4">
      <w:pPr>
        <w:spacing w:after="0"/>
        <w:ind w:left="710" w:firstLine="0"/>
        <w:rPr>
          <w:lang w:val="en-US" w:eastAsia="en-US" w:bidi="ar-SA"/>
        </w:rPr>
      </w:pPr>
      <w:r w:rsidRPr="002604BE">
        <w:rPr>
          <w:lang w:val="en-US" w:eastAsia="en-US" w:bidi="ar-SA"/>
        </w:rPr>
        <w:t>6. Empowering Students with User-Friendly Interface: Empowering students by offering a user-friendly calendar interface that provides easy access to their schedules, fostering a sense</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2604BE">
        <w:rPr>
          <w:lang w:val="en-US" w:eastAsia="en-US" w:bidi="ar-SA"/>
        </w:rPr>
        <w:t>ownership</w:t>
      </w:r>
      <w:r w:rsidR="00C06E7E">
        <w:rPr>
          <w:lang w:val="en-US" w:eastAsia="en-US" w:bidi="ar-SA"/>
        </w:rPr>
        <w:t xml:space="preserve"> as well as </w:t>
      </w:r>
      <w:r w:rsidRPr="002604BE">
        <w:rPr>
          <w:lang w:val="en-US" w:eastAsia="en-US" w:bidi="ar-SA"/>
        </w:rPr>
        <w:t>effective time management.</w:t>
      </w:r>
    </w:p>
    <w:p w14:paraId="31BCCC66" w14:textId="701F0BAD" w:rsidR="002604BE" w:rsidRPr="002604BE" w:rsidRDefault="002604BE" w:rsidP="00917AD4">
      <w:pPr>
        <w:spacing w:after="0"/>
        <w:ind w:left="720"/>
        <w:rPr>
          <w:lang w:val="en-US" w:eastAsia="en-US" w:bidi="ar-SA"/>
        </w:rPr>
      </w:pPr>
      <w:r w:rsidRPr="002604BE">
        <w:rPr>
          <w:lang w:val="en-US" w:eastAsia="en-US" w:bidi="ar-SA"/>
        </w:rPr>
        <w:t>7. Streamlined</w:t>
      </w:r>
      <w:r w:rsidR="00C06E7E">
        <w:rPr>
          <w:lang w:val="en-US" w:eastAsia="en-US" w:bidi="ar-SA"/>
        </w:rPr>
        <w:t xml:space="preserve"> as well as </w:t>
      </w:r>
      <w:r w:rsidRPr="002604BE">
        <w:rPr>
          <w:lang w:val="en-US" w:eastAsia="en-US" w:bidi="ar-SA"/>
        </w:rPr>
        <w:t>Efficient Academic Operations: Contributing to overall academic operational efficiency by streamlining scheduling processes, reducing manual work,</w:t>
      </w:r>
      <w:r w:rsidR="00C06E7E">
        <w:rPr>
          <w:lang w:val="en-US" w:eastAsia="en-US" w:bidi="ar-SA"/>
        </w:rPr>
        <w:t xml:space="preserve"> as well as </w:t>
      </w:r>
      <w:r w:rsidRPr="002604BE">
        <w:rPr>
          <w:lang w:val="en-US" w:eastAsia="en-US" w:bidi="ar-SA"/>
        </w:rPr>
        <w:t>facilitating better collaboration between academic stakeholders.</w:t>
      </w:r>
    </w:p>
    <w:p w14:paraId="32FA409E" w14:textId="79FE79B7" w:rsidR="002604BE" w:rsidRPr="002604BE" w:rsidRDefault="002604BE" w:rsidP="00917AD4">
      <w:pPr>
        <w:spacing w:after="0"/>
        <w:ind w:left="720"/>
        <w:rPr>
          <w:lang w:val="en-US" w:eastAsia="en-US" w:bidi="ar-SA"/>
        </w:rPr>
      </w:pPr>
      <w:r w:rsidRPr="002604BE">
        <w:rPr>
          <w:lang w:val="en-US" w:eastAsia="en-US" w:bidi="ar-SA"/>
        </w:rPr>
        <w:t>8. Improved Moderation</w:t>
      </w:r>
      <w:r w:rsidR="00C06E7E">
        <w:rPr>
          <w:lang w:val="en-US" w:eastAsia="en-US" w:bidi="ar-SA"/>
        </w:rPr>
        <w:t xml:space="preserve"> as well as </w:t>
      </w:r>
      <w:r w:rsidRPr="002604BE">
        <w:rPr>
          <w:lang w:val="en-US" w:eastAsia="en-US" w:bidi="ar-SA"/>
        </w:rPr>
        <w:t>Staff Productivity: Aiding moderators</w:t>
      </w:r>
      <w:r w:rsidR="00C06E7E">
        <w:rPr>
          <w:lang w:val="en-US" w:eastAsia="en-US" w:bidi="ar-SA"/>
        </w:rPr>
        <w:t xml:space="preserve"> as well as </w:t>
      </w:r>
      <w:r w:rsidRPr="002604BE">
        <w:rPr>
          <w:lang w:val="en-US" w:eastAsia="en-US" w:bidi="ar-SA"/>
        </w:rPr>
        <w:t>staff in managing schedules effectively, thereby improving overall productivity</w:t>
      </w:r>
      <w:r w:rsidR="00C06E7E">
        <w:rPr>
          <w:lang w:val="en-US" w:eastAsia="en-US" w:bidi="ar-SA"/>
        </w:rPr>
        <w:t xml:space="preserve"> as well as </w:t>
      </w:r>
      <w:r w:rsidRPr="002604BE">
        <w:rPr>
          <w:lang w:val="en-US" w:eastAsia="en-US" w:bidi="ar-SA"/>
        </w:rPr>
        <w:t>reducing the administrative burden associated with timetable management.</w:t>
      </w:r>
    </w:p>
    <w:p w14:paraId="0D78C8C8" w14:textId="6E349001" w:rsidR="00FA0668" w:rsidRPr="002604BE" w:rsidRDefault="00FA0668" w:rsidP="00FA0668">
      <w:pPr>
        <w:rPr>
          <w:lang w:val="en-US" w:eastAsia="en-US" w:bidi="ar-SA"/>
        </w:rPr>
      </w:pPr>
      <w:r w:rsidRPr="00FA0668">
        <w:rPr>
          <w:lang w:val="en-US" w:eastAsia="en-US" w:bidi="ar-SA"/>
        </w:rPr>
        <w:t xml:space="preserve">In summary, </w:t>
      </w:r>
      <w:r w:rsidR="00BB6464" w:rsidRPr="00FA0668">
        <w:rPr>
          <w:lang w:val="en-US" w:eastAsia="en-US" w:bidi="ar-SA"/>
        </w:rPr>
        <w:t>the</w:t>
      </w:r>
      <w:r w:rsidR="00BB6464">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w:t>
      </w:r>
      <w:r w:rsidR="00BB6464">
        <w:rPr>
          <w:lang w:val="en-US" w:eastAsia="en-US" w:bidi="ar-SA"/>
        </w:rPr>
        <w:t xml:space="preserve"> </w:t>
      </w:r>
      <w:proofErr w:type="spellStart"/>
      <w:r w:rsidR="00BB6464">
        <w:rPr>
          <w:lang w:val="en-US" w:eastAsia="en-US" w:bidi="ar-SA"/>
        </w:rPr>
        <w:t>Rilli</w:t>
      </w:r>
      <w:proofErr w:type="spellEnd"/>
      <w:r w:rsidR="00BB6464">
        <w:rPr>
          <w:lang w:val="en-US" w:eastAsia="en-US" w:bidi="ar-SA"/>
        </w:rPr>
        <w:t xml:space="preserve"> </w:t>
      </w:r>
      <w:r w:rsidR="00BB6464" w:rsidRPr="00FA0668">
        <w:rPr>
          <w:lang w:val="en-US" w:eastAsia="en-US" w:bidi="ar-SA"/>
        </w:rPr>
        <w:t>Timetable</w:t>
      </w:r>
      <w:r w:rsidRPr="00FA0668">
        <w:rPr>
          <w:lang w:val="en-US" w:eastAsia="en-US" w:bidi="ar-SA"/>
        </w:rPr>
        <w:t xml:space="preserve"> System's objectives focus on automating processes, enhancing communication, optimizing resource allocation, adapting to changes, ensuring organized</w:t>
      </w:r>
      <w:r w:rsidR="002D2817">
        <w:rPr>
          <w:lang w:val="en-US" w:eastAsia="en-US" w:bidi="ar-SA"/>
        </w:rPr>
        <w:t xml:space="preserve"> data and factorial figures </w:t>
      </w:r>
      <w:r w:rsidRPr="00FA0668">
        <w:rPr>
          <w:lang w:val="en-US" w:eastAsia="en-US" w:bidi="ar-SA"/>
        </w:rPr>
        <w:t>management, empowering students, streamlining academic operations,</w:t>
      </w:r>
      <w:r w:rsidR="00C06E7E">
        <w:rPr>
          <w:lang w:val="en-US" w:eastAsia="en-US" w:bidi="ar-SA"/>
        </w:rPr>
        <w:t xml:space="preserve"> as well as </w:t>
      </w:r>
      <w:r w:rsidRPr="00FA0668">
        <w:rPr>
          <w:lang w:val="en-US" w:eastAsia="en-US" w:bidi="ar-SA"/>
        </w:rPr>
        <w:t>improving staff productivity. These objectives aim to address the identified challenges within academic scheduling</w:t>
      </w:r>
      <w:r w:rsidR="00C06E7E">
        <w:rPr>
          <w:lang w:val="en-US" w:eastAsia="en-US" w:bidi="ar-SA"/>
        </w:rPr>
        <w:t xml:space="preserve"> as well as </w:t>
      </w:r>
      <w:r w:rsidRPr="00FA0668">
        <w:rPr>
          <w:lang w:val="en-US" w:eastAsia="en-US" w:bidi="ar-SA"/>
        </w:rPr>
        <w:t>elevate the efficiency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FA0668">
        <w:rPr>
          <w:lang w:val="en-US" w:eastAsia="en-US" w:bidi="ar-SA"/>
        </w:rPr>
        <w:t>timetable management in educational institutions.</w:t>
      </w:r>
    </w:p>
    <w:p w14:paraId="59D49BC5" w14:textId="77777777" w:rsidR="00396AAE" w:rsidRDefault="00396AAE">
      <w:pPr>
        <w:spacing w:after="160" w:line="259" w:lineRule="auto"/>
        <w:ind w:left="0" w:firstLine="0"/>
        <w:jc w:val="left"/>
        <w:rPr>
          <w:rFonts w:ascii="Calibri" w:eastAsia="Calibri" w:hAnsi="Calibri" w:cs="Calibri"/>
          <w:b/>
          <w:sz w:val="44"/>
          <w:lang w:val="en-US" w:eastAsia="en-US" w:bidi="ar-SA"/>
        </w:rPr>
      </w:pPr>
      <w:r>
        <w:br w:type="page"/>
      </w:r>
    </w:p>
    <w:p w14:paraId="1A72ED06" w14:textId="7E9DA32A" w:rsidR="00C03FF5" w:rsidRDefault="00917AD4" w:rsidP="00917AD4">
      <w:pPr>
        <w:pStyle w:val="Heading1"/>
        <w:numPr>
          <w:ilvl w:val="0"/>
          <w:numId w:val="30"/>
        </w:numPr>
      </w:pPr>
      <w:r>
        <w:lastRenderedPageBreak/>
        <w:t xml:space="preserve">Chapter 3: </w:t>
      </w:r>
      <w:r w:rsidR="00C03FF5" w:rsidRPr="00C03FF5">
        <w:t>Proposed Work/Methodology</w:t>
      </w:r>
    </w:p>
    <w:p w14:paraId="52662F6C" w14:textId="33F56421" w:rsidR="00E11D4F" w:rsidRPr="00E11D4F" w:rsidRDefault="00E11D4F" w:rsidP="00345D2E">
      <w:pPr>
        <w:pStyle w:val="Heading2"/>
        <w:ind w:left="400" w:firstLine="320"/>
      </w:pPr>
      <w:r>
        <w:t>3.</w:t>
      </w:r>
      <w:r>
        <w:t>1</w:t>
      </w:r>
      <w:r w:rsidRPr="00E11D4F">
        <w:t xml:space="preserve"> Project Planning</w:t>
      </w:r>
    </w:p>
    <w:p w14:paraId="35363600" w14:textId="77777777" w:rsidR="00E11D4F" w:rsidRPr="00917AD4" w:rsidRDefault="00E11D4F" w:rsidP="00917AD4">
      <w:pPr>
        <w:pStyle w:val="Heading3"/>
        <w:rPr>
          <w:b w:val="0"/>
          <w:bCs/>
          <w:sz w:val="30"/>
          <w:szCs w:val="30"/>
        </w:rPr>
      </w:pPr>
      <w:r w:rsidRPr="00917AD4">
        <w:rPr>
          <w:b w:val="0"/>
          <w:bCs/>
          <w:sz w:val="30"/>
          <w:szCs w:val="30"/>
        </w:rPr>
        <w:t>Defining Objectives:</w:t>
      </w:r>
    </w:p>
    <w:p w14:paraId="374AF15C" w14:textId="79A1484A" w:rsidR="00BD4EA3" w:rsidRPr="00BD4EA3" w:rsidRDefault="00BD4EA3" w:rsidP="001C6857">
      <w:pPr>
        <w:spacing w:after="0"/>
        <w:rPr>
          <w:lang w:eastAsia="en-US" w:bidi="ar-SA"/>
        </w:rPr>
      </w:pPr>
      <w:r w:rsidRPr="00BD4EA3">
        <w:rPr>
          <w:lang w:eastAsia="en-US" w:bidi="ar-SA"/>
        </w:rPr>
        <w:t>Enhancing Scheduling Efficiency:</w:t>
      </w:r>
      <w:r w:rsidR="0083462F">
        <w:rPr>
          <w:lang w:eastAsia="en-US" w:bidi="ar-SA"/>
        </w:rPr>
        <w:t xml:space="preserve"> </w:t>
      </w:r>
      <w:r w:rsidRPr="00BD4EA3">
        <w:rPr>
          <w:lang w:eastAsia="en-US" w:bidi="ar-SA"/>
        </w:rPr>
        <w:t>The primary objective is to streamline</w:t>
      </w:r>
      <w:r w:rsidR="00C06E7E">
        <w:rPr>
          <w:lang w:eastAsia="en-US" w:bidi="ar-SA"/>
        </w:rPr>
        <w:t xml:space="preserve"> as well as </w:t>
      </w:r>
      <w:r w:rsidRPr="00BD4EA3">
        <w:rPr>
          <w:lang w:eastAsia="en-US" w:bidi="ar-SA"/>
        </w:rPr>
        <w:t>optimize the scheduling process within educational settings. This involves creating a</w:t>
      </w:r>
      <w:r w:rsidR="00CE5DA4">
        <w:rPr>
          <w:lang w:eastAsia="en-US" w:bidi="ar-SA"/>
        </w:rPr>
        <w:t xml:space="preserve"> structure as well as system </w:t>
      </w:r>
      <w:r w:rsidRPr="00BD4EA3">
        <w:rPr>
          <w:lang w:eastAsia="en-US" w:bidi="ar-SA"/>
        </w:rPr>
        <w:t>that effectively manages timeslots, teacher availability,</w:t>
      </w:r>
      <w:r w:rsidR="00C06E7E">
        <w:rPr>
          <w:lang w:eastAsia="en-US" w:bidi="ar-SA"/>
        </w:rPr>
        <w:t xml:space="preserve"> as well as </w:t>
      </w:r>
      <w:r w:rsidRPr="00BD4EA3">
        <w:rPr>
          <w:lang w:eastAsia="en-US" w:bidi="ar-SA"/>
        </w:rPr>
        <w:t>classroom resources, reducing scheduling conflicts</w:t>
      </w:r>
      <w:r w:rsidR="00C06E7E">
        <w:rPr>
          <w:lang w:eastAsia="en-US" w:bidi="ar-SA"/>
        </w:rPr>
        <w:t xml:space="preserve"> as well as </w:t>
      </w:r>
      <w:r w:rsidRPr="00BD4EA3">
        <w:rPr>
          <w:lang w:eastAsia="en-US" w:bidi="ar-SA"/>
        </w:rPr>
        <w:t>enhancing overall efficiency.</w:t>
      </w:r>
    </w:p>
    <w:p w14:paraId="44BE2F76" w14:textId="77777777" w:rsidR="001C6857" w:rsidRDefault="00BD4EA3" w:rsidP="001C6857">
      <w:pPr>
        <w:spacing w:after="0"/>
        <w:rPr>
          <w:lang w:eastAsia="en-US" w:bidi="ar-SA"/>
        </w:rPr>
      </w:pPr>
      <w:r w:rsidRPr="00BD4EA3">
        <w:rPr>
          <w:lang w:eastAsia="en-US" w:bidi="ar-SA"/>
        </w:rPr>
        <w:t>Facilitating Better Organization:</w:t>
      </w:r>
      <w:r w:rsidR="0039169A">
        <w:rPr>
          <w:lang w:eastAsia="en-US" w:bidi="ar-SA"/>
        </w:rPr>
        <w:t xml:space="preserve"> </w:t>
      </w:r>
      <w:r w:rsidR="00BB6464" w:rsidRPr="00BD4EA3">
        <w:rPr>
          <w:lang w:eastAsia="en-US" w:bidi="ar-SA"/>
        </w:rPr>
        <w:t>The</w:t>
      </w:r>
      <w:r w:rsidR="00BB6464">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 xml:space="preserve">to not very well organized </w:t>
      </w:r>
      <w:proofErr w:type="gramStart"/>
      <w:r w:rsidR="00C06E7E">
        <w:rPr>
          <w:lang w:eastAsia="en-US" w:bidi="ar-SA"/>
        </w:rPr>
        <w:t>time table</w:t>
      </w:r>
      <w:proofErr w:type="gramEnd"/>
      <w:r w:rsidR="00C06E7E">
        <w:rPr>
          <w:lang w:eastAsia="en-US" w:bidi="ar-SA"/>
        </w:rPr>
        <w:t xml:space="preserv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sidR="00BB6464">
        <w:rPr>
          <w:lang w:eastAsia="en-US" w:bidi="ar-SA"/>
        </w:rPr>
        <w:t xml:space="preserve"> Rilli</w:t>
      </w:r>
      <w:r w:rsidR="00CE5DA4">
        <w:rPr>
          <w:lang w:eastAsia="en-US" w:bidi="ar-SA"/>
        </w:rPr>
        <w:t xml:space="preserve"> structure as well as system </w:t>
      </w:r>
      <w:r w:rsidRPr="00BD4EA3">
        <w:rPr>
          <w:lang w:eastAsia="en-US" w:bidi="ar-SA"/>
        </w:rPr>
        <w:t>aims to provide a structured</w:t>
      </w:r>
      <w:r w:rsidR="00C06E7E">
        <w:rPr>
          <w:lang w:eastAsia="en-US" w:bidi="ar-SA"/>
        </w:rPr>
        <w:t xml:space="preserve"> as well as </w:t>
      </w:r>
      <w:r w:rsidRPr="00BD4EA3">
        <w:rPr>
          <w:lang w:eastAsia="en-US" w:bidi="ar-SA"/>
        </w:rPr>
        <w:t>organized approach to timetable management. It should enable moderators to easily input, modify,</w:t>
      </w:r>
      <w:r w:rsidR="00C06E7E">
        <w:rPr>
          <w:lang w:eastAsia="en-US" w:bidi="ar-SA"/>
        </w:rPr>
        <w:t xml:space="preserve"> as well as </w:t>
      </w:r>
      <w:r w:rsidRPr="00BD4EA3">
        <w:rPr>
          <w:lang w:eastAsia="en-US" w:bidi="ar-SA"/>
        </w:rPr>
        <w:t>retrieve schedule data, ensuring clarity</w:t>
      </w:r>
      <w:r w:rsidR="00C06E7E">
        <w:rPr>
          <w:lang w:eastAsia="en-US" w:bidi="ar-SA"/>
        </w:rPr>
        <w:t xml:space="preserve"> as well as </w:t>
      </w:r>
      <w:r w:rsidRPr="00BD4EA3">
        <w:rPr>
          <w:lang w:eastAsia="en-US" w:bidi="ar-SA"/>
        </w:rPr>
        <w:t>coherence in educational timetables.</w:t>
      </w:r>
    </w:p>
    <w:p w14:paraId="574DE629" w14:textId="42F8255D" w:rsidR="00BD4EA3" w:rsidRPr="00BD4EA3" w:rsidRDefault="00BD4EA3" w:rsidP="001C6857">
      <w:pPr>
        <w:spacing w:after="0"/>
        <w:rPr>
          <w:lang w:eastAsia="en-US" w:bidi="ar-SA"/>
        </w:rPr>
      </w:pPr>
      <w:r w:rsidRPr="00BD4EA3">
        <w:rPr>
          <w:lang w:eastAsia="en-US" w:bidi="ar-SA"/>
        </w:rPr>
        <w:t>Improving Communication Between Stakeholders:</w:t>
      </w:r>
      <w:r w:rsidR="0039169A">
        <w:rPr>
          <w:lang w:eastAsia="en-US" w:bidi="ar-SA"/>
        </w:rPr>
        <w:t xml:space="preserve"> </w:t>
      </w:r>
      <w:r w:rsidRPr="00BD4EA3">
        <w:rPr>
          <w:lang w:eastAsia="en-US" w:bidi="ar-SA"/>
        </w:rPr>
        <w:t>Another critical goal is to enhance communication channels between moderators, students,</w:t>
      </w:r>
      <w:r w:rsidR="00C06E7E">
        <w:rPr>
          <w:lang w:eastAsia="en-US" w:bidi="ar-SA"/>
        </w:rPr>
        <w:t xml:space="preserve"> as well as </w:t>
      </w:r>
      <w:r w:rsidRPr="00BD4EA3">
        <w:rPr>
          <w:lang w:eastAsia="en-US" w:bidi="ar-SA"/>
        </w:rPr>
        <w:t>teachers. The</w:t>
      </w:r>
      <w:r w:rsidR="00CE5DA4">
        <w:rPr>
          <w:lang w:eastAsia="en-US" w:bidi="ar-SA"/>
        </w:rPr>
        <w:t xml:space="preserve"> structure as well as system </w:t>
      </w:r>
      <w:r w:rsidRPr="00BD4EA3">
        <w:rPr>
          <w:lang w:eastAsia="en-US" w:bidi="ar-SA"/>
        </w:rPr>
        <w:t>should enable transparent communication regarding schedule updates, classroom changes,</w:t>
      </w:r>
      <w:r w:rsidR="00C06E7E">
        <w:rPr>
          <w:lang w:eastAsia="en-US" w:bidi="ar-SA"/>
        </w:rPr>
        <w:t xml:space="preserve"> as well as </w:t>
      </w:r>
      <w:r w:rsidRPr="00BD4EA3">
        <w:rPr>
          <w:lang w:eastAsia="en-US" w:bidi="ar-SA"/>
        </w:rPr>
        <w:t>teacher availability, fostering better coordination</w:t>
      </w:r>
      <w:r w:rsidR="00C06E7E">
        <w:rPr>
          <w:lang w:eastAsia="en-US" w:bidi="ar-SA"/>
        </w:rPr>
        <w:t xml:space="preserve"> as well as </w:t>
      </w:r>
      <w:r w:rsidRPr="00BD4EA3">
        <w:rPr>
          <w:lang w:eastAsia="en-US" w:bidi="ar-SA"/>
        </w:rPr>
        <w:t>reducing confusion.</w:t>
      </w:r>
    </w:p>
    <w:p w14:paraId="6C62BCF5" w14:textId="77777777" w:rsidR="00E11D4F" w:rsidRPr="00E11D4F" w:rsidRDefault="00E11D4F" w:rsidP="00E043FA">
      <w:pPr>
        <w:spacing w:after="0"/>
        <w:rPr>
          <w:lang w:val="en-US" w:eastAsia="en-US" w:bidi="ar-SA"/>
        </w:rPr>
      </w:pPr>
    </w:p>
    <w:p w14:paraId="22F80635" w14:textId="77777777" w:rsidR="00E11D4F" w:rsidRPr="00E043FA" w:rsidRDefault="00E11D4F" w:rsidP="00E043FA">
      <w:pPr>
        <w:spacing w:after="0"/>
        <w:rPr>
          <w:bCs/>
          <w:sz w:val="30"/>
          <w:szCs w:val="30"/>
          <w:lang w:val="en-US" w:eastAsia="en-US" w:bidi="ar-SA"/>
        </w:rPr>
      </w:pPr>
      <w:r w:rsidRPr="00E043FA">
        <w:rPr>
          <w:bCs/>
          <w:sz w:val="30"/>
          <w:szCs w:val="30"/>
          <w:lang w:val="en-US" w:eastAsia="en-US" w:bidi="ar-SA"/>
        </w:rPr>
        <w:t>Scope Definition:</w:t>
      </w:r>
    </w:p>
    <w:p w14:paraId="282F418E" w14:textId="492D649C" w:rsidR="00BD4EA3" w:rsidRPr="00BD4EA3" w:rsidRDefault="00BD4EA3" w:rsidP="00E043FA">
      <w:pPr>
        <w:spacing w:after="0"/>
        <w:rPr>
          <w:lang w:eastAsia="en-US" w:bidi="ar-SA"/>
        </w:rPr>
      </w:pPr>
      <w:r w:rsidRPr="00BD4EA3">
        <w:rPr>
          <w:lang w:eastAsia="en-US" w:bidi="ar-SA"/>
        </w:rPr>
        <w:t>Managing Timeslots:</w:t>
      </w:r>
      <w:r w:rsidR="00E043FA">
        <w:rPr>
          <w:lang w:eastAsia="en-US" w:bidi="ar-SA"/>
        </w:rPr>
        <w:t xml:space="preserve"> </w:t>
      </w:r>
      <w:r w:rsidR="00BB6464" w:rsidRPr="00BD4EA3">
        <w:rPr>
          <w:lang w:eastAsia="en-US" w:bidi="ar-SA"/>
        </w:rPr>
        <w:t>The</w:t>
      </w:r>
      <w:r w:rsidR="00BB6464">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 xml:space="preserve">to not very well organized </w:t>
      </w:r>
      <w:proofErr w:type="gramStart"/>
      <w:r w:rsidR="00C06E7E">
        <w:rPr>
          <w:lang w:eastAsia="en-US" w:bidi="ar-SA"/>
        </w:rPr>
        <w:t>time table</w:t>
      </w:r>
      <w:proofErr w:type="gramEnd"/>
      <w:r w:rsidR="00C06E7E">
        <w:rPr>
          <w:lang w:eastAsia="en-US" w:bidi="ar-SA"/>
        </w:rPr>
        <w:t xml:space="preserv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sidR="00BB6464">
        <w:rPr>
          <w:lang w:eastAsia="en-US" w:bidi="ar-SA"/>
        </w:rPr>
        <w:t xml:space="preserve"> Rilli</w:t>
      </w:r>
      <w:r w:rsidR="00CE5DA4">
        <w:rPr>
          <w:lang w:eastAsia="en-US" w:bidi="ar-SA"/>
        </w:rPr>
        <w:t xml:space="preserve"> structure as well as system </w:t>
      </w:r>
      <w:r w:rsidRPr="00BD4EA3">
        <w:rPr>
          <w:lang w:eastAsia="en-US" w:bidi="ar-SA"/>
        </w:rPr>
        <w:t>will encompass functionalities</w:t>
      </w:r>
      <w:r w:rsidR="00C06E7E">
        <w:rPr>
          <w:lang w:eastAsia="en-US" w:bidi="ar-SA"/>
        </w:rPr>
        <w:t xml:space="preserve"> for the purpose of </w:t>
      </w:r>
      <w:r w:rsidRPr="00BD4EA3">
        <w:rPr>
          <w:lang w:eastAsia="en-US" w:bidi="ar-SA"/>
        </w:rPr>
        <w:t>managing timeslots effectively. This includes creating, editing,</w:t>
      </w:r>
      <w:r w:rsidR="00C06E7E">
        <w:rPr>
          <w:lang w:eastAsia="en-US" w:bidi="ar-SA"/>
        </w:rPr>
        <w:t xml:space="preserve"> as well as </w:t>
      </w:r>
      <w:r w:rsidRPr="00BD4EA3">
        <w:rPr>
          <w:lang w:eastAsia="en-US" w:bidi="ar-SA"/>
        </w:rPr>
        <w:t>deleting timeslots</w:t>
      </w:r>
      <w:r w:rsidR="00C06E7E">
        <w:rPr>
          <w:lang w:eastAsia="en-US" w:bidi="ar-SA"/>
        </w:rPr>
        <w:t xml:space="preserve"> for the purpose of </w:t>
      </w:r>
      <w:r w:rsidRPr="00BD4EA3">
        <w:rPr>
          <w:lang w:eastAsia="en-US" w:bidi="ar-SA"/>
        </w:rPr>
        <w:t>various courses, teachers,</w:t>
      </w:r>
      <w:r w:rsidR="00C06E7E">
        <w:rPr>
          <w:lang w:eastAsia="en-US" w:bidi="ar-SA"/>
        </w:rPr>
        <w:t xml:space="preserve"> as well as </w:t>
      </w:r>
      <w:r w:rsidRPr="00BD4EA3">
        <w:rPr>
          <w:lang w:eastAsia="en-US" w:bidi="ar-SA"/>
        </w:rPr>
        <w:t>classrooms.</w:t>
      </w:r>
    </w:p>
    <w:p w14:paraId="72AED93D" w14:textId="56FC1C36" w:rsidR="00BD4EA3" w:rsidRPr="00BD4EA3" w:rsidRDefault="00BD4EA3" w:rsidP="00E043FA">
      <w:pPr>
        <w:spacing w:after="0"/>
        <w:rPr>
          <w:lang w:eastAsia="en-US" w:bidi="ar-SA"/>
        </w:rPr>
      </w:pPr>
      <w:r w:rsidRPr="00BD4EA3">
        <w:rPr>
          <w:lang w:eastAsia="en-US" w:bidi="ar-SA"/>
        </w:rPr>
        <w:t>Displaying Schedules:</w:t>
      </w:r>
      <w:r w:rsidR="0039169A">
        <w:rPr>
          <w:lang w:eastAsia="en-US" w:bidi="ar-SA"/>
        </w:rPr>
        <w:t xml:space="preserve"> </w:t>
      </w:r>
      <w:r w:rsidRPr="00BD4EA3">
        <w:rPr>
          <w:lang w:eastAsia="en-US" w:bidi="ar-SA"/>
        </w:rPr>
        <w:t>It will display comprehensive schedules</w:t>
      </w:r>
      <w:r w:rsidR="00C06E7E">
        <w:rPr>
          <w:lang w:eastAsia="en-US" w:bidi="ar-SA"/>
        </w:rPr>
        <w:t xml:space="preserve"> for the purpose of </w:t>
      </w:r>
      <w:r w:rsidRPr="00BD4EA3">
        <w:rPr>
          <w:lang w:eastAsia="en-US" w:bidi="ar-SA"/>
        </w:rPr>
        <w:t>students, showcasing their classes, teachers, room allocations,</w:t>
      </w:r>
      <w:r w:rsidR="00C06E7E">
        <w:rPr>
          <w:lang w:eastAsia="en-US" w:bidi="ar-SA"/>
        </w:rPr>
        <w:t xml:space="preserve"> as well as </w:t>
      </w:r>
      <w:r w:rsidRPr="00BD4EA3">
        <w:rPr>
          <w:lang w:eastAsia="en-US" w:bidi="ar-SA"/>
        </w:rPr>
        <w:t>timings in a user-friendly calendar or timetable format.</w:t>
      </w:r>
    </w:p>
    <w:p w14:paraId="0D7B9DFD" w14:textId="2FF710D1" w:rsidR="00E11D4F" w:rsidRDefault="00BD4EA3" w:rsidP="00E043FA">
      <w:pPr>
        <w:spacing w:after="0"/>
        <w:rPr>
          <w:lang w:eastAsia="en-US" w:bidi="ar-SA"/>
        </w:rPr>
      </w:pPr>
      <w:r w:rsidRPr="00BD4EA3">
        <w:rPr>
          <w:lang w:eastAsia="en-US" w:bidi="ar-SA"/>
        </w:rPr>
        <w:t>Facilitating Easy</w:t>
      </w:r>
      <w:r w:rsidR="002D2817">
        <w:rPr>
          <w:lang w:eastAsia="en-US" w:bidi="ar-SA"/>
        </w:rPr>
        <w:t xml:space="preserve"> data and factorial figures </w:t>
      </w:r>
      <w:r w:rsidRPr="00BD4EA3">
        <w:rPr>
          <w:lang w:eastAsia="en-US" w:bidi="ar-SA"/>
        </w:rPr>
        <w:t>Entry</w:t>
      </w:r>
      <w:r w:rsidR="00C06E7E">
        <w:rPr>
          <w:lang w:eastAsia="en-US" w:bidi="ar-SA"/>
        </w:rPr>
        <w:t xml:space="preserve"> for the purpose of </w:t>
      </w:r>
      <w:r w:rsidRPr="00BD4EA3">
        <w:rPr>
          <w:lang w:eastAsia="en-US" w:bidi="ar-SA"/>
        </w:rPr>
        <w:t>Moderators:</w:t>
      </w:r>
      <w:r w:rsidR="0039169A">
        <w:rPr>
          <w:lang w:eastAsia="en-US" w:bidi="ar-SA"/>
        </w:rPr>
        <w:t xml:space="preserve"> </w:t>
      </w:r>
      <w:r w:rsidRPr="00BD4EA3">
        <w:rPr>
          <w:lang w:eastAsia="en-US" w:bidi="ar-SA"/>
        </w:rPr>
        <w:t>The</w:t>
      </w:r>
      <w:r w:rsidR="00CE5DA4">
        <w:rPr>
          <w:lang w:eastAsia="en-US" w:bidi="ar-SA"/>
        </w:rPr>
        <w:t xml:space="preserve"> structure as well as system </w:t>
      </w:r>
      <w:r w:rsidRPr="00BD4EA3">
        <w:rPr>
          <w:lang w:eastAsia="en-US" w:bidi="ar-SA"/>
        </w:rPr>
        <w:t>will provide an intuitive interface</w:t>
      </w:r>
      <w:r w:rsidR="00C06E7E">
        <w:rPr>
          <w:lang w:eastAsia="en-US" w:bidi="ar-SA"/>
        </w:rPr>
        <w:t xml:space="preserve"> for the purpose of </w:t>
      </w:r>
      <w:r w:rsidRPr="00BD4EA3">
        <w:rPr>
          <w:lang w:eastAsia="en-US" w:bidi="ar-SA"/>
        </w:rPr>
        <w:t>moderators to input</w:t>
      </w:r>
      <w:r w:rsidR="00C06E7E">
        <w:rPr>
          <w:lang w:eastAsia="en-US" w:bidi="ar-SA"/>
        </w:rPr>
        <w:t xml:space="preserve"> as well as </w:t>
      </w:r>
      <w:r w:rsidRPr="00BD4EA3">
        <w:rPr>
          <w:lang w:eastAsia="en-US" w:bidi="ar-SA"/>
        </w:rPr>
        <w:t>manage schedule</w:t>
      </w:r>
      <w:r w:rsidR="002D2817">
        <w:rPr>
          <w:lang w:eastAsia="en-US" w:bidi="ar-SA"/>
        </w:rPr>
        <w:t xml:space="preserve"> data and factorial figures </w:t>
      </w:r>
      <w:r w:rsidRPr="00BD4EA3">
        <w:rPr>
          <w:lang w:eastAsia="en-US" w:bidi="ar-SA"/>
        </w:rPr>
        <w:t>effortlessly. This involves a user-friendly form or interface</w:t>
      </w:r>
      <w:r w:rsidR="00C06E7E">
        <w:rPr>
          <w:lang w:eastAsia="en-US" w:bidi="ar-SA"/>
        </w:rPr>
        <w:t xml:space="preserve"> for the purpose of </w:t>
      </w:r>
      <w:r w:rsidRPr="00BD4EA3">
        <w:rPr>
          <w:lang w:eastAsia="en-US" w:bidi="ar-SA"/>
        </w:rPr>
        <w:t>adding new timeslots</w:t>
      </w:r>
      <w:r w:rsidR="00C06E7E">
        <w:rPr>
          <w:lang w:eastAsia="en-US" w:bidi="ar-SA"/>
        </w:rPr>
        <w:t xml:space="preserve"> as well as </w:t>
      </w:r>
      <w:r w:rsidRPr="00BD4EA3">
        <w:rPr>
          <w:lang w:eastAsia="en-US" w:bidi="ar-SA"/>
        </w:rPr>
        <w:t xml:space="preserve">modifying existing </w:t>
      </w:r>
      <w:r w:rsidR="00953B93">
        <w:rPr>
          <w:lang w:eastAsia="en-US" w:bidi="ar-SA"/>
        </w:rPr>
        <w:t>one</w:t>
      </w:r>
      <w:r w:rsidRPr="00BD4EA3">
        <w:rPr>
          <w:lang w:eastAsia="en-US" w:bidi="ar-SA"/>
        </w:rPr>
        <w:t>s.</w:t>
      </w:r>
    </w:p>
    <w:p w14:paraId="2777E284" w14:textId="77777777" w:rsidR="00E043FA" w:rsidRPr="00E043FA" w:rsidRDefault="00E043FA" w:rsidP="00E043FA">
      <w:pPr>
        <w:spacing w:after="0"/>
        <w:rPr>
          <w:lang w:eastAsia="en-US" w:bidi="ar-SA"/>
        </w:rPr>
      </w:pPr>
    </w:p>
    <w:p w14:paraId="5A68A5A3" w14:textId="77777777" w:rsidR="00E11D4F" w:rsidRPr="00E043FA" w:rsidRDefault="00E11D4F" w:rsidP="00E043FA">
      <w:pPr>
        <w:spacing w:after="0"/>
        <w:rPr>
          <w:bCs/>
          <w:sz w:val="30"/>
          <w:szCs w:val="30"/>
          <w:lang w:val="en-US" w:eastAsia="en-US" w:bidi="ar-SA"/>
        </w:rPr>
      </w:pPr>
      <w:r w:rsidRPr="00E043FA">
        <w:rPr>
          <w:bCs/>
          <w:sz w:val="30"/>
          <w:szCs w:val="30"/>
          <w:lang w:val="en-US" w:eastAsia="en-US" w:bidi="ar-SA"/>
        </w:rPr>
        <w:t>Resource Allocation:</w:t>
      </w:r>
    </w:p>
    <w:p w14:paraId="793BD670" w14:textId="510E6F72" w:rsidR="00866CAD" w:rsidRPr="00866CAD" w:rsidRDefault="00866CAD" w:rsidP="00E043FA">
      <w:pPr>
        <w:spacing w:after="0"/>
        <w:rPr>
          <w:lang w:eastAsia="en-US" w:bidi="ar-SA"/>
        </w:rPr>
      </w:pPr>
      <w:r w:rsidRPr="00E043FA">
        <w:rPr>
          <w:bCs/>
          <w:lang w:eastAsia="en-US" w:bidi="ar-SA"/>
        </w:rPr>
        <w:t>Human Resources:</w:t>
      </w:r>
      <w:r w:rsidR="0039169A" w:rsidRPr="00E043FA">
        <w:rPr>
          <w:bCs/>
          <w:lang w:eastAsia="en-US" w:bidi="ar-SA"/>
        </w:rPr>
        <w:t xml:space="preserve"> </w:t>
      </w:r>
      <w:r w:rsidRPr="00E043FA">
        <w:rPr>
          <w:bCs/>
          <w:lang w:eastAsia="en-US" w:bidi="ar-SA"/>
        </w:rPr>
        <w:t>Allocate skilled developers proficient in HTML, CSS, JavaScript</w:t>
      </w:r>
      <w:r w:rsidR="00C06E7E" w:rsidRPr="00E043FA">
        <w:rPr>
          <w:bCs/>
          <w:lang w:eastAsia="en-US" w:bidi="ar-SA"/>
        </w:rPr>
        <w:t xml:space="preserve"> for the purpose of </w:t>
      </w:r>
      <w:r w:rsidRPr="00E043FA">
        <w:rPr>
          <w:bCs/>
          <w:lang w:eastAsia="en-US" w:bidi="ar-SA"/>
        </w:rPr>
        <w:t>fron</w:t>
      </w:r>
      <w:r w:rsidR="00344EC5">
        <w:rPr>
          <w:bCs/>
          <w:lang w:eastAsia="en-US" w:bidi="ar-SA"/>
        </w:rPr>
        <w:t>ten</w:t>
      </w:r>
      <w:r w:rsidRPr="00E043FA">
        <w:rPr>
          <w:bCs/>
          <w:lang w:eastAsia="en-US" w:bidi="ar-SA"/>
        </w:rPr>
        <w:t>d,</w:t>
      </w:r>
      <w:r w:rsidR="00C06E7E" w:rsidRPr="00E043FA">
        <w:rPr>
          <w:bCs/>
          <w:lang w:eastAsia="en-US" w:bidi="ar-SA"/>
        </w:rPr>
        <w:t xml:space="preserve"> as well as </w:t>
      </w:r>
      <w:r w:rsidRPr="00E043FA">
        <w:rPr>
          <w:bCs/>
          <w:lang w:eastAsia="en-US" w:bidi="ar-SA"/>
        </w:rPr>
        <w:t>C++</w:t>
      </w:r>
      <w:r w:rsidR="00C06E7E" w:rsidRPr="00E043FA">
        <w:rPr>
          <w:bCs/>
          <w:lang w:eastAsia="en-US" w:bidi="ar-SA"/>
        </w:rPr>
        <w:t xml:space="preserve"> for the purpose of </w:t>
      </w:r>
      <w:r w:rsidRPr="00E043FA">
        <w:rPr>
          <w:bCs/>
          <w:lang w:eastAsia="en-US" w:bidi="ar-SA"/>
        </w:rPr>
        <w:t>backend development. Form a dedicated team</w:t>
      </w:r>
      <w:r w:rsidRPr="00866CAD">
        <w:rPr>
          <w:lang w:eastAsia="en-US" w:bidi="ar-SA"/>
        </w:rPr>
        <w:t xml:space="preserve"> comprising fron</w:t>
      </w:r>
      <w:r w:rsidR="00344EC5">
        <w:rPr>
          <w:lang w:eastAsia="en-US" w:bidi="ar-SA"/>
        </w:rPr>
        <w:t>ten</w:t>
      </w:r>
      <w:r w:rsidRPr="00866CAD">
        <w:rPr>
          <w:lang w:eastAsia="en-US" w:bidi="ar-SA"/>
        </w:rPr>
        <w:t>d</w:t>
      </w:r>
      <w:r w:rsidR="00C06E7E">
        <w:rPr>
          <w:lang w:eastAsia="en-US" w:bidi="ar-SA"/>
        </w:rPr>
        <w:t xml:space="preserve"> as well as </w:t>
      </w:r>
      <w:r w:rsidRPr="00866CAD">
        <w:rPr>
          <w:lang w:eastAsia="en-US" w:bidi="ar-SA"/>
        </w:rPr>
        <w:t>backend developers, UI/UX designers,</w:t>
      </w:r>
      <w:r w:rsidR="00C06E7E">
        <w:rPr>
          <w:lang w:eastAsia="en-US" w:bidi="ar-SA"/>
        </w:rPr>
        <w:t xml:space="preserve"> as well as </w:t>
      </w:r>
      <w:r w:rsidRPr="00866CAD">
        <w:rPr>
          <w:lang w:eastAsia="en-US" w:bidi="ar-SA"/>
        </w:rPr>
        <w:t>quality assurance experts.</w:t>
      </w:r>
    </w:p>
    <w:p w14:paraId="68F43BC6" w14:textId="77655E37" w:rsidR="00866CAD" w:rsidRPr="00866CAD" w:rsidRDefault="00866CAD" w:rsidP="00E043FA">
      <w:pPr>
        <w:spacing w:after="0"/>
        <w:rPr>
          <w:lang w:eastAsia="en-US" w:bidi="ar-SA"/>
        </w:rPr>
      </w:pPr>
      <w:r w:rsidRPr="00866CAD">
        <w:rPr>
          <w:lang w:eastAsia="en-US" w:bidi="ar-SA"/>
        </w:rPr>
        <w:t>Technological Tools:</w:t>
      </w:r>
      <w:r w:rsidR="0039169A">
        <w:rPr>
          <w:lang w:eastAsia="en-US" w:bidi="ar-SA"/>
        </w:rPr>
        <w:t xml:space="preserve"> </w:t>
      </w:r>
      <w:r w:rsidRPr="00866CAD">
        <w:rPr>
          <w:lang w:eastAsia="en-US" w:bidi="ar-SA"/>
        </w:rPr>
        <w:t>Acquire necessary software development tools</w:t>
      </w:r>
      <w:r w:rsidR="00C06E7E">
        <w:rPr>
          <w:lang w:eastAsia="en-US" w:bidi="ar-SA"/>
        </w:rPr>
        <w:t xml:space="preserve"> as well as </w:t>
      </w:r>
      <w:r w:rsidRPr="00866CAD">
        <w:rPr>
          <w:lang w:eastAsia="en-US" w:bidi="ar-SA"/>
        </w:rPr>
        <w:t>frameworks suitable</w:t>
      </w:r>
      <w:r w:rsidR="00C06E7E">
        <w:rPr>
          <w:lang w:eastAsia="en-US" w:bidi="ar-SA"/>
        </w:rPr>
        <w:t xml:space="preserve"> for the purpose of </w:t>
      </w:r>
      <w:r w:rsidRPr="00866CAD">
        <w:rPr>
          <w:lang w:eastAsia="en-US" w:bidi="ar-SA"/>
        </w:rPr>
        <w:t>fron</w:t>
      </w:r>
      <w:r w:rsidR="00344EC5">
        <w:rPr>
          <w:lang w:eastAsia="en-US" w:bidi="ar-SA"/>
        </w:rPr>
        <w:t>ten</w:t>
      </w:r>
      <w:r w:rsidRPr="00866CAD">
        <w:rPr>
          <w:lang w:eastAsia="en-US" w:bidi="ar-SA"/>
        </w:rPr>
        <w:t>d</w:t>
      </w:r>
      <w:r w:rsidR="00C06E7E">
        <w:rPr>
          <w:lang w:eastAsia="en-US" w:bidi="ar-SA"/>
        </w:rPr>
        <w:t xml:space="preserve"> as well as </w:t>
      </w:r>
      <w:r w:rsidRPr="00866CAD">
        <w:rPr>
          <w:lang w:eastAsia="en-US" w:bidi="ar-SA"/>
        </w:rPr>
        <w:t>backend development. Ensure access to databases</w:t>
      </w:r>
      <w:r w:rsidR="00C06E7E">
        <w:rPr>
          <w:lang w:eastAsia="en-US" w:bidi="ar-SA"/>
        </w:rPr>
        <w:t xml:space="preserve"> for the purpose of </w:t>
      </w:r>
      <w:r w:rsidRPr="00866CAD">
        <w:rPr>
          <w:lang w:eastAsia="en-US" w:bidi="ar-SA"/>
        </w:rPr>
        <w:t>efficient</w:t>
      </w:r>
      <w:r w:rsidR="002D2817">
        <w:rPr>
          <w:lang w:eastAsia="en-US" w:bidi="ar-SA"/>
        </w:rPr>
        <w:t xml:space="preserve"> data and factorial figures </w:t>
      </w:r>
      <w:r w:rsidRPr="00866CAD">
        <w:rPr>
          <w:lang w:eastAsia="en-US" w:bidi="ar-SA"/>
        </w:rPr>
        <w:t>storage</w:t>
      </w:r>
      <w:r w:rsidR="00C06E7E">
        <w:rPr>
          <w:lang w:eastAsia="en-US" w:bidi="ar-SA"/>
        </w:rPr>
        <w:t xml:space="preserve"> as well as </w:t>
      </w:r>
      <w:r w:rsidRPr="00866CAD">
        <w:rPr>
          <w:lang w:eastAsia="en-US" w:bidi="ar-SA"/>
        </w:rPr>
        <w:t>retrieval, considering the utilization</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binary files</w:t>
      </w:r>
      <w:r w:rsidR="00C06E7E">
        <w:rPr>
          <w:lang w:eastAsia="en-US" w:bidi="ar-SA"/>
        </w:rPr>
        <w:t xml:space="preserve"> for the purpose of</w:t>
      </w:r>
      <w:r w:rsidR="002D2817">
        <w:rPr>
          <w:lang w:eastAsia="en-US" w:bidi="ar-SA"/>
        </w:rPr>
        <w:t xml:space="preserve"> data and factorial figures </w:t>
      </w:r>
      <w:r w:rsidRPr="00866CAD">
        <w:rPr>
          <w:lang w:eastAsia="en-US" w:bidi="ar-SA"/>
        </w:rPr>
        <w:t>storage.</w:t>
      </w:r>
    </w:p>
    <w:p w14:paraId="58F324B2" w14:textId="4C6FD9B0" w:rsidR="00E11D4F" w:rsidRDefault="00866CAD" w:rsidP="00E043FA">
      <w:pPr>
        <w:spacing w:after="0"/>
        <w:rPr>
          <w:lang w:eastAsia="en-US" w:bidi="ar-SA"/>
        </w:rPr>
      </w:pPr>
      <w:r w:rsidRPr="00866CAD">
        <w:rPr>
          <w:lang w:eastAsia="en-US" w:bidi="ar-SA"/>
        </w:rPr>
        <w:t>Infrastructure Setup:</w:t>
      </w:r>
      <w:r w:rsidR="0039169A">
        <w:rPr>
          <w:lang w:eastAsia="en-US" w:bidi="ar-SA"/>
        </w:rPr>
        <w:t xml:space="preserve"> </w:t>
      </w:r>
      <w:r w:rsidRPr="00866CAD">
        <w:rPr>
          <w:lang w:eastAsia="en-US" w:bidi="ar-SA"/>
        </w:rPr>
        <w:t>Establish the required infrastructure to support both fron</w:t>
      </w:r>
      <w:r w:rsidR="00344EC5">
        <w:rPr>
          <w:lang w:eastAsia="en-US" w:bidi="ar-SA"/>
        </w:rPr>
        <w:t>ten</w:t>
      </w:r>
      <w:r w:rsidRPr="00866CAD">
        <w:rPr>
          <w:lang w:eastAsia="en-US" w:bidi="ar-SA"/>
        </w:rPr>
        <w:t>d</w:t>
      </w:r>
      <w:r w:rsidR="00C06E7E">
        <w:rPr>
          <w:lang w:eastAsia="en-US" w:bidi="ar-SA"/>
        </w:rPr>
        <w:t xml:space="preserve"> as well as </w:t>
      </w:r>
      <w:r w:rsidRPr="00866CAD">
        <w:rPr>
          <w:lang w:eastAsia="en-US" w:bidi="ar-SA"/>
        </w:rPr>
        <w:t>backend operations. This includes setting up servers, databases,</w:t>
      </w:r>
      <w:r w:rsidR="00C06E7E">
        <w:rPr>
          <w:lang w:eastAsia="en-US" w:bidi="ar-SA"/>
        </w:rPr>
        <w:t xml:space="preserve"> as well as </w:t>
      </w:r>
      <w:r w:rsidRPr="00866CAD">
        <w:rPr>
          <w:lang w:eastAsia="en-US" w:bidi="ar-SA"/>
        </w:rPr>
        <w:t>necessary development environments to facilitate smooth</w:t>
      </w:r>
      <w:r w:rsidR="00CE5DA4">
        <w:rPr>
          <w:lang w:eastAsia="en-US" w:bidi="ar-SA"/>
        </w:rPr>
        <w:t xml:space="preserve"> structure as well as system </w:t>
      </w:r>
      <w:r w:rsidRPr="00866CAD">
        <w:rPr>
          <w:lang w:eastAsia="en-US" w:bidi="ar-SA"/>
        </w:rPr>
        <w:t>development.</w:t>
      </w:r>
    </w:p>
    <w:p w14:paraId="1DE551A5" w14:textId="77777777" w:rsidR="00E043FA" w:rsidRPr="00E043FA" w:rsidRDefault="00E043FA" w:rsidP="00E043FA">
      <w:pPr>
        <w:spacing w:after="0"/>
        <w:rPr>
          <w:lang w:eastAsia="en-US" w:bidi="ar-SA"/>
        </w:rPr>
      </w:pPr>
    </w:p>
    <w:p w14:paraId="02D3B196" w14:textId="77777777" w:rsidR="00E11D4F" w:rsidRPr="00E043FA" w:rsidRDefault="00E11D4F" w:rsidP="00E043FA">
      <w:pPr>
        <w:spacing w:after="0"/>
        <w:rPr>
          <w:bCs/>
          <w:lang w:val="en-US" w:eastAsia="en-US" w:bidi="ar-SA"/>
        </w:rPr>
      </w:pPr>
      <w:r w:rsidRPr="00E043FA">
        <w:rPr>
          <w:bCs/>
          <w:sz w:val="30"/>
          <w:szCs w:val="30"/>
          <w:lang w:val="en-US" w:eastAsia="en-US" w:bidi="ar-SA"/>
        </w:rPr>
        <w:t>Timeline Development</w:t>
      </w:r>
      <w:r w:rsidRPr="00E043FA">
        <w:rPr>
          <w:bCs/>
          <w:lang w:val="en-US" w:eastAsia="en-US" w:bidi="ar-SA"/>
        </w:rPr>
        <w:t>:</w:t>
      </w:r>
    </w:p>
    <w:p w14:paraId="60F78280" w14:textId="6C0EF43A" w:rsidR="00866CAD" w:rsidRPr="00866CAD" w:rsidRDefault="00866CAD" w:rsidP="00E043FA">
      <w:pPr>
        <w:spacing w:after="0"/>
        <w:rPr>
          <w:lang w:eastAsia="en-US" w:bidi="ar-SA"/>
        </w:rPr>
      </w:pPr>
      <w:del w:id="13" w:author="Microsoft Word" w:date="2023-11-24T01:14:00Z">
        <w:r w:rsidRPr="00866CAD">
          <w:rPr>
            <w:lang w:eastAsia="en-US" w:bidi="ar-SA"/>
          </w:rPr>
          <w:lastRenderedPageBreak/>
          <w:delText>Milest</w:delText>
        </w:r>
        <w:r w:rsidR="00227CAF">
          <w:rPr>
            <w:lang w:eastAsia="en-US" w:bidi="ar-SA"/>
          </w:rPr>
          <w:delText>1</w:delText>
        </w:r>
        <w:r w:rsidRPr="00866CAD">
          <w:rPr>
            <w:lang w:eastAsia="en-US" w:bidi="ar-SA"/>
          </w:rPr>
          <w:delText>s</w:delText>
        </w:r>
      </w:del>
      <w:ins w:id="14" w:author="Microsoft Word" w:date="2023-11-24T01:14:00Z">
        <w:r w:rsidRPr="00866CAD">
          <w:rPr>
            <w:lang w:eastAsia="en-US" w:bidi="ar-SA"/>
          </w:rPr>
          <w:t>Milest</w:t>
        </w:r>
        <w:r w:rsidR="00953B93">
          <w:rPr>
            <w:lang w:eastAsia="en-US" w:bidi="ar-SA"/>
          </w:rPr>
          <w:t>one</w:t>
        </w:r>
        <w:r w:rsidRPr="00866CAD">
          <w:rPr>
            <w:lang w:eastAsia="en-US" w:bidi="ar-SA"/>
          </w:rPr>
          <w:t>s</w:t>
        </w:r>
      </w:ins>
      <w:r w:rsidR="00C06E7E">
        <w:rPr>
          <w:lang w:eastAsia="en-US" w:bidi="ar-SA"/>
        </w:rPr>
        <w:t xml:space="preserve"> as well as </w:t>
      </w:r>
      <w:r w:rsidRPr="00866CAD">
        <w:rPr>
          <w:lang w:eastAsia="en-US" w:bidi="ar-SA"/>
        </w:rPr>
        <w:t>Deadlines:</w:t>
      </w:r>
      <w:r w:rsidR="005B4DF3">
        <w:rPr>
          <w:lang w:eastAsia="en-US" w:bidi="ar-SA"/>
        </w:rPr>
        <w:t xml:space="preserve"> </w:t>
      </w:r>
      <w:r w:rsidRPr="00866CAD">
        <w:rPr>
          <w:lang w:eastAsia="en-US" w:bidi="ar-SA"/>
        </w:rPr>
        <w:t xml:space="preserve">Create a detailed project timeline with specific </w:t>
      </w:r>
      <w:del w:id="15" w:author="Microsoft Word" w:date="2023-11-24T01:14:00Z">
        <w:r w:rsidRPr="00866CAD">
          <w:rPr>
            <w:lang w:eastAsia="en-US" w:bidi="ar-SA"/>
          </w:rPr>
          <w:delText>milest</w:delText>
        </w:r>
        <w:r w:rsidR="00227CAF">
          <w:rPr>
            <w:lang w:eastAsia="en-US" w:bidi="ar-SA"/>
          </w:rPr>
          <w:delText>1</w:delText>
        </w:r>
        <w:r w:rsidRPr="00866CAD">
          <w:rPr>
            <w:lang w:eastAsia="en-US" w:bidi="ar-SA"/>
          </w:rPr>
          <w:delText>s</w:delText>
        </w:r>
      </w:del>
      <w:ins w:id="16" w:author="Microsoft Word" w:date="2023-11-24T01:14:00Z">
        <w:r w:rsidRPr="00866CAD">
          <w:rPr>
            <w:lang w:eastAsia="en-US" w:bidi="ar-SA"/>
          </w:rPr>
          <w:t>milest</w:t>
        </w:r>
        <w:r w:rsidR="00953B93">
          <w:rPr>
            <w:lang w:eastAsia="en-US" w:bidi="ar-SA"/>
          </w:rPr>
          <w:t>one</w:t>
        </w:r>
        <w:r w:rsidRPr="00866CAD">
          <w:rPr>
            <w:lang w:eastAsia="en-US" w:bidi="ar-SA"/>
          </w:rPr>
          <w:t>s</w:t>
        </w:r>
      </w:ins>
      <w:r w:rsidR="00C06E7E">
        <w:rPr>
          <w:lang w:eastAsia="en-US" w:bidi="ar-SA"/>
        </w:rPr>
        <w:t xml:space="preserve"> for the purpose of </w:t>
      </w:r>
      <w:r w:rsidRPr="00866CAD">
        <w:rPr>
          <w:lang w:eastAsia="en-US" w:bidi="ar-SA"/>
        </w:rPr>
        <w:t>each phase</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development, such as</w:t>
      </w:r>
      <w:r w:rsidR="00CE5DA4">
        <w:rPr>
          <w:lang w:eastAsia="en-US" w:bidi="ar-SA"/>
        </w:rPr>
        <w:t xml:space="preserve"> structure as well as system </w:t>
      </w:r>
      <w:r w:rsidRPr="00866CAD">
        <w:rPr>
          <w:lang w:eastAsia="en-US" w:bidi="ar-SA"/>
        </w:rPr>
        <w:t>design, fron</w:t>
      </w:r>
      <w:r w:rsidR="00344EC5">
        <w:rPr>
          <w:lang w:eastAsia="en-US" w:bidi="ar-SA"/>
        </w:rPr>
        <w:t>ten</w:t>
      </w:r>
      <w:r w:rsidRPr="00866CAD">
        <w:rPr>
          <w:lang w:eastAsia="en-US" w:bidi="ar-SA"/>
        </w:rPr>
        <w:t>d development, backend implementation, testing,</w:t>
      </w:r>
      <w:r w:rsidR="00C06E7E">
        <w:rPr>
          <w:lang w:eastAsia="en-US" w:bidi="ar-SA"/>
        </w:rPr>
        <w:t xml:space="preserve"> as well as </w:t>
      </w:r>
      <w:r w:rsidRPr="00866CAD">
        <w:rPr>
          <w:lang w:eastAsia="en-US" w:bidi="ar-SA"/>
        </w:rPr>
        <w:t>deployment. Set clear deadlines</w:t>
      </w:r>
      <w:r w:rsidR="00C06E7E">
        <w:rPr>
          <w:lang w:eastAsia="en-US" w:bidi="ar-SA"/>
        </w:rPr>
        <w:t xml:space="preserve"> for the purpose of </w:t>
      </w:r>
      <w:r w:rsidRPr="00866CAD">
        <w:rPr>
          <w:lang w:eastAsia="en-US" w:bidi="ar-SA"/>
        </w:rPr>
        <w:t xml:space="preserve">achieving each </w:t>
      </w:r>
      <w:del w:id="17" w:author="Microsoft Word" w:date="2023-11-24T01:14:00Z">
        <w:r w:rsidRPr="00866CAD">
          <w:rPr>
            <w:lang w:eastAsia="en-US" w:bidi="ar-SA"/>
          </w:rPr>
          <w:delText>milest</w:delText>
        </w:r>
        <w:r w:rsidR="00227CAF">
          <w:rPr>
            <w:lang w:eastAsia="en-US" w:bidi="ar-SA"/>
          </w:rPr>
          <w:delText>1</w:delText>
        </w:r>
      </w:del>
      <w:ins w:id="18" w:author="Microsoft Word" w:date="2023-11-24T01:14:00Z">
        <w:r w:rsidRPr="00866CAD">
          <w:rPr>
            <w:lang w:eastAsia="en-US" w:bidi="ar-SA"/>
          </w:rPr>
          <w:t>milest</w:t>
        </w:r>
        <w:r w:rsidR="00953B93">
          <w:rPr>
            <w:lang w:eastAsia="en-US" w:bidi="ar-SA"/>
          </w:rPr>
          <w:t>one</w:t>
        </w:r>
      </w:ins>
      <w:r w:rsidRPr="00866CAD">
        <w:rPr>
          <w:lang w:eastAsia="en-US" w:bidi="ar-SA"/>
        </w:rPr>
        <w:t xml:space="preserve"> to maintain project momentum.</w:t>
      </w:r>
    </w:p>
    <w:p w14:paraId="176EB967" w14:textId="40525952" w:rsidR="00866CAD" w:rsidRPr="00866CAD" w:rsidRDefault="00866CAD" w:rsidP="00E043FA">
      <w:pPr>
        <w:spacing w:after="0"/>
        <w:rPr>
          <w:lang w:eastAsia="en-US" w:bidi="ar-SA"/>
        </w:rPr>
      </w:pPr>
      <w:r w:rsidRPr="00866CAD">
        <w:rPr>
          <w:lang w:eastAsia="en-US" w:bidi="ar-SA"/>
        </w:rPr>
        <w:t>Deliverables:</w:t>
      </w:r>
      <w:r w:rsidR="005B4DF3">
        <w:rPr>
          <w:lang w:eastAsia="en-US" w:bidi="ar-SA"/>
        </w:rPr>
        <w:t xml:space="preserve"> </w:t>
      </w:r>
      <w:r w:rsidRPr="00866CAD">
        <w:rPr>
          <w:lang w:eastAsia="en-US" w:bidi="ar-SA"/>
        </w:rPr>
        <w:t>Define the key deliverables</w:t>
      </w:r>
      <w:r w:rsidR="00C06E7E">
        <w:rPr>
          <w:lang w:eastAsia="en-US" w:bidi="ar-SA"/>
        </w:rPr>
        <w:t xml:space="preserve"> for the purpose of </w:t>
      </w:r>
      <w:r w:rsidRPr="00866CAD">
        <w:rPr>
          <w:lang w:eastAsia="en-US" w:bidi="ar-SA"/>
        </w:rPr>
        <w:t>each development phase.</w:t>
      </w:r>
      <w:r w:rsidR="00C06E7E">
        <w:rPr>
          <w:lang w:eastAsia="en-US" w:bidi="ar-SA"/>
        </w:rPr>
        <w:t xml:space="preserve"> for the purpose of </w:t>
      </w:r>
      <w:r w:rsidRPr="00866CAD">
        <w:rPr>
          <w:lang w:eastAsia="en-US" w:bidi="ar-SA"/>
        </w:rPr>
        <w:t>instance, fron</w:t>
      </w:r>
      <w:r w:rsidR="00344EC5">
        <w:rPr>
          <w:lang w:eastAsia="en-US" w:bidi="ar-SA"/>
        </w:rPr>
        <w:t>ten</w:t>
      </w:r>
      <w:r w:rsidRPr="00866CAD">
        <w:rPr>
          <w:lang w:eastAsia="en-US" w:bidi="ar-SA"/>
        </w:rPr>
        <w:t>d wireframes, backend functionality modules, testing reports,</w:t>
      </w:r>
      <w:r w:rsidR="00C06E7E">
        <w:rPr>
          <w:lang w:eastAsia="en-US" w:bidi="ar-SA"/>
        </w:rPr>
        <w:t xml:space="preserve"> as well as </w:t>
      </w:r>
      <w:r w:rsidRPr="00866CAD">
        <w:rPr>
          <w:lang w:eastAsia="en-US" w:bidi="ar-SA"/>
        </w:rPr>
        <w:t>the final deployable</w:t>
      </w:r>
      <w:r w:rsidR="00CE5DA4">
        <w:rPr>
          <w:lang w:eastAsia="en-US" w:bidi="ar-SA"/>
        </w:rPr>
        <w:t xml:space="preserve"> structure as well as system </w:t>
      </w:r>
      <w:r w:rsidRPr="00866CAD">
        <w:rPr>
          <w:lang w:eastAsia="en-US" w:bidi="ar-SA"/>
        </w:rPr>
        <w:t>should have clear delivery dates to ensure progress tracking.</w:t>
      </w:r>
    </w:p>
    <w:p w14:paraId="3F007F7C" w14:textId="77777777" w:rsidR="00E11D4F" w:rsidRPr="00E11D4F" w:rsidRDefault="00E11D4F" w:rsidP="00E11D4F">
      <w:pPr>
        <w:rPr>
          <w:lang w:val="en-US" w:eastAsia="en-US" w:bidi="ar-SA"/>
        </w:rPr>
      </w:pPr>
    </w:p>
    <w:p w14:paraId="11279D94" w14:textId="77777777" w:rsidR="00E11D4F" w:rsidRPr="00E043FA" w:rsidRDefault="00E11D4F" w:rsidP="00471178">
      <w:pPr>
        <w:spacing w:after="0"/>
        <w:rPr>
          <w:bCs/>
          <w:sz w:val="30"/>
          <w:szCs w:val="30"/>
          <w:lang w:val="en-US" w:eastAsia="en-US" w:bidi="ar-SA"/>
        </w:rPr>
      </w:pPr>
      <w:r w:rsidRPr="00E043FA">
        <w:rPr>
          <w:bCs/>
          <w:sz w:val="30"/>
          <w:szCs w:val="30"/>
          <w:lang w:val="en-US" w:eastAsia="en-US" w:bidi="ar-SA"/>
        </w:rPr>
        <w:t>Stakeholder Engagement:</w:t>
      </w:r>
    </w:p>
    <w:p w14:paraId="678056A8" w14:textId="627682EB" w:rsidR="00866CAD" w:rsidRPr="00866CAD" w:rsidRDefault="00866CAD" w:rsidP="00471178">
      <w:pPr>
        <w:spacing w:after="0"/>
        <w:rPr>
          <w:lang w:eastAsia="en-US" w:bidi="ar-SA"/>
        </w:rPr>
      </w:pPr>
      <w:r w:rsidRPr="00866CAD">
        <w:rPr>
          <w:lang w:eastAsia="en-US" w:bidi="ar-SA"/>
        </w:rPr>
        <w:t>Moderator Involvement:</w:t>
      </w:r>
      <w:r w:rsidR="005B4DF3">
        <w:rPr>
          <w:lang w:eastAsia="en-US" w:bidi="ar-SA"/>
        </w:rPr>
        <w:t xml:space="preserve"> </w:t>
      </w:r>
      <w:r w:rsidRPr="00866CAD">
        <w:rPr>
          <w:lang w:eastAsia="en-US" w:bidi="ar-SA"/>
        </w:rPr>
        <w:t>Engage moderators ex</w:t>
      </w:r>
      <w:r w:rsidR="00344EC5">
        <w:rPr>
          <w:lang w:eastAsia="en-US" w:bidi="ar-SA"/>
        </w:rPr>
        <w:t>ten</w:t>
      </w:r>
      <w:r w:rsidRPr="00866CAD">
        <w:rPr>
          <w:lang w:eastAsia="en-US" w:bidi="ar-SA"/>
        </w:rPr>
        <w:t>sively throughout the development process. Conduct regular feedback sessions, demonstrations,</w:t>
      </w:r>
      <w:r w:rsidR="00C06E7E">
        <w:rPr>
          <w:lang w:eastAsia="en-US" w:bidi="ar-SA"/>
        </w:rPr>
        <w:t xml:space="preserve"> as well as </w:t>
      </w:r>
      <w:r w:rsidRPr="00866CAD">
        <w:rPr>
          <w:lang w:eastAsia="en-US" w:bidi="ar-SA"/>
        </w:rPr>
        <w:t>workshops to gather their insights, preferences,</w:t>
      </w:r>
      <w:r w:rsidR="00C06E7E">
        <w:rPr>
          <w:lang w:eastAsia="en-US" w:bidi="ar-SA"/>
        </w:rPr>
        <w:t xml:space="preserve"> as well as </w:t>
      </w:r>
      <w:r w:rsidRPr="00866CAD">
        <w:rPr>
          <w:lang w:eastAsia="en-US" w:bidi="ar-SA"/>
        </w:rPr>
        <w:t>suggestions</w:t>
      </w:r>
      <w:r w:rsidR="00C06E7E">
        <w:rPr>
          <w:lang w:eastAsia="en-US" w:bidi="ar-SA"/>
        </w:rPr>
        <w:t xml:space="preserve"> for the purpose of</w:t>
      </w:r>
      <w:r w:rsidR="00CE5DA4">
        <w:rPr>
          <w:lang w:eastAsia="en-US" w:bidi="ar-SA"/>
        </w:rPr>
        <w:t xml:space="preserve"> structure as well as system </w:t>
      </w:r>
      <w:r w:rsidRPr="00866CAD">
        <w:rPr>
          <w:lang w:eastAsia="en-US" w:bidi="ar-SA"/>
        </w:rPr>
        <w:t>improvements.</w:t>
      </w:r>
    </w:p>
    <w:p w14:paraId="4B8580C7" w14:textId="7F698B5F" w:rsidR="00866CAD" w:rsidRPr="00866CAD" w:rsidRDefault="00866CAD" w:rsidP="00471178">
      <w:pPr>
        <w:spacing w:after="0"/>
        <w:rPr>
          <w:lang w:eastAsia="en-US" w:bidi="ar-SA"/>
        </w:rPr>
      </w:pPr>
      <w:r w:rsidRPr="00866CAD">
        <w:rPr>
          <w:lang w:eastAsia="en-US" w:bidi="ar-SA"/>
        </w:rPr>
        <w:t>Student</w:t>
      </w:r>
      <w:r w:rsidR="00C06E7E">
        <w:rPr>
          <w:lang w:eastAsia="en-US" w:bidi="ar-SA"/>
        </w:rPr>
        <w:t xml:space="preserve"> as well as </w:t>
      </w:r>
      <w:r w:rsidRPr="00866CAD">
        <w:rPr>
          <w:lang w:eastAsia="en-US" w:bidi="ar-SA"/>
        </w:rPr>
        <w:t>Teacher Input:</w:t>
      </w:r>
      <w:r w:rsidR="005B4DF3">
        <w:rPr>
          <w:lang w:eastAsia="en-US" w:bidi="ar-SA"/>
        </w:rPr>
        <w:t xml:space="preserve"> </w:t>
      </w:r>
      <w:r w:rsidRPr="00866CAD">
        <w:rPr>
          <w:lang w:eastAsia="en-US" w:bidi="ar-SA"/>
        </w:rPr>
        <w:t>Gather feedback from students</w:t>
      </w:r>
      <w:r w:rsidR="00C06E7E">
        <w:rPr>
          <w:lang w:eastAsia="en-US" w:bidi="ar-SA"/>
        </w:rPr>
        <w:t xml:space="preserve"> as well as </w:t>
      </w:r>
      <w:r w:rsidRPr="00866CAD">
        <w:rPr>
          <w:lang w:eastAsia="en-US" w:bidi="ar-SA"/>
        </w:rPr>
        <w:t>teachers to understand their user experience expectations. Ensure their needs regarding schedule accessibility, clarity,</w:t>
      </w:r>
      <w:r w:rsidR="00C06E7E">
        <w:rPr>
          <w:lang w:eastAsia="en-US" w:bidi="ar-SA"/>
        </w:rPr>
        <w:t xml:space="preserve"> as well as </w:t>
      </w:r>
      <w:r w:rsidRPr="00866CAD">
        <w:rPr>
          <w:lang w:eastAsia="en-US" w:bidi="ar-SA"/>
        </w:rPr>
        <w:t>ease</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use are considered in</w:t>
      </w:r>
      <w:r w:rsidR="00CE5DA4">
        <w:rPr>
          <w:lang w:eastAsia="en-US" w:bidi="ar-SA"/>
        </w:rPr>
        <w:t xml:space="preserve"> structure as well as system </w:t>
      </w:r>
      <w:r w:rsidRPr="00866CAD">
        <w:rPr>
          <w:lang w:eastAsia="en-US" w:bidi="ar-SA"/>
        </w:rPr>
        <w:t>design</w:t>
      </w:r>
      <w:r w:rsidR="00C06E7E">
        <w:rPr>
          <w:lang w:eastAsia="en-US" w:bidi="ar-SA"/>
        </w:rPr>
        <w:t xml:space="preserve"> as well as </w:t>
      </w:r>
      <w:r w:rsidRPr="00866CAD">
        <w:rPr>
          <w:lang w:eastAsia="en-US" w:bidi="ar-SA"/>
        </w:rPr>
        <w:t>functionality.</w:t>
      </w:r>
    </w:p>
    <w:p w14:paraId="7EC2BC24" w14:textId="596CC3E7" w:rsidR="00866CAD" w:rsidRPr="00866CAD" w:rsidRDefault="00866CAD" w:rsidP="00471178">
      <w:pPr>
        <w:spacing w:after="0"/>
        <w:rPr>
          <w:lang w:eastAsia="en-US" w:bidi="ar-SA"/>
        </w:rPr>
      </w:pPr>
      <w:r w:rsidRPr="00866CAD">
        <w:rPr>
          <w:lang w:eastAsia="en-US" w:bidi="ar-SA"/>
        </w:rPr>
        <w:t>Administrative Collaboration:</w:t>
      </w:r>
      <w:r w:rsidR="005B4DF3">
        <w:rPr>
          <w:lang w:eastAsia="en-US" w:bidi="ar-SA"/>
        </w:rPr>
        <w:t xml:space="preserve"> </w:t>
      </w:r>
      <w:r w:rsidRPr="00866CAD">
        <w:rPr>
          <w:lang w:eastAsia="en-US" w:bidi="ar-SA"/>
        </w:rPr>
        <w:t>Collaborate closely with administrative staff to incorporate administrative tools or features that facilitate better</w:t>
      </w:r>
      <w:r w:rsidR="00CE5DA4">
        <w:rPr>
          <w:lang w:eastAsia="en-US" w:bidi="ar-SA"/>
        </w:rPr>
        <w:t xml:space="preserve"> structure as well as system </w:t>
      </w:r>
      <w:r w:rsidRPr="00866CAD">
        <w:rPr>
          <w:lang w:eastAsia="en-US" w:bidi="ar-SA"/>
        </w:rPr>
        <w:t>management, reporting,</w:t>
      </w:r>
      <w:r w:rsidR="00C06E7E">
        <w:rPr>
          <w:lang w:eastAsia="en-US" w:bidi="ar-SA"/>
        </w:rPr>
        <w:t xml:space="preserve"> as well as </w:t>
      </w:r>
      <w:r w:rsidRPr="00866CAD">
        <w:rPr>
          <w:lang w:eastAsia="en-US" w:bidi="ar-SA"/>
        </w:rPr>
        <w:t>oversight.</w:t>
      </w:r>
      <w:r w:rsidR="005B4DF3">
        <w:rPr>
          <w:lang w:eastAsia="en-US" w:bidi="ar-SA"/>
        </w:rPr>
        <w:t xml:space="preserve"> </w:t>
      </w:r>
      <w:r w:rsidRPr="00866CAD">
        <w:rPr>
          <w:lang w:eastAsia="en-US" w:bidi="ar-SA"/>
        </w:rPr>
        <w:t xml:space="preserve">By elaborating on these aspects, </w:t>
      </w:r>
      <w:r w:rsidR="00BB6464" w:rsidRPr="00866CAD">
        <w:rPr>
          <w:lang w:eastAsia="en-US" w:bidi="ar-SA"/>
        </w:rPr>
        <w:t>the</w:t>
      </w:r>
      <w:r w:rsidR="00BB6464">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to not very well organized time table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sidR="00BB6464">
        <w:rPr>
          <w:lang w:eastAsia="en-US" w:bidi="ar-SA"/>
        </w:rPr>
        <w:t xml:space="preserve"> Rilli </w:t>
      </w:r>
      <w:r w:rsidR="00BB6464" w:rsidRPr="00866CAD">
        <w:rPr>
          <w:lang w:eastAsia="en-US" w:bidi="ar-SA"/>
        </w:rPr>
        <w:t>Timetable</w:t>
      </w:r>
      <w:r w:rsidR="00CE5DA4">
        <w:rPr>
          <w:lang w:eastAsia="en-US" w:bidi="ar-SA"/>
        </w:rPr>
        <w:t xml:space="preserve"> structure as well as system </w:t>
      </w:r>
      <w:r w:rsidRPr="00866CAD">
        <w:rPr>
          <w:lang w:eastAsia="en-US" w:bidi="ar-SA"/>
        </w:rPr>
        <w:t>aims to create an efficient, user-friendly,</w:t>
      </w:r>
      <w:r w:rsidR="00C06E7E">
        <w:rPr>
          <w:lang w:eastAsia="en-US" w:bidi="ar-SA"/>
        </w:rPr>
        <w:t xml:space="preserve"> as well as </w:t>
      </w:r>
      <w:r w:rsidRPr="00866CAD">
        <w:rPr>
          <w:lang w:eastAsia="en-US" w:bidi="ar-SA"/>
        </w:rPr>
        <w:t>collaborative platform catering to the needs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moderators, students, teachers,</w:t>
      </w:r>
      <w:r w:rsidR="00C06E7E">
        <w:rPr>
          <w:lang w:eastAsia="en-US" w:bidi="ar-SA"/>
        </w:rPr>
        <w:t xml:space="preserve"> as well as </w:t>
      </w:r>
      <w:r w:rsidRPr="00866CAD">
        <w:rPr>
          <w:lang w:eastAsia="en-US" w:bidi="ar-SA"/>
        </w:rPr>
        <w:t>administrators within educational institutions.</w:t>
      </w:r>
    </w:p>
    <w:p w14:paraId="0998D5AF" w14:textId="77777777" w:rsidR="005B4DF3" w:rsidRPr="00E11D4F" w:rsidRDefault="005B4DF3" w:rsidP="00CF05C7">
      <w:pPr>
        <w:ind w:left="0" w:firstLine="0"/>
        <w:rPr>
          <w:lang w:val="en-US" w:eastAsia="en-US" w:bidi="ar-SA"/>
        </w:rPr>
      </w:pPr>
    </w:p>
    <w:p w14:paraId="7A864CA9" w14:textId="546EBCEA" w:rsidR="00E11D4F" w:rsidRPr="00E11D4F" w:rsidRDefault="00AA7060" w:rsidP="00345D2E">
      <w:pPr>
        <w:pStyle w:val="Heading2"/>
        <w:ind w:firstLine="710"/>
      </w:pPr>
      <w:r>
        <w:t>3.</w:t>
      </w:r>
      <w:r w:rsidR="00E11D4F" w:rsidRPr="00E11D4F">
        <w:t>2. Requirements Analysis</w:t>
      </w:r>
    </w:p>
    <w:p w14:paraId="37BB7DA3" w14:textId="7FE51079" w:rsidR="00E11D4F" w:rsidRPr="00D030A8" w:rsidRDefault="00E11D4F" w:rsidP="00D030A8">
      <w:pPr>
        <w:spacing w:after="0"/>
        <w:rPr>
          <w:b/>
          <w:sz w:val="30"/>
          <w:szCs w:val="30"/>
          <w:lang w:val="en-US" w:eastAsia="en-US" w:bidi="ar-SA"/>
        </w:rPr>
      </w:pPr>
      <w:r w:rsidRPr="00471178">
        <w:rPr>
          <w:bCs/>
          <w:sz w:val="30"/>
          <w:szCs w:val="30"/>
          <w:lang w:val="en-US" w:eastAsia="en-US" w:bidi="ar-SA"/>
        </w:rPr>
        <w:t>Gathering Requirements</w:t>
      </w:r>
      <w:r w:rsidRPr="00BD4EA3">
        <w:rPr>
          <w:b/>
          <w:sz w:val="30"/>
          <w:szCs w:val="30"/>
          <w:lang w:val="en-US" w:eastAsia="en-US" w:bidi="ar-SA"/>
        </w:rPr>
        <w:t>:</w:t>
      </w:r>
      <w:r w:rsidR="00D030A8">
        <w:rPr>
          <w:b/>
          <w:sz w:val="30"/>
          <w:szCs w:val="30"/>
          <w:lang w:val="en-US" w:eastAsia="en-US" w:bidi="ar-SA"/>
        </w:rPr>
        <w:t xml:space="preserve"> </w:t>
      </w:r>
      <w:r w:rsidRPr="00E11D4F">
        <w:rPr>
          <w:lang w:val="en-US" w:eastAsia="en-US" w:bidi="ar-SA"/>
        </w:rPr>
        <w:t>Conduct interviews, surveys,</w:t>
      </w:r>
      <w:r w:rsidR="00C06E7E">
        <w:rPr>
          <w:lang w:val="en-US" w:eastAsia="en-US" w:bidi="ar-SA"/>
        </w:rPr>
        <w:t xml:space="preserve"> as well as </w:t>
      </w:r>
      <w:r w:rsidRPr="00E11D4F">
        <w:rPr>
          <w:lang w:val="en-US" w:eastAsia="en-US" w:bidi="ar-SA"/>
        </w:rPr>
        <w:t>workshops with moderators, students,</w:t>
      </w:r>
      <w:r w:rsidR="00C06E7E">
        <w:rPr>
          <w:lang w:val="en-US" w:eastAsia="en-US" w:bidi="ar-SA"/>
        </w:rPr>
        <w:t xml:space="preserve"> as well as </w:t>
      </w:r>
      <w:r w:rsidRPr="00E11D4F">
        <w:rPr>
          <w:lang w:val="en-US" w:eastAsia="en-US" w:bidi="ar-SA"/>
        </w:rPr>
        <w:t>administrators to gather comprehensive requirements. Extract specific functionalities required</w:t>
      </w:r>
      <w:r w:rsidR="00C06E7E">
        <w:rPr>
          <w:lang w:val="en-US" w:eastAsia="en-US" w:bidi="ar-SA"/>
        </w:rPr>
        <w:t xml:space="preserve"> for the purpose of </w:t>
      </w:r>
      <w:r w:rsidRPr="00E11D4F">
        <w:rPr>
          <w:lang w:val="en-US" w:eastAsia="en-US" w:bidi="ar-SA"/>
        </w:rPr>
        <w:t>the system, such as inputting timeslot data, displaying schedules,</w:t>
      </w:r>
      <w:r w:rsidR="00C06E7E">
        <w:rPr>
          <w:lang w:val="en-US" w:eastAsia="en-US" w:bidi="ar-SA"/>
        </w:rPr>
        <w:t xml:space="preserve"> as well as </w:t>
      </w:r>
      <w:r w:rsidRPr="00E11D4F">
        <w:rPr>
          <w:lang w:val="en-US" w:eastAsia="en-US" w:bidi="ar-SA"/>
        </w:rPr>
        <w:t>user-friendly interfaces.</w:t>
      </w:r>
    </w:p>
    <w:p w14:paraId="2BD864DA" w14:textId="532DA91A" w:rsidR="00E11D4F" w:rsidRPr="00D030A8" w:rsidRDefault="00E11D4F" w:rsidP="00D030A8">
      <w:pPr>
        <w:spacing w:after="0"/>
        <w:ind w:left="0" w:firstLine="0"/>
        <w:rPr>
          <w:b/>
          <w:sz w:val="30"/>
          <w:szCs w:val="30"/>
          <w:lang w:val="en-US" w:eastAsia="en-US" w:bidi="ar-SA"/>
        </w:rPr>
      </w:pPr>
      <w:r w:rsidRPr="00471178">
        <w:rPr>
          <w:bCs/>
          <w:sz w:val="30"/>
          <w:szCs w:val="30"/>
          <w:lang w:val="en-US" w:eastAsia="en-US" w:bidi="ar-SA"/>
        </w:rPr>
        <w:t>Prioritizing Requirements</w:t>
      </w:r>
      <w:r w:rsidRPr="00BD4EA3">
        <w:rPr>
          <w:b/>
          <w:sz w:val="30"/>
          <w:szCs w:val="30"/>
          <w:lang w:val="en-US" w:eastAsia="en-US" w:bidi="ar-SA"/>
        </w:rPr>
        <w:t>:</w:t>
      </w:r>
      <w:r w:rsidR="00D030A8">
        <w:rPr>
          <w:b/>
          <w:sz w:val="30"/>
          <w:szCs w:val="30"/>
          <w:lang w:val="en-US" w:eastAsia="en-US" w:bidi="ar-SA"/>
        </w:rPr>
        <w:t xml:space="preserve"> </w:t>
      </w:r>
      <w:r w:rsidRPr="00E11D4F">
        <w:rPr>
          <w:lang w:val="en-US" w:eastAsia="en-US" w:bidi="ar-SA"/>
        </w:rPr>
        <w:t>Prioritize gathered requirements based on their significance</w:t>
      </w:r>
      <w:r w:rsidR="00C06E7E">
        <w:rPr>
          <w:lang w:val="en-US" w:eastAsia="en-US" w:bidi="ar-SA"/>
        </w:rPr>
        <w:t xml:space="preserve"> as well as </w:t>
      </w:r>
      <w:r w:rsidRPr="00E11D4F">
        <w:rPr>
          <w:lang w:val="en-US" w:eastAsia="en-US" w:bidi="ar-SA"/>
        </w:rPr>
        <w:t>impact on the system's success. This prioritization helps in planning</w:t>
      </w:r>
      <w:r w:rsidR="00C06E7E">
        <w:rPr>
          <w:lang w:val="en-US" w:eastAsia="en-US" w:bidi="ar-SA"/>
        </w:rPr>
        <w:t xml:space="preserve"> as well as </w:t>
      </w:r>
      <w:r w:rsidRPr="00E11D4F">
        <w:rPr>
          <w:lang w:val="en-US" w:eastAsia="en-US" w:bidi="ar-SA"/>
        </w:rPr>
        <w:t>executing the development process efficiently, focusing on critical features first.</w:t>
      </w:r>
    </w:p>
    <w:p w14:paraId="64D7DFCE" w14:textId="406B259E" w:rsidR="00E11D4F" w:rsidRPr="00D030A8" w:rsidRDefault="00E11D4F" w:rsidP="00D030A8">
      <w:pPr>
        <w:spacing w:after="0"/>
        <w:ind w:left="0" w:firstLine="0"/>
        <w:rPr>
          <w:b/>
          <w:sz w:val="30"/>
          <w:szCs w:val="30"/>
          <w:lang w:val="en-US" w:eastAsia="en-US" w:bidi="ar-SA"/>
        </w:rPr>
      </w:pPr>
      <w:r w:rsidRPr="00471178">
        <w:rPr>
          <w:bCs/>
          <w:sz w:val="30"/>
          <w:szCs w:val="30"/>
          <w:lang w:val="en-US" w:eastAsia="en-US" w:bidi="ar-SA"/>
        </w:rPr>
        <w:t>Requirement Documentation:</w:t>
      </w:r>
      <w:r w:rsidR="00D030A8">
        <w:rPr>
          <w:b/>
          <w:sz w:val="30"/>
          <w:szCs w:val="30"/>
          <w:lang w:val="en-US" w:eastAsia="en-US" w:bidi="ar-SA"/>
        </w:rPr>
        <w:t xml:space="preserve"> </w:t>
      </w:r>
      <w:r w:rsidRPr="00E11D4F">
        <w:rPr>
          <w:lang w:val="en-US" w:eastAsia="en-US" w:bidi="ar-SA"/>
        </w:rPr>
        <w:t>Document all gathered requirements comprehensively. This documentation should include functional aspects (like timeslot management, user login/signup)</w:t>
      </w:r>
      <w:r w:rsidR="00C06E7E">
        <w:rPr>
          <w:lang w:val="en-US" w:eastAsia="en-US" w:bidi="ar-SA"/>
        </w:rPr>
        <w:t xml:space="preserve"> as well as </w:t>
      </w:r>
      <w:r w:rsidRPr="00E11D4F">
        <w:rPr>
          <w:lang w:val="en-US" w:eastAsia="en-US" w:bidi="ar-SA"/>
        </w:rPr>
        <w:t>non-functional aspects (such as user interface design,</w:t>
      </w:r>
      <w:r w:rsidR="00CE5DA4">
        <w:rPr>
          <w:lang w:val="en-US" w:eastAsia="en-US" w:bidi="ar-SA"/>
        </w:rPr>
        <w:t xml:space="preserve"> structure as well as system </w:t>
      </w:r>
      <w:r w:rsidRPr="00E11D4F">
        <w:rPr>
          <w:lang w:val="en-US" w:eastAsia="en-US" w:bidi="ar-SA"/>
        </w:rPr>
        <w:t>security), serving as a blueprint</w:t>
      </w:r>
      <w:r w:rsidR="00C06E7E">
        <w:rPr>
          <w:lang w:val="en-US" w:eastAsia="en-US" w:bidi="ar-SA"/>
        </w:rPr>
        <w:t xml:space="preserve"> for the purpose of </w:t>
      </w:r>
      <w:r w:rsidRPr="00E11D4F">
        <w:rPr>
          <w:lang w:val="en-US" w:eastAsia="en-US" w:bidi="ar-SA"/>
        </w:rPr>
        <w:t>development.</w:t>
      </w:r>
    </w:p>
    <w:p w14:paraId="26CE390D" w14:textId="68EEEA19" w:rsidR="00E11D4F" w:rsidRPr="00D030A8" w:rsidRDefault="00E11D4F" w:rsidP="00D030A8">
      <w:pPr>
        <w:spacing w:after="0"/>
        <w:ind w:left="0" w:firstLine="0"/>
        <w:rPr>
          <w:b/>
          <w:sz w:val="30"/>
          <w:szCs w:val="30"/>
          <w:lang w:val="en-US" w:eastAsia="en-US" w:bidi="ar-SA"/>
        </w:rPr>
      </w:pPr>
      <w:r w:rsidRPr="00471178">
        <w:rPr>
          <w:bCs/>
          <w:sz w:val="30"/>
          <w:szCs w:val="30"/>
          <w:lang w:val="en-US" w:eastAsia="en-US" w:bidi="ar-SA"/>
        </w:rPr>
        <w:t>Feasibility Analysis:</w:t>
      </w:r>
      <w:r w:rsidR="00D030A8">
        <w:rPr>
          <w:b/>
          <w:sz w:val="30"/>
          <w:szCs w:val="30"/>
          <w:lang w:val="en-US" w:eastAsia="en-US" w:bidi="ar-SA"/>
        </w:rPr>
        <w:t xml:space="preserve"> </w:t>
      </w:r>
      <w:r w:rsidRPr="00E11D4F">
        <w:rPr>
          <w:lang w:val="en-US" w:eastAsia="en-US" w:bidi="ar-SA"/>
        </w:rPr>
        <w:t>Assess the technical, financial,</w:t>
      </w:r>
      <w:r w:rsidR="00C06E7E">
        <w:rPr>
          <w:lang w:val="en-US" w:eastAsia="en-US" w:bidi="ar-SA"/>
        </w:rPr>
        <w:t xml:space="preserve"> as well as </w:t>
      </w:r>
      <w:r w:rsidRPr="00E11D4F">
        <w:rPr>
          <w:lang w:val="en-US" w:eastAsia="en-US" w:bidi="ar-SA"/>
        </w:rPr>
        <w:t>operational feasibility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E11D4F">
        <w:rPr>
          <w:lang w:val="en-US" w:eastAsia="en-US" w:bidi="ar-SA"/>
        </w:rPr>
        <w:t>the project. Identify po</w:t>
      </w:r>
      <w:r w:rsidR="00344EC5">
        <w:rPr>
          <w:lang w:val="en-US" w:eastAsia="en-US" w:bidi="ar-SA"/>
        </w:rPr>
        <w:t>ten</w:t>
      </w:r>
      <w:r w:rsidRPr="00E11D4F">
        <w:rPr>
          <w:lang w:val="en-US" w:eastAsia="en-US" w:bidi="ar-SA"/>
        </w:rPr>
        <w:t>tial challenges that may arise during development</w:t>
      </w:r>
      <w:r w:rsidR="00C06E7E">
        <w:rPr>
          <w:lang w:val="en-US" w:eastAsia="en-US" w:bidi="ar-SA"/>
        </w:rPr>
        <w:t xml:space="preserve"> as well as </w:t>
      </w:r>
      <w:r w:rsidRPr="00E11D4F">
        <w:rPr>
          <w:lang w:val="en-US" w:eastAsia="en-US" w:bidi="ar-SA"/>
        </w:rPr>
        <w:t>devise strategies to address them.</w:t>
      </w:r>
    </w:p>
    <w:p w14:paraId="506F6B3B" w14:textId="77777777" w:rsidR="00E11D4F" w:rsidRPr="00E11D4F" w:rsidRDefault="00E11D4F" w:rsidP="00E11D4F">
      <w:pPr>
        <w:rPr>
          <w:lang w:val="en-US" w:eastAsia="en-US" w:bidi="ar-SA"/>
        </w:rPr>
      </w:pPr>
    </w:p>
    <w:p w14:paraId="5D71A986" w14:textId="3752375F" w:rsidR="00E11D4F" w:rsidRPr="00E11D4F" w:rsidRDefault="00E11D4F" w:rsidP="00345D2E">
      <w:pPr>
        <w:pStyle w:val="Heading2"/>
        <w:ind w:firstLine="710"/>
      </w:pPr>
      <w:r w:rsidRPr="00E11D4F">
        <w:t>3.</w:t>
      </w:r>
      <w:r w:rsidR="00AA7060">
        <w:t>3</w:t>
      </w:r>
      <w:r w:rsidRPr="00E11D4F">
        <w:t xml:space="preserve"> Development</w:t>
      </w:r>
    </w:p>
    <w:p w14:paraId="1BA5DBB6" w14:textId="77777777" w:rsidR="00866CAD" w:rsidRPr="00866CAD" w:rsidRDefault="00866CAD" w:rsidP="00D030A8">
      <w:pPr>
        <w:pStyle w:val="Heading2"/>
        <w:ind w:firstLine="710"/>
      </w:pPr>
      <w:r w:rsidRPr="00DE0B09">
        <w:rPr>
          <w:rStyle w:val="Heading3Char"/>
        </w:rPr>
        <w:t>Gathering Requirements</w:t>
      </w:r>
      <w:r w:rsidRPr="00866CAD">
        <w:t>:</w:t>
      </w:r>
    </w:p>
    <w:p w14:paraId="73F7475B" w14:textId="5EC77B97" w:rsidR="00866CAD" w:rsidRPr="00866CAD" w:rsidRDefault="00866CAD" w:rsidP="00073B0D">
      <w:pPr>
        <w:spacing w:after="0"/>
        <w:rPr>
          <w:lang w:eastAsia="en-US" w:bidi="ar-SA"/>
        </w:rPr>
      </w:pPr>
      <w:r w:rsidRPr="00866CAD">
        <w:rPr>
          <w:lang w:eastAsia="en-US" w:bidi="ar-SA"/>
        </w:rPr>
        <w:t>Interviews, Surveys,</w:t>
      </w:r>
      <w:r w:rsidR="00C06E7E">
        <w:rPr>
          <w:lang w:eastAsia="en-US" w:bidi="ar-SA"/>
        </w:rPr>
        <w:t xml:space="preserve"> as well as </w:t>
      </w:r>
      <w:r w:rsidRPr="00866CAD">
        <w:rPr>
          <w:lang w:eastAsia="en-US" w:bidi="ar-SA"/>
        </w:rPr>
        <w:t>Workshops:</w:t>
      </w:r>
      <w:r w:rsidR="00073B0D">
        <w:rPr>
          <w:lang w:eastAsia="en-US" w:bidi="ar-SA"/>
        </w:rPr>
        <w:t xml:space="preserve"> </w:t>
      </w:r>
      <w:r w:rsidRPr="00866CAD">
        <w:rPr>
          <w:lang w:eastAsia="en-US" w:bidi="ar-SA"/>
        </w:rPr>
        <w:t>Conduct structured interviews, surveys,</w:t>
      </w:r>
      <w:r w:rsidR="00C06E7E">
        <w:rPr>
          <w:lang w:eastAsia="en-US" w:bidi="ar-SA"/>
        </w:rPr>
        <w:t xml:space="preserve"> as well as </w:t>
      </w:r>
      <w:r w:rsidRPr="00866CAD">
        <w:rPr>
          <w:lang w:eastAsia="en-US" w:bidi="ar-SA"/>
        </w:rPr>
        <w:t>collaborative workshops involving moderators, students,</w:t>
      </w:r>
      <w:r w:rsidR="00C06E7E">
        <w:rPr>
          <w:lang w:eastAsia="en-US" w:bidi="ar-SA"/>
        </w:rPr>
        <w:t xml:space="preserve"> as well as </w:t>
      </w:r>
      <w:r w:rsidRPr="00866CAD">
        <w:rPr>
          <w:lang w:eastAsia="en-US" w:bidi="ar-SA"/>
        </w:rPr>
        <w:t xml:space="preserve">administrators. Engage </w:t>
      </w:r>
      <w:r w:rsidRPr="00866CAD">
        <w:rPr>
          <w:lang w:eastAsia="en-US" w:bidi="ar-SA"/>
        </w:rPr>
        <w:lastRenderedPageBreak/>
        <w:t>stakeholders to understand their specific needs</w:t>
      </w:r>
      <w:r w:rsidR="00C06E7E">
        <w:rPr>
          <w:lang w:eastAsia="en-US" w:bidi="ar-SA"/>
        </w:rPr>
        <w:t xml:space="preserve"> as well as </w:t>
      </w:r>
      <w:r w:rsidRPr="00866CAD">
        <w:rPr>
          <w:lang w:eastAsia="en-US" w:bidi="ar-SA"/>
        </w:rPr>
        <w:t>expectations from the timetable system. Gather insights on the challenges faced in managing schedules, preferred functionalities,</w:t>
      </w:r>
      <w:r w:rsidR="00C06E7E">
        <w:rPr>
          <w:lang w:eastAsia="en-US" w:bidi="ar-SA"/>
        </w:rPr>
        <w:t xml:space="preserve"> as well as </w:t>
      </w:r>
      <w:r w:rsidRPr="00866CAD">
        <w:rPr>
          <w:lang w:eastAsia="en-US" w:bidi="ar-SA"/>
        </w:rPr>
        <w:t>desired user experience.</w:t>
      </w:r>
    </w:p>
    <w:p w14:paraId="687B04EC" w14:textId="78214182" w:rsidR="009C2BB7" w:rsidRPr="00866CAD" w:rsidRDefault="00866CAD" w:rsidP="00073B0D">
      <w:pPr>
        <w:spacing w:after="0"/>
        <w:rPr>
          <w:lang w:eastAsia="en-US" w:bidi="ar-SA"/>
        </w:rPr>
      </w:pPr>
      <w:r w:rsidRPr="00866CAD">
        <w:rPr>
          <w:b/>
          <w:bCs/>
          <w:lang w:eastAsia="en-US" w:bidi="ar-SA"/>
        </w:rPr>
        <w:t>Functional Aspects:</w:t>
      </w:r>
      <w:r w:rsidRPr="00866CAD">
        <w:rPr>
          <w:lang w:eastAsia="en-US" w:bidi="ar-SA"/>
        </w:rPr>
        <w:t xml:space="preserve"> Detail functionalities such as timeslot management, user login/signup processes, schedule display,</w:t>
      </w:r>
      <w:r w:rsidR="00C06E7E">
        <w:rPr>
          <w:lang w:eastAsia="en-US" w:bidi="ar-SA"/>
        </w:rPr>
        <w:t xml:space="preserve"> as well as</w:t>
      </w:r>
      <w:r w:rsidR="002D2817">
        <w:rPr>
          <w:lang w:eastAsia="en-US" w:bidi="ar-SA"/>
        </w:rPr>
        <w:t xml:space="preserve"> data and factorial figures </w:t>
      </w:r>
      <w:r w:rsidRPr="00866CAD">
        <w:rPr>
          <w:lang w:eastAsia="en-US" w:bidi="ar-SA"/>
        </w:rPr>
        <w:t>input methods required</w:t>
      </w:r>
      <w:r w:rsidR="00C06E7E">
        <w:rPr>
          <w:lang w:eastAsia="en-US" w:bidi="ar-SA"/>
        </w:rPr>
        <w:t xml:space="preserve"> for the purpose of </w:t>
      </w:r>
      <w:r w:rsidRPr="00866CAD">
        <w:rPr>
          <w:lang w:eastAsia="en-US" w:bidi="ar-SA"/>
        </w:rPr>
        <w:t>the</w:t>
      </w:r>
      <w:r w:rsidR="00CE5DA4">
        <w:rPr>
          <w:lang w:eastAsia="en-US" w:bidi="ar-SA"/>
        </w:rPr>
        <w:t xml:space="preserve"> structure as well as system </w:t>
      </w:r>
      <w:r w:rsidR="009C2BB7" w:rsidRPr="00866CAD">
        <w:rPr>
          <w:lang w:eastAsia="en-US" w:bidi="ar-SA"/>
        </w:rPr>
        <w:t>Extract specific functionalities necessary</w:t>
      </w:r>
      <w:r w:rsidR="00C06E7E">
        <w:rPr>
          <w:lang w:eastAsia="en-US" w:bidi="ar-SA"/>
        </w:rPr>
        <w:t xml:space="preserve"> for the purpose of </w:t>
      </w:r>
      <w:r w:rsidR="009C2BB7" w:rsidRPr="00866CAD">
        <w:rPr>
          <w:lang w:eastAsia="en-US" w:bidi="ar-SA"/>
        </w:rPr>
        <w:t>the</w:t>
      </w:r>
      <w:r w:rsidR="00CE5DA4">
        <w:rPr>
          <w:lang w:eastAsia="en-US" w:bidi="ar-SA"/>
        </w:rPr>
        <w:t xml:space="preserve"> structure as well as system </w:t>
      </w:r>
      <w:r w:rsidR="009C2BB7" w:rsidRPr="00866CAD">
        <w:rPr>
          <w:lang w:eastAsia="en-US" w:bidi="ar-SA"/>
        </w:rPr>
        <w:t>based on stakeholder input. This includes functionalities like:</w:t>
      </w:r>
    </w:p>
    <w:p w14:paraId="5278BB4F" w14:textId="60803E24" w:rsidR="009C2BB7" w:rsidRPr="00866CAD" w:rsidRDefault="009C2BB7" w:rsidP="00073B0D">
      <w:pPr>
        <w:numPr>
          <w:ilvl w:val="0"/>
          <w:numId w:val="10"/>
        </w:numPr>
        <w:spacing w:after="0"/>
        <w:rPr>
          <w:lang w:eastAsia="en-US" w:bidi="ar-SA"/>
        </w:rPr>
      </w:pPr>
      <w:r w:rsidRPr="00866CAD">
        <w:rPr>
          <w:b/>
          <w:bCs/>
          <w:lang w:eastAsia="en-US" w:bidi="ar-SA"/>
        </w:rPr>
        <w:t>Inputting Timeslot Data:</w:t>
      </w:r>
      <w:r w:rsidRPr="00866CAD">
        <w:rPr>
          <w:lang w:eastAsia="en-US" w:bidi="ar-SA"/>
        </w:rPr>
        <w:t xml:space="preserve"> Create an intuitive form or interface</w:t>
      </w:r>
      <w:r w:rsidR="00C06E7E">
        <w:rPr>
          <w:lang w:eastAsia="en-US" w:bidi="ar-SA"/>
        </w:rPr>
        <w:t xml:space="preserve"> for the purpose of </w:t>
      </w:r>
      <w:r w:rsidRPr="00866CAD">
        <w:rPr>
          <w:lang w:eastAsia="en-US" w:bidi="ar-SA"/>
        </w:rPr>
        <w:t>moderators to input timeslot details such as year, group, batch, course, teacher details, room codes,</w:t>
      </w:r>
      <w:r w:rsidR="00C06E7E">
        <w:rPr>
          <w:lang w:eastAsia="en-US" w:bidi="ar-SA"/>
        </w:rPr>
        <w:t xml:space="preserve"> as well as </w:t>
      </w:r>
      <w:r w:rsidRPr="00866CAD">
        <w:rPr>
          <w:lang w:eastAsia="en-US" w:bidi="ar-SA"/>
        </w:rPr>
        <w:t>time durations.</w:t>
      </w:r>
    </w:p>
    <w:p w14:paraId="7CB69CEA" w14:textId="5ED3AAFE" w:rsidR="009C2BB7" w:rsidRPr="00866CAD" w:rsidRDefault="009C2BB7" w:rsidP="00073B0D">
      <w:pPr>
        <w:numPr>
          <w:ilvl w:val="0"/>
          <w:numId w:val="10"/>
        </w:numPr>
        <w:spacing w:after="0"/>
        <w:rPr>
          <w:lang w:eastAsia="en-US" w:bidi="ar-SA"/>
        </w:rPr>
      </w:pPr>
      <w:r w:rsidRPr="00866CAD">
        <w:rPr>
          <w:b/>
          <w:bCs/>
          <w:lang w:eastAsia="en-US" w:bidi="ar-SA"/>
        </w:rPr>
        <w:t>Displaying Schedules:</w:t>
      </w:r>
      <w:r w:rsidRPr="00866CAD">
        <w:rPr>
          <w:lang w:eastAsia="en-US" w:bidi="ar-SA"/>
        </w:rPr>
        <w:t xml:space="preserve"> Develop a user-friendly calendar or timetable view</w:t>
      </w:r>
      <w:r w:rsidR="00C06E7E">
        <w:rPr>
          <w:lang w:eastAsia="en-US" w:bidi="ar-SA"/>
        </w:rPr>
        <w:t xml:space="preserve"> for the purpose of </w:t>
      </w:r>
      <w:r w:rsidRPr="00866CAD">
        <w:rPr>
          <w:lang w:eastAsia="en-US" w:bidi="ar-SA"/>
        </w:rPr>
        <w:t>students to easily access their schedules, showing details like teacher name, subjects, room codes,</w:t>
      </w:r>
      <w:r w:rsidR="00C06E7E">
        <w:rPr>
          <w:lang w:eastAsia="en-US" w:bidi="ar-SA"/>
        </w:rPr>
        <w:t xml:space="preserve"> as well as </w:t>
      </w:r>
      <w:r w:rsidRPr="00866CAD">
        <w:rPr>
          <w:lang w:eastAsia="en-US" w:bidi="ar-SA"/>
        </w:rPr>
        <w:t>timings.</w:t>
      </w:r>
    </w:p>
    <w:p w14:paraId="04AEA756" w14:textId="2245B3C0" w:rsidR="009C2BB7" w:rsidRPr="00866CAD" w:rsidRDefault="009C2BB7" w:rsidP="00073B0D">
      <w:pPr>
        <w:numPr>
          <w:ilvl w:val="0"/>
          <w:numId w:val="10"/>
        </w:numPr>
        <w:spacing w:after="0"/>
        <w:rPr>
          <w:lang w:eastAsia="en-US" w:bidi="ar-SA"/>
        </w:rPr>
      </w:pPr>
      <w:r w:rsidRPr="00866CAD">
        <w:rPr>
          <w:b/>
          <w:bCs/>
          <w:lang w:eastAsia="en-US" w:bidi="ar-SA"/>
        </w:rPr>
        <w:t>User-Friendly Interfaces:</w:t>
      </w:r>
      <w:r w:rsidRPr="00866CAD">
        <w:rPr>
          <w:lang w:eastAsia="en-US" w:bidi="ar-SA"/>
        </w:rPr>
        <w:t xml:space="preserve"> Ensure interfaces are intuitive</w:t>
      </w:r>
      <w:r w:rsidR="00C06E7E">
        <w:rPr>
          <w:lang w:eastAsia="en-US" w:bidi="ar-SA"/>
        </w:rPr>
        <w:t xml:space="preserve"> as well as </w:t>
      </w:r>
      <w:r w:rsidRPr="00866CAD">
        <w:rPr>
          <w:lang w:eastAsia="en-US" w:bidi="ar-SA"/>
        </w:rPr>
        <w:t>easy to navigate</w:t>
      </w:r>
      <w:r w:rsidR="00C06E7E">
        <w:rPr>
          <w:lang w:eastAsia="en-US" w:bidi="ar-SA"/>
        </w:rPr>
        <w:t xml:space="preserve"> for the purpose of </w:t>
      </w:r>
      <w:r w:rsidRPr="00866CAD">
        <w:rPr>
          <w:lang w:eastAsia="en-US" w:bidi="ar-SA"/>
        </w:rPr>
        <w:t>both moderators</w:t>
      </w:r>
      <w:r w:rsidR="00C06E7E">
        <w:rPr>
          <w:lang w:eastAsia="en-US" w:bidi="ar-SA"/>
        </w:rPr>
        <w:t xml:space="preserve"> as well as </w:t>
      </w:r>
      <w:r w:rsidRPr="00866CAD">
        <w:rPr>
          <w:lang w:eastAsia="en-US" w:bidi="ar-SA"/>
        </w:rPr>
        <w:t>students, facilitating smooth</w:t>
      </w:r>
      <w:r w:rsidR="002D2817">
        <w:rPr>
          <w:lang w:eastAsia="en-US" w:bidi="ar-SA"/>
        </w:rPr>
        <w:t xml:space="preserve"> data and factorial figures </w:t>
      </w:r>
      <w:r w:rsidRPr="00866CAD">
        <w:rPr>
          <w:lang w:eastAsia="en-US" w:bidi="ar-SA"/>
        </w:rPr>
        <w:t>input</w:t>
      </w:r>
      <w:r w:rsidR="00C06E7E">
        <w:rPr>
          <w:lang w:eastAsia="en-US" w:bidi="ar-SA"/>
        </w:rPr>
        <w:t xml:space="preserve"> as well as </w:t>
      </w:r>
      <w:r w:rsidRPr="00866CAD">
        <w:rPr>
          <w:lang w:eastAsia="en-US" w:bidi="ar-SA"/>
        </w:rPr>
        <w:t>schedule viewing.</w:t>
      </w:r>
    </w:p>
    <w:p w14:paraId="3B563821" w14:textId="77777777" w:rsidR="009C2BB7" w:rsidRPr="00D030A8" w:rsidRDefault="009C2BB7" w:rsidP="00D030A8">
      <w:pPr>
        <w:pStyle w:val="Heading3"/>
        <w:ind w:firstLine="710"/>
        <w:rPr>
          <w:b w:val="0"/>
          <w:bCs/>
        </w:rPr>
      </w:pPr>
      <w:r w:rsidRPr="00D030A8">
        <w:rPr>
          <w:b w:val="0"/>
          <w:bCs/>
        </w:rPr>
        <w:t>Prioritizing Requirements:</w:t>
      </w:r>
    </w:p>
    <w:p w14:paraId="18260C57" w14:textId="45F380D1" w:rsidR="009C2BB7" w:rsidRPr="00866CAD" w:rsidRDefault="009C2BB7" w:rsidP="00073B0D">
      <w:pPr>
        <w:spacing w:after="0"/>
        <w:rPr>
          <w:lang w:eastAsia="en-US" w:bidi="ar-SA"/>
        </w:rPr>
      </w:pPr>
      <w:r w:rsidRPr="00866CAD">
        <w:rPr>
          <w:lang w:eastAsia="en-US" w:bidi="ar-SA"/>
        </w:rPr>
        <w:t>Significance</w:t>
      </w:r>
      <w:r w:rsidR="00C06E7E">
        <w:rPr>
          <w:lang w:eastAsia="en-US" w:bidi="ar-SA"/>
        </w:rPr>
        <w:t xml:space="preserve"> as well as </w:t>
      </w:r>
      <w:r w:rsidRPr="00866CAD">
        <w:rPr>
          <w:lang w:eastAsia="en-US" w:bidi="ar-SA"/>
        </w:rPr>
        <w:t>Impact:</w:t>
      </w:r>
      <w:r w:rsidR="00073B0D">
        <w:rPr>
          <w:lang w:eastAsia="en-US" w:bidi="ar-SA"/>
        </w:rPr>
        <w:t xml:space="preserve"> </w:t>
      </w:r>
      <w:r w:rsidRPr="00866CAD">
        <w:rPr>
          <w:lang w:eastAsia="en-US" w:bidi="ar-SA"/>
        </w:rPr>
        <w:t>Evaluate gathered requirements based on their importance</w:t>
      </w:r>
      <w:r w:rsidR="00C06E7E">
        <w:rPr>
          <w:lang w:eastAsia="en-US" w:bidi="ar-SA"/>
        </w:rPr>
        <w:t xml:space="preserve"> as well as </w:t>
      </w:r>
      <w:r w:rsidRPr="00866CAD">
        <w:rPr>
          <w:lang w:eastAsia="en-US" w:bidi="ar-SA"/>
        </w:rPr>
        <w:t>po</w:t>
      </w:r>
      <w:r w:rsidR="00344EC5">
        <w:rPr>
          <w:lang w:eastAsia="en-US" w:bidi="ar-SA"/>
        </w:rPr>
        <w:t>ten</w:t>
      </w:r>
      <w:r w:rsidRPr="00866CAD">
        <w:rPr>
          <w:lang w:eastAsia="en-US" w:bidi="ar-SA"/>
        </w:rPr>
        <w:t>tial impact on the success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the system. Prioritize critical features</w:t>
      </w:r>
      <w:r w:rsidR="00C06E7E">
        <w:rPr>
          <w:lang w:eastAsia="en-US" w:bidi="ar-SA"/>
        </w:rPr>
        <w:t xml:space="preserve"> as well as </w:t>
      </w:r>
      <w:r w:rsidRPr="00866CAD">
        <w:rPr>
          <w:lang w:eastAsia="en-US" w:bidi="ar-SA"/>
        </w:rPr>
        <w:t>functionalities that directly address the core needs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the stakeholders</w:t>
      </w:r>
      <w:r w:rsidR="00C06E7E">
        <w:rPr>
          <w:lang w:eastAsia="en-US" w:bidi="ar-SA"/>
        </w:rPr>
        <w:t xml:space="preserve"> as well as </w:t>
      </w:r>
      <w:r w:rsidRPr="00866CAD">
        <w:rPr>
          <w:lang w:eastAsia="en-US" w:bidi="ar-SA"/>
        </w:rPr>
        <w:t>significantly contribute to improving scheduling efficiency</w:t>
      </w:r>
      <w:r w:rsidR="00C06E7E">
        <w:rPr>
          <w:lang w:eastAsia="en-US" w:bidi="ar-SA"/>
        </w:rPr>
        <w:t xml:space="preserve"> as well as </w:t>
      </w:r>
      <w:r w:rsidRPr="00866CAD">
        <w:rPr>
          <w:lang w:eastAsia="en-US" w:bidi="ar-SA"/>
        </w:rPr>
        <w:t>user experience.</w:t>
      </w:r>
    </w:p>
    <w:p w14:paraId="48C82E8E" w14:textId="5709CCF2" w:rsidR="009C2BB7" w:rsidRPr="00866CAD" w:rsidRDefault="009C2BB7" w:rsidP="00073B0D">
      <w:pPr>
        <w:spacing w:after="0"/>
        <w:rPr>
          <w:lang w:eastAsia="en-US" w:bidi="ar-SA"/>
        </w:rPr>
      </w:pPr>
      <w:r w:rsidRPr="00866CAD">
        <w:rPr>
          <w:lang w:eastAsia="en-US" w:bidi="ar-SA"/>
        </w:rPr>
        <w:t>Planning</w:t>
      </w:r>
      <w:r w:rsidR="00C06E7E">
        <w:rPr>
          <w:lang w:eastAsia="en-US" w:bidi="ar-SA"/>
        </w:rPr>
        <w:t xml:space="preserve"> as well as </w:t>
      </w:r>
      <w:r w:rsidRPr="00866CAD">
        <w:rPr>
          <w:lang w:eastAsia="en-US" w:bidi="ar-SA"/>
        </w:rPr>
        <w:t>Execution:</w:t>
      </w:r>
      <w:r w:rsidR="00073B0D">
        <w:rPr>
          <w:lang w:eastAsia="en-US" w:bidi="ar-SA"/>
        </w:rPr>
        <w:t xml:space="preserve"> </w:t>
      </w:r>
      <w:r w:rsidRPr="00866CAD">
        <w:rPr>
          <w:lang w:eastAsia="en-US" w:bidi="ar-SA"/>
        </w:rPr>
        <w:t>Prioritization helps in planning the development process effectively by focusing on high-impact functionalities first. This ensures that crucial aspects are addressed early in the development cycle, reducing the risk</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overlooking essential features.</w:t>
      </w:r>
    </w:p>
    <w:p w14:paraId="61A74D0C" w14:textId="2C3358E5" w:rsidR="00866CAD" w:rsidRPr="00D030A8" w:rsidRDefault="009C2BB7" w:rsidP="00D030A8">
      <w:pPr>
        <w:pStyle w:val="Heading2"/>
        <w:ind w:firstLine="350"/>
        <w:rPr>
          <w:b w:val="0"/>
          <w:bCs/>
        </w:rPr>
      </w:pPr>
      <w:r w:rsidRPr="00D030A8">
        <w:rPr>
          <w:b w:val="0"/>
          <w:bCs/>
        </w:rPr>
        <w:t>Requirement Documentation:</w:t>
      </w:r>
    </w:p>
    <w:p w14:paraId="6A43B12E" w14:textId="0E5B8775" w:rsidR="00866CAD" w:rsidRPr="00866CAD" w:rsidRDefault="00866CAD" w:rsidP="00073B0D">
      <w:pPr>
        <w:numPr>
          <w:ilvl w:val="0"/>
          <w:numId w:val="11"/>
        </w:numPr>
        <w:spacing w:after="0"/>
        <w:rPr>
          <w:lang w:eastAsia="en-US" w:bidi="ar-SA"/>
        </w:rPr>
      </w:pPr>
      <w:r w:rsidRPr="00866CAD">
        <w:rPr>
          <w:b/>
          <w:bCs/>
          <w:lang w:eastAsia="en-US" w:bidi="ar-SA"/>
        </w:rPr>
        <w:t>Non-Functional Aspects:</w:t>
      </w:r>
      <w:r w:rsidRPr="00866CAD">
        <w:rPr>
          <w:lang w:eastAsia="en-US" w:bidi="ar-SA"/>
        </w:rPr>
        <w:t xml:space="preserve"> Include aspects like user interface design,</w:t>
      </w:r>
      <w:r w:rsidR="00CE5DA4">
        <w:rPr>
          <w:lang w:eastAsia="en-US" w:bidi="ar-SA"/>
        </w:rPr>
        <w:t xml:space="preserve"> structure as well as system </w:t>
      </w:r>
      <w:r w:rsidRPr="00866CAD">
        <w:rPr>
          <w:lang w:eastAsia="en-US" w:bidi="ar-SA"/>
        </w:rPr>
        <w:t>security measures,</w:t>
      </w:r>
      <w:r w:rsidR="002D2817">
        <w:rPr>
          <w:lang w:eastAsia="en-US" w:bidi="ar-SA"/>
        </w:rPr>
        <w:t xml:space="preserve"> data and factorial figures </w:t>
      </w:r>
      <w:r w:rsidRPr="00866CAD">
        <w:rPr>
          <w:lang w:eastAsia="en-US" w:bidi="ar-SA"/>
        </w:rPr>
        <w:t>storage requirements,</w:t>
      </w:r>
      <w:r w:rsidR="00C06E7E">
        <w:rPr>
          <w:lang w:eastAsia="en-US" w:bidi="ar-SA"/>
        </w:rPr>
        <w:t xml:space="preserve"> as well as </w:t>
      </w:r>
      <w:r w:rsidRPr="00866CAD">
        <w:rPr>
          <w:lang w:eastAsia="en-US" w:bidi="ar-SA"/>
        </w:rPr>
        <w:t>performance expectations.</w:t>
      </w:r>
    </w:p>
    <w:p w14:paraId="598578AD" w14:textId="57742888" w:rsidR="00866CAD" w:rsidRPr="00866CAD" w:rsidRDefault="00866CAD" w:rsidP="00073B0D">
      <w:pPr>
        <w:spacing w:after="0"/>
        <w:rPr>
          <w:lang w:eastAsia="en-US" w:bidi="ar-SA"/>
        </w:rPr>
      </w:pPr>
      <w:r w:rsidRPr="00866CAD">
        <w:rPr>
          <w:lang w:eastAsia="en-US" w:bidi="ar-SA"/>
        </w:rPr>
        <w:t>Blueprint</w:t>
      </w:r>
      <w:r w:rsidR="00C06E7E">
        <w:rPr>
          <w:lang w:eastAsia="en-US" w:bidi="ar-SA"/>
        </w:rPr>
        <w:t xml:space="preserve"> for the purpose of </w:t>
      </w:r>
      <w:r w:rsidRPr="00866CAD">
        <w:rPr>
          <w:lang w:eastAsia="en-US" w:bidi="ar-SA"/>
        </w:rPr>
        <w:t>Development:</w:t>
      </w:r>
      <w:r w:rsidR="00073B0D">
        <w:rPr>
          <w:lang w:eastAsia="en-US" w:bidi="ar-SA"/>
        </w:rPr>
        <w:t xml:space="preserve"> </w:t>
      </w:r>
      <w:r w:rsidRPr="00866CAD">
        <w:rPr>
          <w:lang w:eastAsia="en-US" w:bidi="ar-SA"/>
        </w:rPr>
        <w:t>Serve as a blueprint</w:t>
      </w:r>
      <w:r w:rsidR="00C06E7E">
        <w:rPr>
          <w:lang w:eastAsia="en-US" w:bidi="ar-SA"/>
        </w:rPr>
        <w:t xml:space="preserve"> for the purpose of </w:t>
      </w:r>
      <w:r w:rsidRPr="00866CAD">
        <w:rPr>
          <w:lang w:eastAsia="en-US" w:bidi="ar-SA"/>
        </w:rPr>
        <w:t>the development team, guiding the creation</w:t>
      </w:r>
      <w:r w:rsidR="00C06E7E">
        <w:rPr>
          <w:lang w:eastAsia="en-US" w:bidi="ar-SA"/>
        </w:rPr>
        <w:t xml:space="preserve"> with</w:t>
      </w:r>
      <w:r w:rsidR="00CE5DA4">
        <w:rPr>
          <w:lang w:eastAsia="en-US" w:bidi="ar-SA"/>
        </w:rPr>
        <w:t xml:space="preserve"> reference as well as citations </w:t>
      </w:r>
      <w:r w:rsidR="00C06E7E">
        <w:rPr>
          <w:lang w:eastAsia="en-US" w:bidi="ar-SA"/>
        </w:rPr>
        <w:t>to</w:t>
      </w:r>
      <w:r w:rsidR="00CE5DA4">
        <w:rPr>
          <w:lang w:eastAsia="en-US" w:bidi="ar-SA"/>
        </w:rPr>
        <w:t xml:space="preserve"> structure as well as system </w:t>
      </w:r>
      <w:r w:rsidRPr="00866CAD">
        <w:rPr>
          <w:lang w:eastAsia="en-US" w:bidi="ar-SA"/>
        </w:rPr>
        <w:t>features</w:t>
      </w:r>
      <w:r w:rsidR="00C06E7E">
        <w:rPr>
          <w:lang w:eastAsia="en-US" w:bidi="ar-SA"/>
        </w:rPr>
        <w:t xml:space="preserve"> as well as </w:t>
      </w:r>
      <w:r w:rsidRPr="00866CAD">
        <w:rPr>
          <w:lang w:eastAsia="en-US" w:bidi="ar-SA"/>
        </w:rPr>
        <w:t>functionalities according to stakeholders' needs. This comprehensive documentation ensures a shared understanding among the development team</w:t>
      </w:r>
      <w:r w:rsidR="00C06E7E">
        <w:rPr>
          <w:lang w:eastAsia="en-US" w:bidi="ar-SA"/>
        </w:rPr>
        <w:t xml:space="preserve"> as well as </w:t>
      </w:r>
      <w:r w:rsidRPr="00866CAD">
        <w:rPr>
          <w:lang w:eastAsia="en-US" w:bidi="ar-SA"/>
        </w:rPr>
        <w:t>stakeholders about what the</w:t>
      </w:r>
      <w:r w:rsidR="00CE5DA4">
        <w:rPr>
          <w:lang w:eastAsia="en-US" w:bidi="ar-SA"/>
        </w:rPr>
        <w:t xml:space="preserve"> structure as well as system </w:t>
      </w:r>
      <w:r w:rsidRPr="00866CAD">
        <w:rPr>
          <w:lang w:eastAsia="en-US" w:bidi="ar-SA"/>
        </w:rPr>
        <w:t>should deliver.</w:t>
      </w:r>
    </w:p>
    <w:p w14:paraId="70736042" w14:textId="77777777" w:rsidR="00866CAD" w:rsidRPr="00D030A8" w:rsidRDefault="00866CAD" w:rsidP="00D030A8">
      <w:pPr>
        <w:pStyle w:val="Heading2"/>
        <w:ind w:firstLine="710"/>
        <w:rPr>
          <w:b w:val="0"/>
          <w:bCs/>
        </w:rPr>
      </w:pPr>
      <w:r w:rsidRPr="00D030A8">
        <w:rPr>
          <w:b w:val="0"/>
          <w:bCs/>
        </w:rPr>
        <w:t>Feasibility Analysis:</w:t>
      </w:r>
    </w:p>
    <w:p w14:paraId="6E6884D6" w14:textId="1AECAC98" w:rsidR="00866CAD" w:rsidRPr="00866CAD" w:rsidRDefault="00866CAD" w:rsidP="00073B0D">
      <w:pPr>
        <w:spacing w:after="0"/>
        <w:rPr>
          <w:lang w:eastAsia="en-US" w:bidi="ar-SA"/>
        </w:rPr>
      </w:pPr>
      <w:r w:rsidRPr="00866CAD">
        <w:rPr>
          <w:lang w:eastAsia="en-US" w:bidi="ar-SA"/>
        </w:rPr>
        <w:t>Technical, Financial,</w:t>
      </w:r>
      <w:r w:rsidR="00C06E7E">
        <w:rPr>
          <w:lang w:eastAsia="en-US" w:bidi="ar-SA"/>
        </w:rPr>
        <w:t xml:space="preserve"> as well as </w:t>
      </w:r>
      <w:r w:rsidRPr="00866CAD">
        <w:rPr>
          <w:lang w:eastAsia="en-US" w:bidi="ar-SA"/>
        </w:rPr>
        <w:t>Operational Feasibility:</w:t>
      </w:r>
      <w:r w:rsidR="00073B0D">
        <w:rPr>
          <w:lang w:eastAsia="en-US" w:bidi="ar-SA"/>
        </w:rPr>
        <w:t xml:space="preserve"> </w:t>
      </w:r>
      <w:r w:rsidRPr="00866CAD">
        <w:rPr>
          <w:lang w:eastAsia="en-US" w:bidi="ar-SA"/>
        </w:rPr>
        <w:t>Evaluate the feasibility</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866CAD">
        <w:rPr>
          <w:lang w:eastAsia="en-US" w:bidi="ar-SA"/>
        </w:rPr>
        <w:t xml:space="preserve">the project considering </w:t>
      </w:r>
      <w:r w:rsidR="005844F2">
        <w:rPr>
          <w:lang w:eastAsia="en-US" w:bidi="ar-SA"/>
        </w:rPr>
        <w:t>3</w:t>
      </w:r>
      <w:r w:rsidRPr="00866CAD">
        <w:rPr>
          <w:lang w:eastAsia="en-US" w:bidi="ar-SA"/>
        </w:rPr>
        <w:t xml:space="preserve"> crucial aspects:</w:t>
      </w:r>
    </w:p>
    <w:p w14:paraId="3ABD092B" w14:textId="456439C8" w:rsidR="00866CAD" w:rsidRPr="00866CAD" w:rsidRDefault="00866CAD" w:rsidP="006B1E2A">
      <w:pPr>
        <w:numPr>
          <w:ilvl w:val="0"/>
          <w:numId w:val="12"/>
        </w:numPr>
        <w:spacing w:after="0"/>
        <w:rPr>
          <w:lang w:eastAsia="en-US" w:bidi="ar-SA"/>
        </w:rPr>
      </w:pPr>
      <w:r w:rsidRPr="00866CAD">
        <w:rPr>
          <w:b/>
          <w:bCs/>
          <w:lang w:eastAsia="en-US" w:bidi="ar-SA"/>
        </w:rPr>
        <w:t>Technical Feasibility:</w:t>
      </w:r>
      <w:r w:rsidRPr="00866CAD">
        <w:rPr>
          <w:lang w:eastAsia="en-US" w:bidi="ar-SA"/>
        </w:rPr>
        <w:t xml:space="preserve"> Assess if the chosen technologies (HTML, CSS, JavaScript, C++, etc.) are suitable</w:t>
      </w:r>
      <w:r w:rsidR="00C06E7E">
        <w:rPr>
          <w:lang w:eastAsia="en-US" w:bidi="ar-SA"/>
        </w:rPr>
        <w:t xml:space="preserve"> for the purpose of </w:t>
      </w:r>
      <w:r w:rsidRPr="00866CAD">
        <w:rPr>
          <w:lang w:eastAsia="en-US" w:bidi="ar-SA"/>
        </w:rPr>
        <w:t>implementing required functionalities</w:t>
      </w:r>
      <w:r w:rsidR="00C06E7E">
        <w:rPr>
          <w:lang w:eastAsia="en-US" w:bidi="ar-SA"/>
        </w:rPr>
        <w:t xml:space="preserve"> as well as </w:t>
      </w:r>
      <w:r w:rsidRPr="00866CAD">
        <w:rPr>
          <w:lang w:eastAsia="en-US" w:bidi="ar-SA"/>
        </w:rPr>
        <w:t>if the</w:t>
      </w:r>
      <w:r w:rsidR="00CE5DA4">
        <w:rPr>
          <w:lang w:eastAsia="en-US" w:bidi="ar-SA"/>
        </w:rPr>
        <w:t xml:space="preserve"> structure as well as system </w:t>
      </w:r>
      <w:r w:rsidRPr="00866CAD">
        <w:rPr>
          <w:lang w:eastAsia="en-US" w:bidi="ar-SA"/>
        </w:rPr>
        <w:t>can integrate smoothly with existing infrastructure.</w:t>
      </w:r>
    </w:p>
    <w:p w14:paraId="0115812E" w14:textId="39CE954F" w:rsidR="00866CAD" w:rsidRPr="00866CAD" w:rsidRDefault="00866CAD" w:rsidP="006B1E2A">
      <w:pPr>
        <w:numPr>
          <w:ilvl w:val="0"/>
          <w:numId w:val="12"/>
        </w:numPr>
        <w:spacing w:after="0"/>
        <w:rPr>
          <w:lang w:eastAsia="en-US" w:bidi="ar-SA"/>
        </w:rPr>
      </w:pPr>
      <w:r w:rsidRPr="00866CAD">
        <w:rPr>
          <w:b/>
          <w:bCs/>
          <w:lang w:eastAsia="en-US" w:bidi="ar-SA"/>
        </w:rPr>
        <w:t>Financial Feasibility:</w:t>
      </w:r>
      <w:r w:rsidRPr="00866CAD">
        <w:rPr>
          <w:lang w:eastAsia="en-US" w:bidi="ar-SA"/>
        </w:rPr>
        <w:t xml:space="preserve"> Determine the project's financial viability by estimating development costs, resource expenses,</w:t>
      </w:r>
      <w:r w:rsidR="00C06E7E">
        <w:rPr>
          <w:lang w:eastAsia="en-US" w:bidi="ar-SA"/>
        </w:rPr>
        <w:t xml:space="preserve"> as well as </w:t>
      </w:r>
      <w:r w:rsidRPr="00866CAD">
        <w:rPr>
          <w:lang w:eastAsia="en-US" w:bidi="ar-SA"/>
        </w:rPr>
        <w:t>po</w:t>
      </w:r>
      <w:r w:rsidR="00344EC5">
        <w:rPr>
          <w:lang w:eastAsia="en-US" w:bidi="ar-SA"/>
        </w:rPr>
        <w:t>ten</w:t>
      </w:r>
      <w:r w:rsidRPr="00866CAD">
        <w:rPr>
          <w:lang w:eastAsia="en-US" w:bidi="ar-SA"/>
        </w:rPr>
        <w:t>tial return on investment.</w:t>
      </w:r>
    </w:p>
    <w:p w14:paraId="31096AEC" w14:textId="56241EDC" w:rsidR="00866CAD" w:rsidRPr="00866CAD" w:rsidRDefault="00866CAD" w:rsidP="006B1E2A">
      <w:pPr>
        <w:numPr>
          <w:ilvl w:val="0"/>
          <w:numId w:val="12"/>
        </w:numPr>
        <w:spacing w:after="0"/>
        <w:rPr>
          <w:lang w:eastAsia="en-US" w:bidi="ar-SA"/>
        </w:rPr>
      </w:pPr>
      <w:r w:rsidRPr="00866CAD">
        <w:rPr>
          <w:b/>
          <w:bCs/>
          <w:lang w:eastAsia="en-US" w:bidi="ar-SA"/>
        </w:rPr>
        <w:t>Operational Feasibility:</w:t>
      </w:r>
      <w:r w:rsidRPr="00866CAD">
        <w:rPr>
          <w:lang w:eastAsia="en-US" w:bidi="ar-SA"/>
        </w:rPr>
        <w:t xml:space="preserve"> </w:t>
      </w:r>
      <w:r w:rsidR="00BB6464" w:rsidRPr="00866CAD">
        <w:rPr>
          <w:lang w:eastAsia="en-US" w:bidi="ar-SA"/>
        </w:rPr>
        <w:t>Analyses</w:t>
      </w:r>
      <w:r w:rsidRPr="00866CAD">
        <w:rPr>
          <w:lang w:eastAsia="en-US" w:bidi="ar-SA"/>
        </w:rPr>
        <w:t xml:space="preserve"> how the</w:t>
      </w:r>
      <w:r w:rsidR="00CE5DA4">
        <w:rPr>
          <w:lang w:eastAsia="en-US" w:bidi="ar-SA"/>
        </w:rPr>
        <w:t xml:space="preserve"> structure as well as system </w:t>
      </w:r>
      <w:r w:rsidRPr="00866CAD">
        <w:rPr>
          <w:lang w:eastAsia="en-US" w:bidi="ar-SA"/>
        </w:rPr>
        <w:t>aligns with operational processes</w:t>
      </w:r>
      <w:r w:rsidR="00C06E7E">
        <w:rPr>
          <w:lang w:eastAsia="en-US" w:bidi="ar-SA"/>
        </w:rPr>
        <w:t xml:space="preserve"> as well as </w:t>
      </w:r>
      <w:r w:rsidRPr="00866CAD">
        <w:rPr>
          <w:lang w:eastAsia="en-US" w:bidi="ar-SA"/>
        </w:rPr>
        <w:t>if it can be implemented</w:t>
      </w:r>
      <w:r w:rsidR="00C06E7E">
        <w:rPr>
          <w:lang w:eastAsia="en-US" w:bidi="ar-SA"/>
        </w:rPr>
        <w:t xml:space="preserve"> as well as </w:t>
      </w:r>
      <w:r w:rsidRPr="00866CAD">
        <w:rPr>
          <w:lang w:eastAsia="en-US" w:bidi="ar-SA"/>
        </w:rPr>
        <w:t>maintained effectively within the educational environment.</w:t>
      </w:r>
    </w:p>
    <w:p w14:paraId="5157B5D4" w14:textId="2C8D8DEA" w:rsidR="00866CAD" w:rsidRPr="00866CAD" w:rsidRDefault="00866CAD" w:rsidP="006B1E2A">
      <w:pPr>
        <w:spacing w:after="0"/>
        <w:rPr>
          <w:lang w:eastAsia="en-US" w:bidi="ar-SA"/>
        </w:rPr>
      </w:pPr>
      <w:r w:rsidRPr="00866CAD">
        <w:rPr>
          <w:lang w:eastAsia="en-US" w:bidi="ar-SA"/>
        </w:rPr>
        <w:t>Identifying Po</w:t>
      </w:r>
      <w:r w:rsidR="00344EC5">
        <w:rPr>
          <w:lang w:eastAsia="en-US" w:bidi="ar-SA"/>
        </w:rPr>
        <w:t>ten</w:t>
      </w:r>
      <w:r w:rsidRPr="00866CAD">
        <w:rPr>
          <w:lang w:eastAsia="en-US" w:bidi="ar-SA"/>
        </w:rPr>
        <w:t>tial Challenges:</w:t>
      </w:r>
    </w:p>
    <w:p w14:paraId="2CE7600B" w14:textId="449CEF63" w:rsidR="00866CAD" w:rsidRPr="00866CAD" w:rsidRDefault="00866CAD" w:rsidP="006B1E2A">
      <w:pPr>
        <w:spacing w:after="0"/>
        <w:rPr>
          <w:lang w:eastAsia="en-US" w:bidi="ar-SA"/>
        </w:rPr>
      </w:pPr>
      <w:r w:rsidRPr="00866CAD">
        <w:rPr>
          <w:lang w:eastAsia="en-US" w:bidi="ar-SA"/>
        </w:rPr>
        <w:t>Identify</w:t>
      </w:r>
      <w:r w:rsidR="00C06E7E">
        <w:rPr>
          <w:lang w:eastAsia="en-US" w:bidi="ar-SA"/>
        </w:rPr>
        <w:t xml:space="preserve"> </w:t>
      </w:r>
      <w:r w:rsidR="001C1B02">
        <w:rPr>
          <w:lang w:eastAsia="en-US" w:bidi="ar-SA"/>
        </w:rPr>
        <w:t>Rill</w:t>
      </w:r>
      <w:r w:rsidR="00C06E7E">
        <w:rPr>
          <w:lang w:eastAsia="en-US" w:bidi="ar-SA"/>
        </w:rPr>
        <w:t xml:space="preserve"> </w:t>
      </w:r>
      <w:r w:rsidRPr="00866CAD">
        <w:rPr>
          <w:lang w:eastAsia="en-US" w:bidi="ar-SA"/>
        </w:rPr>
        <w:t>anticipate po</w:t>
      </w:r>
      <w:r w:rsidR="00344EC5">
        <w:rPr>
          <w:lang w:eastAsia="en-US" w:bidi="ar-SA"/>
        </w:rPr>
        <w:t>ten</w:t>
      </w:r>
      <w:r w:rsidRPr="00866CAD">
        <w:rPr>
          <w:lang w:eastAsia="en-US" w:bidi="ar-SA"/>
        </w:rPr>
        <w:t>tial challenges that may arise during development, deployment, or</w:t>
      </w:r>
      <w:r w:rsidR="00CE5DA4">
        <w:rPr>
          <w:lang w:eastAsia="en-US" w:bidi="ar-SA"/>
        </w:rPr>
        <w:t xml:space="preserve"> structure as well as system </w:t>
      </w:r>
      <w:r w:rsidRPr="00866CAD">
        <w:rPr>
          <w:lang w:eastAsia="en-US" w:bidi="ar-SA"/>
        </w:rPr>
        <w:t>operation. These could include technical constraints, resource limitations, or compatibility issues. Devise strategies</w:t>
      </w:r>
      <w:r w:rsidR="00C06E7E">
        <w:rPr>
          <w:lang w:eastAsia="en-US" w:bidi="ar-SA"/>
        </w:rPr>
        <w:t xml:space="preserve"> as well as </w:t>
      </w:r>
      <w:r w:rsidRPr="00866CAD">
        <w:rPr>
          <w:lang w:eastAsia="en-US" w:bidi="ar-SA"/>
        </w:rPr>
        <w:t>contingency plans to address these challenges proactively.</w:t>
      </w:r>
    </w:p>
    <w:p w14:paraId="435C55DF" w14:textId="1D21AD8E" w:rsidR="00866CAD" w:rsidRPr="00866CAD" w:rsidRDefault="00866CAD" w:rsidP="006B1E2A">
      <w:pPr>
        <w:spacing w:after="0"/>
        <w:rPr>
          <w:lang w:eastAsia="en-US" w:bidi="ar-SA"/>
        </w:rPr>
      </w:pPr>
      <w:r w:rsidRPr="00866CAD">
        <w:rPr>
          <w:lang w:eastAsia="en-US" w:bidi="ar-SA"/>
        </w:rPr>
        <w:lastRenderedPageBreak/>
        <w:t>By meticulously gathering, prioritizing, documenting requirements,</w:t>
      </w:r>
      <w:r w:rsidR="00C06E7E">
        <w:rPr>
          <w:lang w:eastAsia="en-US" w:bidi="ar-SA"/>
        </w:rPr>
        <w:t xml:space="preserve"> as well as </w:t>
      </w:r>
      <w:r w:rsidRPr="00866CAD">
        <w:rPr>
          <w:lang w:eastAsia="en-US" w:bidi="ar-SA"/>
        </w:rPr>
        <w:t xml:space="preserve">conducting a feasibility analysis, </w:t>
      </w:r>
      <w:r w:rsidR="00BB6464" w:rsidRPr="00866CAD">
        <w:rPr>
          <w:lang w:eastAsia="en-US" w:bidi="ar-SA"/>
        </w:rPr>
        <w:t>the</w:t>
      </w:r>
      <w:r w:rsidR="00BB6464">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to not very well organized time table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sidR="00BB6464">
        <w:rPr>
          <w:lang w:eastAsia="en-US" w:bidi="ar-SA"/>
        </w:rPr>
        <w:t xml:space="preserve"> Rilli </w:t>
      </w:r>
      <w:r w:rsidR="00BB6464" w:rsidRPr="00866CAD">
        <w:rPr>
          <w:lang w:eastAsia="en-US" w:bidi="ar-SA"/>
        </w:rPr>
        <w:t>Timetable</w:t>
      </w:r>
      <w:r w:rsidR="00CE5DA4">
        <w:rPr>
          <w:lang w:eastAsia="en-US" w:bidi="ar-SA"/>
        </w:rPr>
        <w:t xml:space="preserve"> structure as well as system </w:t>
      </w:r>
      <w:r w:rsidRPr="00866CAD">
        <w:rPr>
          <w:lang w:eastAsia="en-US" w:bidi="ar-SA"/>
        </w:rPr>
        <w:t>aims to lay a solid foundation</w:t>
      </w:r>
      <w:r w:rsidR="00C06E7E">
        <w:rPr>
          <w:lang w:eastAsia="en-US" w:bidi="ar-SA"/>
        </w:rPr>
        <w:t xml:space="preserve"> for the purpose of </w:t>
      </w:r>
      <w:r w:rsidRPr="00866CAD">
        <w:rPr>
          <w:lang w:eastAsia="en-US" w:bidi="ar-SA"/>
        </w:rPr>
        <w:t>development, ensuring that the</w:t>
      </w:r>
      <w:r w:rsidR="00CE5DA4">
        <w:rPr>
          <w:lang w:eastAsia="en-US" w:bidi="ar-SA"/>
        </w:rPr>
        <w:t xml:space="preserve"> structure as well as system </w:t>
      </w:r>
      <w:r w:rsidR="00BB6464" w:rsidRPr="00866CAD">
        <w:rPr>
          <w:lang w:eastAsia="en-US" w:bidi="ar-SA"/>
        </w:rPr>
        <w:t>fulfils</w:t>
      </w:r>
      <w:r w:rsidRPr="00866CAD">
        <w:rPr>
          <w:lang w:eastAsia="en-US" w:bidi="ar-SA"/>
        </w:rPr>
        <w:t xml:space="preserve"> stakeholder needs efficiently while being feasible</w:t>
      </w:r>
      <w:r w:rsidR="00C06E7E">
        <w:rPr>
          <w:lang w:eastAsia="en-US" w:bidi="ar-SA"/>
        </w:rPr>
        <w:t xml:space="preserve"> as well as </w:t>
      </w:r>
      <w:r w:rsidRPr="00866CAD">
        <w:rPr>
          <w:lang w:eastAsia="en-US" w:bidi="ar-SA"/>
        </w:rPr>
        <w:t>sustainable in its implementation.</w:t>
      </w:r>
    </w:p>
    <w:p w14:paraId="6ACE21F2" w14:textId="22257D37" w:rsidR="00E11D4F" w:rsidRPr="00EA0BCC" w:rsidRDefault="00AA7060" w:rsidP="002B083C">
      <w:pPr>
        <w:pStyle w:val="Heading2"/>
        <w:ind w:left="0" w:firstLine="720"/>
        <w:rPr>
          <w:szCs w:val="14"/>
        </w:rPr>
      </w:pPr>
      <w:r w:rsidRPr="00EA0BCC">
        <w:rPr>
          <w:szCs w:val="14"/>
        </w:rPr>
        <w:t>3.</w:t>
      </w:r>
      <w:r w:rsidR="006B1E2A">
        <w:rPr>
          <w:szCs w:val="14"/>
        </w:rPr>
        <w:t>4</w:t>
      </w:r>
      <w:r w:rsidR="00E11D4F" w:rsidRPr="00EA0BCC">
        <w:rPr>
          <w:szCs w:val="14"/>
        </w:rPr>
        <w:t xml:space="preserve"> Deployment:</w:t>
      </w:r>
    </w:p>
    <w:p w14:paraId="1BC8C449" w14:textId="77777777" w:rsidR="00DD6250" w:rsidRPr="002B083C" w:rsidRDefault="00DD6250" w:rsidP="002B083C">
      <w:pPr>
        <w:pStyle w:val="Heading3"/>
        <w:ind w:firstLine="710"/>
        <w:rPr>
          <w:b w:val="0"/>
          <w:bCs/>
        </w:rPr>
      </w:pPr>
      <w:r w:rsidRPr="002B083C">
        <w:rPr>
          <w:b w:val="0"/>
          <w:bCs/>
        </w:rPr>
        <w:t>Quality Assurance Testing:</w:t>
      </w:r>
    </w:p>
    <w:p w14:paraId="001EF79F" w14:textId="77777777" w:rsidR="00DD6250" w:rsidRPr="00DD6250" w:rsidRDefault="00DD6250" w:rsidP="003C45BC">
      <w:pPr>
        <w:spacing w:after="0"/>
        <w:rPr>
          <w:lang w:eastAsia="en-US" w:bidi="ar-SA"/>
        </w:rPr>
      </w:pPr>
      <w:r w:rsidRPr="00DD6250">
        <w:rPr>
          <w:lang w:eastAsia="en-US" w:bidi="ar-SA"/>
        </w:rPr>
        <w:t>Unit Testing:</w:t>
      </w:r>
    </w:p>
    <w:p w14:paraId="3F0E2CBC" w14:textId="145A5BA2" w:rsidR="00DD6250" w:rsidRPr="00DD6250" w:rsidRDefault="00DD6250" w:rsidP="003C45BC">
      <w:pPr>
        <w:numPr>
          <w:ilvl w:val="0"/>
          <w:numId w:val="13"/>
        </w:numPr>
        <w:spacing w:after="0"/>
        <w:rPr>
          <w:lang w:eastAsia="en-US" w:bidi="ar-SA"/>
        </w:rPr>
      </w:pPr>
      <w:r w:rsidRPr="00DD6250">
        <w:rPr>
          <w:b/>
          <w:bCs/>
          <w:lang w:eastAsia="en-US" w:bidi="ar-SA"/>
        </w:rPr>
        <w:t>Purpose:</w:t>
      </w:r>
      <w:r w:rsidRPr="00DD6250">
        <w:rPr>
          <w:lang w:eastAsia="en-US" w:bidi="ar-SA"/>
        </w:rPr>
        <w:t xml:space="preserve"> Test individual comp</w:t>
      </w:r>
      <w:r w:rsidR="00953B93">
        <w:rPr>
          <w:lang w:eastAsia="en-US" w:bidi="ar-SA"/>
        </w:rPr>
        <w:t>one</w:t>
      </w:r>
      <w:r w:rsidRPr="00DD6250">
        <w:rPr>
          <w:lang w:eastAsia="en-US" w:bidi="ar-SA"/>
        </w:rPr>
        <w:t>nts or units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DD6250">
        <w:rPr>
          <w:lang w:eastAsia="en-US" w:bidi="ar-SA"/>
        </w:rPr>
        <w:t>the</w:t>
      </w:r>
      <w:r w:rsidR="00CE5DA4">
        <w:rPr>
          <w:lang w:eastAsia="en-US" w:bidi="ar-SA"/>
        </w:rPr>
        <w:t xml:space="preserve"> structure as well as system </w:t>
      </w:r>
      <w:r w:rsidRPr="00DD6250">
        <w:rPr>
          <w:lang w:eastAsia="en-US" w:bidi="ar-SA"/>
        </w:rPr>
        <w:t>in isolation.</w:t>
      </w:r>
    </w:p>
    <w:p w14:paraId="1DD6F4F4" w14:textId="1DA261B7" w:rsidR="00DD6250" w:rsidRPr="00DD6250" w:rsidRDefault="00DD6250" w:rsidP="003C45BC">
      <w:pPr>
        <w:numPr>
          <w:ilvl w:val="0"/>
          <w:numId w:val="13"/>
        </w:numPr>
        <w:spacing w:after="0"/>
        <w:rPr>
          <w:lang w:eastAsia="en-US" w:bidi="ar-SA"/>
        </w:rPr>
      </w:pPr>
      <w:r w:rsidRPr="00DD6250">
        <w:rPr>
          <w:b/>
          <w:bCs/>
          <w:lang w:eastAsia="en-US" w:bidi="ar-SA"/>
        </w:rPr>
        <w:t>Process:</w:t>
      </w:r>
      <w:r w:rsidRPr="00DD6250">
        <w:rPr>
          <w:lang w:eastAsia="en-US" w:bidi="ar-SA"/>
        </w:rPr>
        <w:t xml:space="preserve"> Developers create</w:t>
      </w:r>
      <w:r w:rsidR="00C06E7E">
        <w:rPr>
          <w:lang w:eastAsia="en-US" w:bidi="ar-SA"/>
        </w:rPr>
        <w:t xml:space="preserve"> as well as </w:t>
      </w:r>
      <w:r w:rsidRPr="00DD6250">
        <w:rPr>
          <w:lang w:eastAsia="en-US" w:bidi="ar-SA"/>
        </w:rPr>
        <w:t>execute unit tests to verify that each function or module works as in</w:t>
      </w:r>
      <w:r w:rsidR="00344EC5">
        <w:rPr>
          <w:lang w:eastAsia="en-US" w:bidi="ar-SA"/>
        </w:rPr>
        <w:t>ten</w:t>
      </w:r>
      <w:r w:rsidRPr="00DD6250">
        <w:rPr>
          <w:lang w:eastAsia="en-US" w:bidi="ar-SA"/>
        </w:rPr>
        <w:t>ded. It involves checking specific functionalities like</w:t>
      </w:r>
      <w:r w:rsidR="002D2817">
        <w:rPr>
          <w:lang w:eastAsia="en-US" w:bidi="ar-SA"/>
        </w:rPr>
        <w:t xml:space="preserve"> data and factorial figures </w:t>
      </w:r>
      <w:r w:rsidRPr="00DD6250">
        <w:rPr>
          <w:lang w:eastAsia="en-US" w:bidi="ar-SA"/>
        </w:rPr>
        <w:t>input validation, timeslot creation, or schedule display</w:t>
      </w:r>
      <w:r w:rsidR="00C06E7E">
        <w:rPr>
          <w:lang w:eastAsia="en-US" w:bidi="ar-SA"/>
        </w:rPr>
        <w:t xml:space="preserve"> for the purpose of </w:t>
      </w:r>
      <w:r w:rsidRPr="00DD6250">
        <w:rPr>
          <w:lang w:eastAsia="en-US" w:bidi="ar-SA"/>
        </w:rPr>
        <w:t>accuracy.</w:t>
      </w:r>
    </w:p>
    <w:p w14:paraId="5A7FEF88" w14:textId="0B48BBBB" w:rsidR="00DD6250" w:rsidRPr="00DD6250" w:rsidRDefault="00DD6250" w:rsidP="003C45BC">
      <w:pPr>
        <w:numPr>
          <w:ilvl w:val="0"/>
          <w:numId w:val="13"/>
        </w:numPr>
        <w:spacing w:after="0"/>
        <w:rPr>
          <w:lang w:eastAsia="en-US" w:bidi="ar-SA"/>
        </w:rPr>
      </w:pPr>
      <w:r w:rsidRPr="00DD6250">
        <w:rPr>
          <w:b/>
          <w:bCs/>
          <w:lang w:eastAsia="en-US" w:bidi="ar-SA"/>
        </w:rPr>
        <w:t>Benefits:</w:t>
      </w:r>
      <w:r w:rsidRPr="00DD6250">
        <w:rPr>
          <w:lang w:eastAsia="en-US" w:bidi="ar-SA"/>
        </w:rPr>
        <w:t xml:space="preserve"> Identifies bugs or issues within specific comp</w:t>
      </w:r>
      <w:r w:rsidR="00953B93">
        <w:rPr>
          <w:lang w:eastAsia="en-US" w:bidi="ar-SA"/>
        </w:rPr>
        <w:t>one</w:t>
      </w:r>
      <w:r w:rsidRPr="00DD6250">
        <w:rPr>
          <w:lang w:eastAsia="en-US" w:bidi="ar-SA"/>
        </w:rPr>
        <w:t>nts early in the development cycle, allowing</w:t>
      </w:r>
      <w:r w:rsidR="00C06E7E">
        <w:rPr>
          <w:lang w:eastAsia="en-US" w:bidi="ar-SA"/>
        </w:rPr>
        <w:t xml:space="preserve"> for the purpose of </w:t>
      </w:r>
      <w:r w:rsidRPr="00DD6250">
        <w:rPr>
          <w:lang w:eastAsia="en-US" w:bidi="ar-SA"/>
        </w:rPr>
        <w:t>immediate resolution.</w:t>
      </w:r>
    </w:p>
    <w:p w14:paraId="79152BC4" w14:textId="77777777" w:rsidR="00DD6250" w:rsidRPr="00DD6250" w:rsidRDefault="00DD6250" w:rsidP="003C45BC">
      <w:pPr>
        <w:spacing w:after="0"/>
        <w:rPr>
          <w:lang w:eastAsia="en-US" w:bidi="ar-SA"/>
        </w:rPr>
      </w:pPr>
      <w:r w:rsidRPr="00DD6250">
        <w:rPr>
          <w:lang w:eastAsia="en-US" w:bidi="ar-SA"/>
        </w:rPr>
        <w:t>Integration Testing:</w:t>
      </w:r>
    </w:p>
    <w:p w14:paraId="3C3CE59B" w14:textId="1A53559E" w:rsidR="00DD6250" w:rsidRPr="00DD6250" w:rsidRDefault="00DD6250" w:rsidP="003C45BC">
      <w:pPr>
        <w:numPr>
          <w:ilvl w:val="0"/>
          <w:numId w:val="14"/>
        </w:numPr>
        <w:spacing w:after="0"/>
        <w:rPr>
          <w:lang w:eastAsia="en-US" w:bidi="ar-SA"/>
        </w:rPr>
      </w:pPr>
      <w:r w:rsidRPr="00DD6250">
        <w:rPr>
          <w:b/>
          <w:bCs/>
          <w:lang w:eastAsia="en-US" w:bidi="ar-SA"/>
        </w:rPr>
        <w:t>Purpose:</w:t>
      </w:r>
      <w:r w:rsidRPr="00DD6250">
        <w:rPr>
          <w:lang w:eastAsia="en-US" w:bidi="ar-SA"/>
        </w:rPr>
        <w:t xml:space="preserve"> Test the interactions</w:t>
      </w:r>
      <w:r w:rsidR="00C06E7E">
        <w:rPr>
          <w:lang w:eastAsia="en-US" w:bidi="ar-SA"/>
        </w:rPr>
        <w:t xml:space="preserve"> as well as </w:t>
      </w:r>
      <w:r w:rsidRPr="00DD6250">
        <w:rPr>
          <w:lang w:eastAsia="en-US" w:bidi="ar-SA"/>
        </w:rPr>
        <w:t>interfaces between different</w:t>
      </w:r>
      <w:r w:rsidR="00CE5DA4">
        <w:rPr>
          <w:lang w:eastAsia="en-US" w:bidi="ar-SA"/>
        </w:rPr>
        <w:t xml:space="preserve"> structure as well as system </w:t>
      </w:r>
      <w:r w:rsidRPr="00DD6250">
        <w:rPr>
          <w:lang w:eastAsia="en-US" w:bidi="ar-SA"/>
        </w:rPr>
        <w:t>comp</w:t>
      </w:r>
      <w:r w:rsidR="00953B93">
        <w:rPr>
          <w:lang w:eastAsia="en-US" w:bidi="ar-SA"/>
        </w:rPr>
        <w:t>one</w:t>
      </w:r>
      <w:r w:rsidRPr="00DD6250">
        <w:rPr>
          <w:lang w:eastAsia="en-US" w:bidi="ar-SA"/>
        </w:rPr>
        <w:t>nts.</w:t>
      </w:r>
    </w:p>
    <w:p w14:paraId="07413844" w14:textId="76680769" w:rsidR="00DD6250" w:rsidRPr="00DD6250" w:rsidRDefault="00DD6250" w:rsidP="003C45BC">
      <w:pPr>
        <w:numPr>
          <w:ilvl w:val="0"/>
          <w:numId w:val="14"/>
        </w:numPr>
        <w:spacing w:after="0"/>
        <w:rPr>
          <w:lang w:eastAsia="en-US" w:bidi="ar-SA"/>
        </w:rPr>
      </w:pPr>
      <w:r w:rsidRPr="00DD6250">
        <w:rPr>
          <w:b/>
          <w:bCs/>
          <w:lang w:eastAsia="en-US" w:bidi="ar-SA"/>
        </w:rPr>
        <w:t>Process:</w:t>
      </w:r>
      <w:r w:rsidRPr="00DD6250">
        <w:rPr>
          <w:lang w:eastAsia="en-US" w:bidi="ar-SA"/>
        </w:rPr>
        <w:t xml:space="preserve"> After individual units are tested, they are integrated</w:t>
      </w:r>
      <w:r w:rsidR="00C06E7E">
        <w:rPr>
          <w:lang w:eastAsia="en-US" w:bidi="ar-SA"/>
        </w:rPr>
        <w:t xml:space="preserve"> as well as </w:t>
      </w:r>
      <w:r w:rsidRPr="00DD6250">
        <w:rPr>
          <w:lang w:eastAsia="en-US" w:bidi="ar-SA"/>
        </w:rPr>
        <w:t>tested together. This ensures that various parts</w:t>
      </w:r>
      <w:r w:rsidR="00C06E7E">
        <w:rPr>
          <w:lang w:eastAsia="en-US" w:bidi="ar-SA"/>
        </w:rPr>
        <w:t xml:space="preserve"> with</w:t>
      </w:r>
      <w:r w:rsidR="00CE5DA4">
        <w:rPr>
          <w:lang w:eastAsia="en-US" w:bidi="ar-SA"/>
        </w:rPr>
        <w:t xml:space="preserve"> reference as well as citations </w:t>
      </w:r>
      <w:r w:rsidR="00C06E7E">
        <w:rPr>
          <w:lang w:eastAsia="en-US" w:bidi="ar-SA"/>
        </w:rPr>
        <w:t xml:space="preserve">to </w:t>
      </w:r>
      <w:r w:rsidRPr="00DD6250">
        <w:rPr>
          <w:lang w:eastAsia="en-US" w:bidi="ar-SA"/>
        </w:rPr>
        <w:t>the</w:t>
      </w:r>
      <w:r w:rsidR="00CE5DA4">
        <w:rPr>
          <w:lang w:eastAsia="en-US" w:bidi="ar-SA"/>
        </w:rPr>
        <w:t xml:space="preserve"> structure as well as system </w:t>
      </w:r>
      <w:r w:rsidRPr="00DD6250">
        <w:rPr>
          <w:lang w:eastAsia="en-US" w:bidi="ar-SA"/>
        </w:rPr>
        <w:t>work seamlessly when combined, including backend</w:t>
      </w:r>
      <w:r w:rsidR="002D2817">
        <w:rPr>
          <w:lang w:eastAsia="en-US" w:bidi="ar-SA"/>
        </w:rPr>
        <w:t xml:space="preserve"> data and factorial figures </w:t>
      </w:r>
      <w:r w:rsidRPr="00DD6250">
        <w:rPr>
          <w:lang w:eastAsia="en-US" w:bidi="ar-SA"/>
        </w:rPr>
        <w:t>handling, fron</w:t>
      </w:r>
      <w:r w:rsidR="00344EC5">
        <w:rPr>
          <w:lang w:eastAsia="en-US" w:bidi="ar-SA"/>
        </w:rPr>
        <w:t>ten</w:t>
      </w:r>
      <w:r w:rsidRPr="00DD6250">
        <w:rPr>
          <w:lang w:eastAsia="en-US" w:bidi="ar-SA"/>
        </w:rPr>
        <w:t>d user interfaces,</w:t>
      </w:r>
      <w:r w:rsidR="00C06E7E">
        <w:rPr>
          <w:lang w:eastAsia="en-US" w:bidi="ar-SA"/>
        </w:rPr>
        <w:t xml:space="preserve"> as well as</w:t>
      </w:r>
      <w:r w:rsidR="00CE5DA4">
        <w:rPr>
          <w:lang w:eastAsia="en-US" w:bidi="ar-SA"/>
        </w:rPr>
        <w:t xml:space="preserve"> structure as well as system </w:t>
      </w:r>
      <w:r w:rsidRPr="00DD6250">
        <w:rPr>
          <w:lang w:eastAsia="en-US" w:bidi="ar-SA"/>
        </w:rPr>
        <w:t>functionalities.</w:t>
      </w:r>
    </w:p>
    <w:p w14:paraId="6C182AB8" w14:textId="7B359E81" w:rsidR="00DD6250" w:rsidRPr="00DD6250" w:rsidRDefault="00DD6250" w:rsidP="003C45BC">
      <w:pPr>
        <w:numPr>
          <w:ilvl w:val="0"/>
          <w:numId w:val="14"/>
        </w:numPr>
        <w:spacing w:after="0"/>
        <w:rPr>
          <w:lang w:eastAsia="en-US" w:bidi="ar-SA"/>
        </w:rPr>
      </w:pPr>
      <w:r w:rsidRPr="00DD6250">
        <w:rPr>
          <w:b/>
          <w:bCs/>
          <w:lang w:eastAsia="en-US" w:bidi="ar-SA"/>
        </w:rPr>
        <w:t>Benefits:</w:t>
      </w:r>
      <w:r w:rsidRPr="00DD6250">
        <w:rPr>
          <w:lang w:eastAsia="en-US" w:bidi="ar-SA"/>
        </w:rPr>
        <w:t xml:space="preserve"> Validates the coordination</w:t>
      </w:r>
      <w:r w:rsidR="00C06E7E">
        <w:rPr>
          <w:lang w:eastAsia="en-US" w:bidi="ar-SA"/>
        </w:rPr>
        <w:t xml:space="preserve"> as well as </w:t>
      </w:r>
      <w:r w:rsidRPr="00DD6250">
        <w:rPr>
          <w:lang w:eastAsia="en-US" w:bidi="ar-SA"/>
        </w:rPr>
        <w:t>interaction among different comp</w:t>
      </w:r>
      <w:r w:rsidR="00953B93">
        <w:rPr>
          <w:lang w:eastAsia="en-US" w:bidi="ar-SA"/>
        </w:rPr>
        <w:t>one</w:t>
      </w:r>
      <w:r w:rsidRPr="00DD6250">
        <w:rPr>
          <w:lang w:eastAsia="en-US" w:bidi="ar-SA"/>
        </w:rPr>
        <w:t>nts, ensuring they function harmoniously as a whole system.</w:t>
      </w:r>
    </w:p>
    <w:p w14:paraId="762BC083" w14:textId="77777777" w:rsidR="00DD6250" w:rsidRPr="002B083C" w:rsidRDefault="00DD6250" w:rsidP="002B083C">
      <w:pPr>
        <w:pStyle w:val="Heading3"/>
        <w:ind w:firstLine="350"/>
        <w:rPr>
          <w:b w:val="0"/>
          <w:bCs/>
        </w:rPr>
      </w:pPr>
      <w:r w:rsidRPr="002B083C">
        <w:rPr>
          <w:b w:val="0"/>
          <w:bCs/>
        </w:rPr>
        <w:t>User Acceptance Testing (UAT):</w:t>
      </w:r>
    </w:p>
    <w:p w14:paraId="0785628C" w14:textId="5B6E9C53" w:rsidR="00DD6250" w:rsidRPr="00DD6250" w:rsidRDefault="00DD6250" w:rsidP="003C45BC">
      <w:pPr>
        <w:numPr>
          <w:ilvl w:val="0"/>
          <w:numId w:val="15"/>
        </w:numPr>
        <w:spacing w:after="0"/>
        <w:rPr>
          <w:lang w:eastAsia="en-US" w:bidi="ar-SA"/>
        </w:rPr>
      </w:pPr>
      <w:r w:rsidRPr="00DD6250">
        <w:rPr>
          <w:b/>
          <w:bCs/>
          <w:lang w:eastAsia="en-US" w:bidi="ar-SA"/>
        </w:rPr>
        <w:t>Purpose:</w:t>
      </w:r>
      <w:r w:rsidRPr="00DD6250">
        <w:rPr>
          <w:lang w:eastAsia="en-US" w:bidi="ar-SA"/>
        </w:rPr>
        <w:t xml:space="preserve"> Evaluate whether the</w:t>
      </w:r>
      <w:r w:rsidR="00CE5DA4">
        <w:rPr>
          <w:lang w:eastAsia="en-US" w:bidi="ar-SA"/>
        </w:rPr>
        <w:t xml:space="preserve"> structure as well as system </w:t>
      </w:r>
      <w:r w:rsidRPr="00DD6250">
        <w:rPr>
          <w:lang w:eastAsia="en-US" w:bidi="ar-SA"/>
        </w:rPr>
        <w:t>meets user expectations</w:t>
      </w:r>
      <w:r w:rsidR="00C06E7E">
        <w:rPr>
          <w:lang w:eastAsia="en-US" w:bidi="ar-SA"/>
        </w:rPr>
        <w:t xml:space="preserve"> as well as </w:t>
      </w:r>
      <w:r w:rsidRPr="00DD6250">
        <w:rPr>
          <w:lang w:eastAsia="en-US" w:bidi="ar-SA"/>
        </w:rPr>
        <w:t>requirements.</w:t>
      </w:r>
    </w:p>
    <w:p w14:paraId="23223934" w14:textId="32CA1B6E" w:rsidR="00DD6250" w:rsidRPr="00DD6250" w:rsidRDefault="00DD6250" w:rsidP="003C45BC">
      <w:pPr>
        <w:numPr>
          <w:ilvl w:val="0"/>
          <w:numId w:val="15"/>
        </w:numPr>
        <w:spacing w:after="0"/>
        <w:rPr>
          <w:lang w:eastAsia="en-US" w:bidi="ar-SA"/>
        </w:rPr>
      </w:pPr>
      <w:r w:rsidRPr="00DD6250">
        <w:rPr>
          <w:b/>
          <w:bCs/>
          <w:lang w:eastAsia="en-US" w:bidi="ar-SA"/>
        </w:rPr>
        <w:t>Process:</w:t>
      </w:r>
      <w:r w:rsidRPr="00DD6250">
        <w:rPr>
          <w:lang w:eastAsia="en-US" w:bidi="ar-SA"/>
        </w:rPr>
        <w:t xml:space="preserve"> Involves testing the</w:t>
      </w:r>
      <w:r w:rsidR="00CE5DA4">
        <w:rPr>
          <w:lang w:eastAsia="en-US" w:bidi="ar-SA"/>
        </w:rPr>
        <w:t xml:space="preserve"> structure as well as system </w:t>
      </w:r>
      <w:r w:rsidRPr="00DD6250">
        <w:rPr>
          <w:lang w:eastAsia="en-US" w:bidi="ar-SA"/>
        </w:rPr>
        <w:t>with real users—moderators</w:t>
      </w:r>
      <w:r w:rsidR="00C06E7E">
        <w:rPr>
          <w:lang w:eastAsia="en-US" w:bidi="ar-SA"/>
        </w:rPr>
        <w:t xml:space="preserve"> for the purpose of</w:t>
      </w:r>
      <w:r w:rsidR="002D2817">
        <w:rPr>
          <w:lang w:eastAsia="en-US" w:bidi="ar-SA"/>
        </w:rPr>
        <w:t xml:space="preserve"> data and factorial figures </w:t>
      </w:r>
      <w:r w:rsidRPr="00DD6250">
        <w:rPr>
          <w:lang w:eastAsia="en-US" w:bidi="ar-SA"/>
        </w:rPr>
        <w:t>input</w:t>
      </w:r>
      <w:r w:rsidR="00C06E7E">
        <w:rPr>
          <w:lang w:eastAsia="en-US" w:bidi="ar-SA"/>
        </w:rPr>
        <w:t xml:space="preserve"> as well as </w:t>
      </w:r>
      <w:r w:rsidRPr="00DD6250">
        <w:rPr>
          <w:lang w:eastAsia="en-US" w:bidi="ar-SA"/>
        </w:rPr>
        <w:t>students</w:t>
      </w:r>
      <w:r w:rsidR="00C06E7E">
        <w:rPr>
          <w:lang w:eastAsia="en-US" w:bidi="ar-SA"/>
        </w:rPr>
        <w:t xml:space="preserve"> for the purpose of </w:t>
      </w:r>
      <w:r w:rsidRPr="00DD6250">
        <w:rPr>
          <w:lang w:eastAsia="en-US" w:bidi="ar-SA"/>
        </w:rPr>
        <w:t>schedule access. Users interact with the</w:t>
      </w:r>
      <w:r w:rsidR="00CE5DA4">
        <w:rPr>
          <w:lang w:eastAsia="en-US" w:bidi="ar-SA"/>
        </w:rPr>
        <w:t xml:space="preserve"> structure as well as system </w:t>
      </w:r>
      <w:r w:rsidRPr="00DD6250">
        <w:rPr>
          <w:lang w:eastAsia="en-US" w:bidi="ar-SA"/>
        </w:rPr>
        <w:t>to perform typical tasks to confirm that it meets their needs</w:t>
      </w:r>
      <w:r w:rsidR="00C06E7E">
        <w:rPr>
          <w:lang w:eastAsia="en-US" w:bidi="ar-SA"/>
        </w:rPr>
        <w:t xml:space="preserve"> as well as </w:t>
      </w:r>
      <w:r w:rsidRPr="00DD6250">
        <w:rPr>
          <w:lang w:eastAsia="en-US" w:bidi="ar-SA"/>
        </w:rPr>
        <w:t>works as in</w:t>
      </w:r>
      <w:r w:rsidR="00344EC5">
        <w:rPr>
          <w:lang w:eastAsia="en-US" w:bidi="ar-SA"/>
        </w:rPr>
        <w:t>ten</w:t>
      </w:r>
      <w:r w:rsidRPr="00DD6250">
        <w:rPr>
          <w:lang w:eastAsia="en-US" w:bidi="ar-SA"/>
        </w:rPr>
        <w:t>ded.</w:t>
      </w:r>
    </w:p>
    <w:p w14:paraId="72F93709" w14:textId="1BFCA152" w:rsidR="00DD6250" w:rsidRPr="00DD6250" w:rsidRDefault="00DD6250" w:rsidP="003C45BC">
      <w:pPr>
        <w:numPr>
          <w:ilvl w:val="0"/>
          <w:numId w:val="15"/>
        </w:numPr>
        <w:spacing w:after="0"/>
        <w:rPr>
          <w:lang w:eastAsia="en-US" w:bidi="ar-SA"/>
        </w:rPr>
      </w:pPr>
      <w:r w:rsidRPr="00DD6250">
        <w:rPr>
          <w:b/>
          <w:bCs/>
          <w:lang w:eastAsia="en-US" w:bidi="ar-SA"/>
        </w:rPr>
        <w:t>Benefits:</w:t>
      </w:r>
      <w:r w:rsidRPr="00DD6250">
        <w:rPr>
          <w:lang w:eastAsia="en-US" w:bidi="ar-SA"/>
        </w:rPr>
        <w:t xml:space="preserve"> Validates that the</w:t>
      </w:r>
      <w:r w:rsidR="00CE5DA4">
        <w:rPr>
          <w:lang w:eastAsia="en-US" w:bidi="ar-SA"/>
        </w:rPr>
        <w:t xml:space="preserve"> structure as well as system </w:t>
      </w:r>
      <w:r w:rsidRPr="00DD6250">
        <w:rPr>
          <w:lang w:eastAsia="en-US" w:bidi="ar-SA"/>
        </w:rPr>
        <w:t>aligns with stakeholders' expectations</w:t>
      </w:r>
      <w:r w:rsidR="00C06E7E">
        <w:rPr>
          <w:lang w:eastAsia="en-US" w:bidi="ar-SA"/>
        </w:rPr>
        <w:t xml:space="preserve"> as well as </w:t>
      </w:r>
      <w:r w:rsidRPr="00DD6250">
        <w:rPr>
          <w:lang w:eastAsia="en-US" w:bidi="ar-SA"/>
        </w:rPr>
        <w:t>is user-friendly, ensuring its usability</w:t>
      </w:r>
      <w:r w:rsidR="00C06E7E">
        <w:rPr>
          <w:lang w:eastAsia="en-US" w:bidi="ar-SA"/>
        </w:rPr>
        <w:t xml:space="preserve"> as well as </w:t>
      </w:r>
      <w:r w:rsidRPr="00DD6250">
        <w:rPr>
          <w:lang w:eastAsia="en-US" w:bidi="ar-SA"/>
        </w:rPr>
        <w:t>effectiveness in real-world scenarios.</w:t>
      </w:r>
    </w:p>
    <w:p w14:paraId="5DC1487B" w14:textId="23DAD570" w:rsidR="00DD6250" w:rsidRPr="00DD6250" w:rsidRDefault="00DD6250" w:rsidP="002B083C">
      <w:pPr>
        <w:pStyle w:val="Heading3"/>
        <w:ind w:firstLine="350"/>
      </w:pPr>
      <w:r w:rsidRPr="002B083C">
        <w:rPr>
          <w:b w:val="0"/>
          <w:bCs/>
        </w:rPr>
        <w:t>Security</w:t>
      </w:r>
      <w:r w:rsidR="00C06E7E" w:rsidRPr="002B083C">
        <w:rPr>
          <w:b w:val="0"/>
          <w:bCs/>
        </w:rPr>
        <w:t xml:space="preserve"> as well as </w:t>
      </w:r>
      <w:r w:rsidRPr="002B083C">
        <w:rPr>
          <w:b w:val="0"/>
          <w:bCs/>
        </w:rPr>
        <w:t>Performance Testing</w:t>
      </w:r>
      <w:r w:rsidRPr="00DD6250">
        <w:t>:</w:t>
      </w:r>
    </w:p>
    <w:p w14:paraId="5B068C65" w14:textId="77777777" w:rsidR="00DD6250" w:rsidRPr="00DD6250" w:rsidRDefault="00DD6250" w:rsidP="003C45BC">
      <w:pPr>
        <w:spacing w:after="0"/>
        <w:rPr>
          <w:lang w:eastAsia="en-US" w:bidi="ar-SA"/>
        </w:rPr>
      </w:pPr>
      <w:r w:rsidRPr="00DD6250">
        <w:rPr>
          <w:lang w:eastAsia="en-US" w:bidi="ar-SA"/>
        </w:rPr>
        <w:t>Security Testing:</w:t>
      </w:r>
    </w:p>
    <w:p w14:paraId="2544E63F" w14:textId="0940D2F8" w:rsidR="00DD6250" w:rsidRPr="00DD6250" w:rsidRDefault="00DD6250" w:rsidP="003C45BC">
      <w:pPr>
        <w:numPr>
          <w:ilvl w:val="0"/>
          <w:numId w:val="16"/>
        </w:numPr>
        <w:spacing w:after="0"/>
        <w:rPr>
          <w:lang w:eastAsia="en-US" w:bidi="ar-SA"/>
        </w:rPr>
      </w:pPr>
      <w:r w:rsidRPr="00DD6250">
        <w:rPr>
          <w:b/>
          <w:bCs/>
          <w:lang w:eastAsia="en-US" w:bidi="ar-SA"/>
        </w:rPr>
        <w:t>Purpose:</w:t>
      </w:r>
      <w:r w:rsidRPr="00DD6250">
        <w:rPr>
          <w:lang w:eastAsia="en-US" w:bidi="ar-SA"/>
        </w:rPr>
        <w:t xml:space="preserve"> Identify</w:t>
      </w:r>
      <w:r w:rsidR="00C06E7E">
        <w:rPr>
          <w:lang w:eastAsia="en-US" w:bidi="ar-SA"/>
        </w:rPr>
        <w:t xml:space="preserve"> as well as </w:t>
      </w:r>
      <w:r w:rsidRPr="00DD6250">
        <w:rPr>
          <w:lang w:eastAsia="en-US" w:bidi="ar-SA"/>
        </w:rPr>
        <w:t>rectify po</w:t>
      </w:r>
      <w:r w:rsidR="00344EC5">
        <w:rPr>
          <w:lang w:eastAsia="en-US" w:bidi="ar-SA"/>
        </w:rPr>
        <w:t>ten</w:t>
      </w:r>
      <w:r w:rsidRPr="00DD6250">
        <w:rPr>
          <w:lang w:eastAsia="en-US" w:bidi="ar-SA"/>
        </w:rPr>
        <w:t>tial vulnerabilities that could compromise</w:t>
      </w:r>
      <w:r w:rsidR="00CE5DA4">
        <w:rPr>
          <w:lang w:eastAsia="en-US" w:bidi="ar-SA"/>
        </w:rPr>
        <w:t xml:space="preserve"> structure as well as system </w:t>
      </w:r>
      <w:r w:rsidRPr="00DD6250">
        <w:rPr>
          <w:lang w:eastAsia="en-US" w:bidi="ar-SA"/>
        </w:rPr>
        <w:t>security.</w:t>
      </w:r>
    </w:p>
    <w:p w14:paraId="5F41B369" w14:textId="5F2E1FE1" w:rsidR="00DD6250" w:rsidRPr="00DD6250" w:rsidRDefault="00DD6250" w:rsidP="003C45BC">
      <w:pPr>
        <w:numPr>
          <w:ilvl w:val="0"/>
          <w:numId w:val="16"/>
        </w:numPr>
        <w:spacing w:after="0"/>
        <w:rPr>
          <w:lang w:eastAsia="en-US" w:bidi="ar-SA"/>
        </w:rPr>
      </w:pPr>
      <w:r w:rsidRPr="00DD6250">
        <w:rPr>
          <w:b/>
          <w:bCs/>
          <w:lang w:eastAsia="en-US" w:bidi="ar-SA"/>
        </w:rPr>
        <w:t>Process:</w:t>
      </w:r>
      <w:r w:rsidRPr="00DD6250">
        <w:rPr>
          <w:lang w:eastAsia="en-US" w:bidi="ar-SA"/>
        </w:rPr>
        <w:t xml:space="preserve"> Conduct various tests such as penetration testing, vulnerability scanning,</w:t>
      </w:r>
      <w:r w:rsidR="00C06E7E">
        <w:rPr>
          <w:lang w:eastAsia="en-US" w:bidi="ar-SA"/>
        </w:rPr>
        <w:t xml:space="preserve"> as well as </w:t>
      </w:r>
      <w:r w:rsidRPr="00DD6250">
        <w:rPr>
          <w:lang w:eastAsia="en-US" w:bidi="ar-SA"/>
        </w:rPr>
        <w:t>risk assessments to uncover weaknesses in the system's security measures. It involves testing</w:t>
      </w:r>
      <w:r w:rsidR="00C06E7E">
        <w:rPr>
          <w:lang w:eastAsia="en-US" w:bidi="ar-SA"/>
        </w:rPr>
        <w:t xml:space="preserve"> for the purpose of </w:t>
      </w:r>
      <w:r w:rsidRPr="00DD6250">
        <w:rPr>
          <w:lang w:eastAsia="en-US" w:bidi="ar-SA"/>
        </w:rPr>
        <w:t>possible breaches in</w:t>
      </w:r>
      <w:r w:rsidR="002D2817">
        <w:rPr>
          <w:lang w:eastAsia="en-US" w:bidi="ar-SA"/>
        </w:rPr>
        <w:t xml:space="preserve"> data and factorial figures </w:t>
      </w:r>
      <w:r w:rsidRPr="00DD6250">
        <w:rPr>
          <w:lang w:eastAsia="en-US" w:bidi="ar-SA"/>
        </w:rPr>
        <w:t>privacy, unauthorized access, or</w:t>
      </w:r>
      <w:r w:rsidR="002D2817">
        <w:rPr>
          <w:lang w:eastAsia="en-US" w:bidi="ar-SA"/>
        </w:rPr>
        <w:t xml:space="preserve"> data and factorial figures </w:t>
      </w:r>
      <w:r w:rsidRPr="00DD6250">
        <w:rPr>
          <w:lang w:eastAsia="en-US" w:bidi="ar-SA"/>
        </w:rPr>
        <w:t>manipulation.</w:t>
      </w:r>
    </w:p>
    <w:p w14:paraId="768CA9A5" w14:textId="319DAAF6" w:rsidR="00DD6250" w:rsidRPr="00DD6250" w:rsidRDefault="00DD6250" w:rsidP="003C45BC">
      <w:pPr>
        <w:numPr>
          <w:ilvl w:val="0"/>
          <w:numId w:val="16"/>
        </w:numPr>
        <w:spacing w:after="0"/>
        <w:rPr>
          <w:lang w:eastAsia="en-US" w:bidi="ar-SA"/>
        </w:rPr>
      </w:pPr>
      <w:r w:rsidRPr="00DD6250">
        <w:rPr>
          <w:b/>
          <w:bCs/>
          <w:lang w:eastAsia="en-US" w:bidi="ar-SA"/>
        </w:rPr>
        <w:t>Benefits:</w:t>
      </w:r>
      <w:r w:rsidRPr="00DD6250">
        <w:rPr>
          <w:lang w:eastAsia="en-US" w:bidi="ar-SA"/>
        </w:rPr>
        <w:t xml:space="preserve"> Helps in fortifying the system's </w:t>
      </w:r>
      <w:r w:rsidR="00BB6464" w:rsidRPr="00DD6250">
        <w:rPr>
          <w:lang w:eastAsia="en-US" w:bidi="ar-SA"/>
        </w:rPr>
        <w:t>defences</w:t>
      </w:r>
      <w:r w:rsidRPr="00DD6250">
        <w:rPr>
          <w:lang w:eastAsia="en-US" w:bidi="ar-SA"/>
        </w:rPr>
        <w:t xml:space="preserve"> against po</w:t>
      </w:r>
      <w:r w:rsidR="00344EC5">
        <w:rPr>
          <w:lang w:eastAsia="en-US" w:bidi="ar-SA"/>
        </w:rPr>
        <w:t>ten</w:t>
      </w:r>
      <w:r w:rsidRPr="00DD6250">
        <w:rPr>
          <w:lang w:eastAsia="en-US" w:bidi="ar-SA"/>
        </w:rPr>
        <w:t>tial threats, ensuring</w:t>
      </w:r>
      <w:r w:rsidR="002D2817">
        <w:rPr>
          <w:lang w:eastAsia="en-US" w:bidi="ar-SA"/>
        </w:rPr>
        <w:t xml:space="preserve"> data and factorial figures </w:t>
      </w:r>
      <w:r w:rsidRPr="00DD6250">
        <w:rPr>
          <w:lang w:eastAsia="en-US" w:bidi="ar-SA"/>
        </w:rPr>
        <w:t>integrity</w:t>
      </w:r>
      <w:r w:rsidR="00C06E7E">
        <w:rPr>
          <w:lang w:eastAsia="en-US" w:bidi="ar-SA"/>
        </w:rPr>
        <w:t xml:space="preserve"> as well as </w:t>
      </w:r>
      <w:r w:rsidRPr="00DD6250">
        <w:rPr>
          <w:lang w:eastAsia="en-US" w:bidi="ar-SA"/>
        </w:rPr>
        <w:t>confidentiality.</w:t>
      </w:r>
    </w:p>
    <w:p w14:paraId="0D550B5E" w14:textId="77777777" w:rsidR="00DD6250" w:rsidRPr="002B083C" w:rsidRDefault="00DD6250" w:rsidP="002B083C">
      <w:pPr>
        <w:pStyle w:val="Heading3"/>
        <w:ind w:firstLine="350"/>
        <w:rPr>
          <w:b w:val="0"/>
          <w:bCs/>
        </w:rPr>
      </w:pPr>
      <w:r w:rsidRPr="002B083C">
        <w:rPr>
          <w:b w:val="0"/>
          <w:bCs/>
        </w:rPr>
        <w:lastRenderedPageBreak/>
        <w:t>Performance Testing:</w:t>
      </w:r>
    </w:p>
    <w:p w14:paraId="12A1C255" w14:textId="76D4A426" w:rsidR="00DD6250" w:rsidRPr="00DD6250" w:rsidRDefault="00DD6250" w:rsidP="003C45BC">
      <w:pPr>
        <w:numPr>
          <w:ilvl w:val="0"/>
          <w:numId w:val="17"/>
        </w:numPr>
        <w:spacing w:after="0"/>
        <w:rPr>
          <w:lang w:eastAsia="en-US" w:bidi="ar-SA"/>
        </w:rPr>
      </w:pPr>
      <w:r w:rsidRPr="00DD6250">
        <w:rPr>
          <w:b/>
          <w:bCs/>
          <w:lang w:eastAsia="en-US" w:bidi="ar-SA"/>
        </w:rPr>
        <w:t>Purpose:</w:t>
      </w:r>
      <w:r w:rsidRPr="00DD6250">
        <w:rPr>
          <w:lang w:eastAsia="en-US" w:bidi="ar-SA"/>
        </w:rPr>
        <w:t xml:space="preserve"> Evaluate the system's responsiveness, stability,</w:t>
      </w:r>
      <w:r w:rsidR="00C06E7E">
        <w:rPr>
          <w:lang w:eastAsia="en-US" w:bidi="ar-SA"/>
        </w:rPr>
        <w:t xml:space="preserve"> as well as </w:t>
      </w:r>
      <w:r w:rsidRPr="00DD6250">
        <w:rPr>
          <w:lang w:eastAsia="en-US" w:bidi="ar-SA"/>
        </w:rPr>
        <w:t>scalability under different conditions.</w:t>
      </w:r>
    </w:p>
    <w:p w14:paraId="57D59F08" w14:textId="77777777" w:rsidR="003C45BC" w:rsidRDefault="00DD6250" w:rsidP="003C45BC">
      <w:pPr>
        <w:numPr>
          <w:ilvl w:val="0"/>
          <w:numId w:val="17"/>
        </w:numPr>
        <w:spacing w:after="0"/>
        <w:rPr>
          <w:lang w:eastAsia="en-US" w:bidi="ar-SA"/>
        </w:rPr>
      </w:pPr>
      <w:r w:rsidRPr="00DD6250">
        <w:rPr>
          <w:b/>
          <w:bCs/>
          <w:lang w:eastAsia="en-US" w:bidi="ar-SA"/>
        </w:rPr>
        <w:t>Process:</w:t>
      </w:r>
      <w:r w:rsidRPr="00DD6250">
        <w:rPr>
          <w:lang w:eastAsia="en-US" w:bidi="ar-SA"/>
        </w:rPr>
        <w:t xml:space="preserve"> Execute tests to assess the system's performance metrics, including load testing to determine its </w:t>
      </w:r>
      <w:r w:rsidR="00BB6464" w:rsidRPr="00DD6250">
        <w:rPr>
          <w:lang w:eastAsia="en-US" w:bidi="ar-SA"/>
        </w:rPr>
        <w:t>behaviour</w:t>
      </w:r>
      <w:r w:rsidRPr="00DD6250">
        <w:rPr>
          <w:lang w:eastAsia="en-US" w:bidi="ar-SA"/>
        </w:rPr>
        <w:t xml:space="preserve"> under expected usage loads, stress testing to check</w:t>
      </w:r>
      <w:r w:rsidR="00CE5DA4">
        <w:rPr>
          <w:lang w:eastAsia="en-US" w:bidi="ar-SA"/>
        </w:rPr>
        <w:t xml:space="preserve"> structure as well as system </w:t>
      </w:r>
      <w:r w:rsidRPr="00DD6250">
        <w:rPr>
          <w:lang w:eastAsia="en-US" w:bidi="ar-SA"/>
        </w:rPr>
        <w:t>limits,</w:t>
      </w:r>
      <w:r w:rsidR="00C06E7E">
        <w:rPr>
          <w:lang w:eastAsia="en-US" w:bidi="ar-SA"/>
        </w:rPr>
        <w:t xml:space="preserve"> as well as </w:t>
      </w:r>
      <w:r w:rsidRPr="00DD6250">
        <w:rPr>
          <w:lang w:eastAsia="en-US" w:bidi="ar-SA"/>
        </w:rPr>
        <w:t>endurance testing to ensure</w:t>
      </w:r>
      <w:r w:rsidR="00CE5DA4">
        <w:rPr>
          <w:lang w:eastAsia="en-US" w:bidi="ar-SA"/>
        </w:rPr>
        <w:t xml:space="preserve"> structure as well as system </w:t>
      </w:r>
      <w:r w:rsidRPr="00DD6250">
        <w:rPr>
          <w:lang w:eastAsia="en-US" w:bidi="ar-SA"/>
        </w:rPr>
        <w:t>stability over prolonged usage periods.</w:t>
      </w:r>
    </w:p>
    <w:p w14:paraId="083E73B0" w14:textId="06C53D84" w:rsidR="00DD6250" w:rsidRPr="00DD6250" w:rsidRDefault="00DD6250" w:rsidP="003C45BC">
      <w:pPr>
        <w:numPr>
          <w:ilvl w:val="0"/>
          <w:numId w:val="17"/>
        </w:numPr>
        <w:spacing w:after="0"/>
        <w:rPr>
          <w:lang w:eastAsia="en-US" w:bidi="ar-SA"/>
        </w:rPr>
      </w:pPr>
      <w:r w:rsidRPr="003C45BC">
        <w:rPr>
          <w:b/>
          <w:bCs/>
          <w:lang w:eastAsia="en-US" w:bidi="ar-SA"/>
        </w:rPr>
        <w:t>Benefits:</w:t>
      </w:r>
      <w:r w:rsidRPr="00DD6250">
        <w:rPr>
          <w:lang w:eastAsia="en-US" w:bidi="ar-SA"/>
        </w:rPr>
        <w:t xml:space="preserve"> Ensures the</w:t>
      </w:r>
      <w:r w:rsidR="00CE5DA4">
        <w:rPr>
          <w:lang w:eastAsia="en-US" w:bidi="ar-SA"/>
        </w:rPr>
        <w:t xml:space="preserve"> structure as well as system </w:t>
      </w:r>
      <w:r w:rsidRPr="00DD6250">
        <w:rPr>
          <w:lang w:eastAsia="en-US" w:bidi="ar-SA"/>
        </w:rPr>
        <w:t>can handle the expected user load without performance degradation, identifying bottlenecks or areas</w:t>
      </w:r>
      <w:r w:rsidR="00C06E7E">
        <w:rPr>
          <w:lang w:eastAsia="en-US" w:bidi="ar-SA"/>
        </w:rPr>
        <w:t xml:space="preserve"> for the purpose of </w:t>
      </w:r>
      <w:r w:rsidRPr="00DD6250">
        <w:rPr>
          <w:lang w:eastAsia="en-US" w:bidi="ar-SA"/>
        </w:rPr>
        <w:t>optimization.</w:t>
      </w:r>
    </w:p>
    <w:p w14:paraId="721DD30E" w14:textId="2590AFD8" w:rsidR="00E11D4F" w:rsidRPr="00F70C51" w:rsidRDefault="00DD6250" w:rsidP="00F70C51">
      <w:pPr>
        <w:rPr>
          <w:lang w:eastAsia="en-US" w:bidi="ar-SA"/>
        </w:rPr>
      </w:pPr>
      <w:r w:rsidRPr="00DD6250">
        <w:rPr>
          <w:lang w:eastAsia="en-US" w:bidi="ar-SA"/>
        </w:rPr>
        <w:t>By conducting comprehensive testing encompassing quality assurance, security,</w:t>
      </w:r>
      <w:r w:rsidR="00C06E7E">
        <w:rPr>
          <w:lang w:eastAsia="en-US" w:bidi="ar-SA"/>
        </w:rPr>
        <w:t xml:space="preserve"> as well as </w:t>
      </w:r>
      <w:r w:rsidRPr="00DD6250">
        <w:rPr>
          <w:lang w:eastAsia="en-US" w:bidi="ar-SA"/>
        </w:rPr>
        <w:t xml:space="preserve">performance aspects, </w:t>
      </w:r>
      <w:r w:rsidR="00BB6464" w:rsidRPr="00DD6250">
        <w:rPr>
          <w:lang w:eastAsia="en-US" w:bidi="ar-SA"/>
        </w:rPr>
        <w:t>the</w:t>
      </w:r>
      <w:r w:rsidR="00BB6464">
        <w:rPr>
          <w:lang w:eastAsia="en-US" w:bidi="ar-SA"/>
        </w:rPr>
        <w:t xml:space="preserve"> Our</w:t>
      </w:r>
      <w:r w:rsidR="00C06E7E">
        <w:rPr>
          <w:lang w:eastAsia="en-US" w:bidi="ar-SA"/>
        </w:rPr>
        <w:t xml:space="preserve"> project</w:t>
      </w:r>
      <w:r w:rsidR="00CE5DA4">
        <w:rPr>
          <w:lang w:eastAsia="en-US" w:bidi="ar-SA"/>
        </w:rPr>
        <w:t xml:space="preserve"> application as well as implementation </w:t>
      </w:r>
      <w:r w:rsidR="00C06E7E">
        <w:rPr>
          <w:lang w:eastAsia="en-US" w:bidi="ar-SA"/>
        </w:rPr>
        <w:t>built revolving around solving the issue with</w:t>
      </w:r>
      <w:r w:rsidR="00CE5DA4">
        <w:rPr>
          <w:lang w:eastAsia="en-US" w:bidi="ar-SA"/>
        </w:rPr>
        <w:t xml:space="preserve"> reference as well as citations </w:t>
      </w:r>
      <w:r w:rsidR="00C06E7E">
        <w:rPr>
          <w:lang w:eastAsia="en-US" w:bidi="ar-SA"/>
        </w:rPr>
        <w:t>to not very well organized time table in the existing</w:t>
      </w:r>
      <w:r w:rsidR="00CE5DA4">
        <w:rPr>
          <w:lang w:eastAsia="en-US" w:bidi="ar-SA"/>
        </w:rPr>
        <w:t xml:space="preserve"> structure as well as system application as well as implementation </w:t>
      </w:r>
      <w:r w:rsidR="00C06E7E">
        <w:rPr>
          <w:lang w:eastAsia="en-US" w:bidi="ar-SA"/>
        </w:rPr>
        <w:t>very commonly as well as extremely popularly also known by the name we have given to it</w:t>
      </w:r>
      <w:r w:rsidR="00BB6464">
        <w:rPr>
          <w:lang w:eastAsia="en-US" w:bidi="ar-SA"/>
        </w:rPr>
        <w:t xml:space="preserve"> Rilli </w:t>
      </w:r>
      <w:r w:rsidR="00BB6464" w:rsidRPr="00DD6250">
        <w:rPr>
          <w:lang w:eastAsia="en-US" w:bidi="ar-SA"/>
        </w:rPr>
        <w:t>Timetable</w:t>
      </w:r>
      <w:r w:rsidR="00CE5DA4">
        <w:rPr>
          <w:lang w:eastAsia="en-US" w:bidi="ar-SA"/>
        </w:rPr>
        <w:t xml:space="preserve"> structure as well as system </w:t>
      </w:r>
      <w:r w:rsidRPr="00DD6250">
        <w:rPr>
          <w:lang w:eastAsia="en-US" w:bidi="ar-SA"/>
        </w:rPr>
        <w:t>aims to deliver a robust, secure,</w:t>
      </w:r>
      <w:r w:rsidR="00C06E7E">
        <w:rPr>
          <w:lang w:eastAsia="en-US" w:bidi="ar-SA"/>
        </w:rPr>
        <w:t xml:space="preserve"> as well as </w:t>
      </w:r>
      <w:r w:rsidRPr="00DD6250">
        <w:rPr>
          <w:lang w:eastAsia="en-US" w:bidi="ar-SA"/>
        </w:rPr>
        <w:t>high-performing solution that meets stakeholder expectations while ensuring reliability</w:t>
      </w:r>
      <w:r w:rsidR="00C06E7E">
        <w:rPr>
          <w:lang w:eastAsia="en-US" w:bidi="ar-SA"/>
        </w:rPr>
        <w:t xml:space="preserve"> as well as </w:t>
      </w:r>
      <w:r w:rsidRPr="00DD6250">
        <w:rPr>
          <w:lang w:eastAsia="en-US" w:bidi="ar-SA"/>
        </w:rPr>
        <w:t>user satisfaction.</w:t>
      </w:r>
    </w:p>
    <w:p w14:paraId="7D36B20C" w14:textId="4F5753BC" w:rsidR="00E11D4F" w:rsidRPr="00BD4EA3" w:rsidRDefault="00AA7060" w:rsidP="002B083C">
      <w:pPr>
        <w:pStyle w:val="Heading2"/>
        <w:ind w:firstLine="710"/>
        <w:rPr>
          <w:sz w:val="30"/>
          <w:szCs w:val="30"/>
        </w:rPr>
      </w:pPr>
      <w:r>
        <w:t>3.</w:t>
      </w:r>
      <w:r w:rsidR="006B1E2A">
        <w:t>5</w:t>
      </w:r>
      <w:r>
        <w:t xml:space="preserve"> </w:t>
      </w:r>
      <w:r w:rsidR="00E11D4F" w:rsidRPr="00BD4EA3">
        <w:t>Conclusion:</w:t>
      </w:r>
    </w:p>
    <w:p w14:paraId="3F50B156" w14:textId="5E5AE292" w:rsidR="00DD6250" w:rsidRPr="002B083C" w:rsidRDefault="00DD6250" w:rsidP="00E838F7">
      <w:pPr>
        <w:pStyle w:val="Heading3"/>
        <w:rPr>
          <w:b w:val="0"/>
          <w:bCs/>
        </w:rPr>
      </w:pPr>
      <w:r w:rsidRPr="002B083C">
        <w:rPr>
          <w:b w:val="0"/>
          <w:bCs/>
        </w:rPr>
        <w:t>Comprehensive</w:t>
      </w:r>
      <w:r w:rsidR="00C06E7E" w:rsidRPr="002B083C">
        <w:rPr>
          <w:b w:val="0"/>
          <w:bCs/>
        </w:rPr>
        <w:t xml:space="preserve"> </w:t>
      </w:r>
      <w:r w:rsidR="00CE5DA4" w:rsidRPr="002B083C">
        <w:rPr>
          <w:b w:val="0"/>
          <w:bCs/>
        </w:rPr>
        <w:t>and</w:t>
      </w:r>
      <w:r w:rsidR="00C06E7E" w:rsidRPr="002B083C">
        <w:rPr>
          <w:b w:val="0"/>
          <w:bCs/>
        </w:rPr>
        <w:t xml:space="preserve"> </w:t>
      </w:r>
      <w:r w:rsidRPr="002B083C">
        <w:rPr>
          <w:b w:val="0"/>
          <w:bCs/>
        </w:rPr>
        <w:t>Structured Approach:</w:t>
      </w:r>
    </w:p>
    <w:p w14:paraId="15B005F7" w14:textId="13B5B250" w:rsidR="00DD6250" w:rsidRPr="00DD6250" w:rsidRDefault="00DD6250" w:rsidP="007B297A">
      <w:pPr>
        <w:spacing w:after="160" w:line="259" w:lineRule="auto"/>
        <w:ind w:left="0" w:firstLine="0"/>
      </w:pPr>
      <w:r w:rsidRPr="00DD6250">
        <w:t>The proposed methodology presents a structured</w:t>
      </w:r>
      <w:r w:rsidR="00C06E7E">
        <w:t xml:space="preserve"> as well as </w:t>
      </w:r>
      <w:r w:rsidRPr="00DD6250">
        <w:t>systematic approach to the development</w:t>
      </w:r>
      <w:r w:rsidR="00C06E7E">
        <w:t xml:space="preserve"> with</w:t>
      </w:r>
      <w:r w:rsidR="00CE5DA4">
        <w:t xml:space="preserve"> reference as well as citations </w:t>
      </w:r>
      <w:r w:rsidR="00C06E7E">
        <w:t xml:space="preserve">to </w:t>
      </w:r>
      <w:r w:rsidR="00BB6464" w:rsidRPr="00DD6250">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DD6250">
        <w:t>Timetable</w:t>
      </w:r>
      <w:r w:rsidRPr="00DD6250">
        <w:t xml:space="preserve"> System. By encompassing various phases from planning to deployment, it ensures a methodical progression that aims to meet the specific needs</w:t>
      </w:r>
      <w:r w:rsidR="00C06E7E">
        <w:t xml:space="preserve"> as well as </w:t>
      </w:r>
      <w:r w:rsidRPr="00DD6250">
        <w:t>requirements</w:t>
      </w:r>
      <w:r w:rsidR="00C06E7E">
        <w:t xml:space="preserve"> with</w:t>
      </w:r>
      <w:r w:rsidR="00CE5DA4">
        <w:t xml:space="preserve"> reference as well as citations </w:t>
      </w:r>
      <w:r w:rsidR="00C06E7E">
        <w:t xml:space="preserve">to </w:t>
      </w:r>
      <w:r w:rsidRPr="00DD6250">
        <w:t>both moderators</w:t>
      </w:r>
      <w:r w:rsidR="00C06E7E">
        <w:t xml:space="preserve"> as well as </w:t>
      </w:r>
      <w:r w:rsidRPr="00DD6250">
        <w:t>students within educational settings.</w:t>
      </w:r>
    </w:p>
    <w:p w14:paraId="1CE1806B" w14:textId="77777777" w:rsidR="00DD6250" w:rsidRPr="00E838F7" w:rsidRDefault="00DD6250" w:rsidP="007B297A">
      <w:pPr>
        <w:pStyle w:val="Heading3"/>
        <w:jc w:val="both"/>
        <w:rPr>
          <w:b w:val="0"/>
          <w:bCs/>
        </w:rPr>
      </w:pPr>
      <w:r w:rsidRPr="00E838F7">
        <w:rPr>
          <w:b w:val="0"/>
          <w:bCs/>
        </w:rPr>
        <w:t>Addressing Key Objectives:</w:t>
      </w:r>
    </w:p>
    <w:p w14:paraId="12083861" w14:textId="06E94D56" w:rsidR="00DD6250" w:rsidRPr="00DD6250" w:rsidRDefault="00DD6250" w:rsidP="007B297A">
      <w:pPr>
        <w:spacing w:after="160" w:line="259" w:lineRule="auto"/>
        <w:ind w:left="0" w:firstLine="0"/>
      </w:pPr>
      <w:r w:rsidRPr="00DD6250">
        <w:t>The methodology aligns with the primary objectives</w:t>
      </w:r>
      <w:r w:rsidR="00C06E7E">
        <w:t xml:space="preserve"> with</w:t>
      </w:r>
      <w:r w:rsidR="00CE5DA4">
        <w:t xml:space="preserve"> reference as well as citations </w:t>
      </w:r>
      <w:r w:rsidR="00C06E7E">
        <w:t xml:space="preserve">to </w:t>
      </w:r>
      <w:r w:rsidRPr="00DD6250">
        <w:t>enhancing scheduling efficiency, improving organization,</w:t>
      </w:r>
      <w:r w:rsidR="00C06E7E">
        <w:t xml:space="preserve"> as well as </w:t>
      </w:r>
      <w:r w:rsidRPr="00DD6250">
        <w:t>fostering better communication among stakeholders. By meticulously gathering requirements, prioritizing them effectively,</w:t>
      </w:r>
      <w:r w:rsidR="00C06E7E">
        <w:t xml:space="preserve"> as well as </w:t>
      </w:r>
      <w:r w:rsidRPr="00DD6250">
        <w:t>conducting feasibility analyses, the methodology ensures that the</w:t>
      </w:r>
      <w:r w:rsidR="00CE5DA4">
        <w:t xml:space="preserve"> structure as well as system </w:t>
      </w:r>
      <w:r w:rsidRPr="00DD6250">
        <w:t>development process remains focused on addressing critical challenges faced in managing timetables.</w:t>
      </w:r>
    </w:p>
    <w:p w14:paraId="60679ADB" w14:textId="20D89C36" w:rsidR="00DD6250" w:rsidRPr="00E838F7" w:rsidRDefault="00DD6250" w:rsidP="007B297A">
      <w:pPr>
        <w:pStyle w:val="Heading3"/>
        <w:jc w:val="both"/>
        <w:rPr>
          <w:b w:val="0"/>
          <w:bCs/>
        </w:rPr>
      </w:pPr>
      <w:r w:rsidRPr="00E838F7">
        <w:rPr>
          <w:b w:val="0"/>
          <w:bCs/>
        </w:rPr>
        <w:t>Stakeholder Involvement</w:t>
      </w:r>
      <w:r w:rsidR="00C06E7E" w:rsidRPr="00E838F7">
        <w:rPr>
          <w:b w:val="0"/>
          <w:bCs/>
        </w:rPr>
        <w:t xml:space="preserve"> </w:t>
      </w:r>
      <w:r w:rsidR="00CE5DA4" w:rsidRPr="00E838F7">
        <w:rPr>
          <w:b w:val="0"/>
          <w:bCs/>
        </w:rPr>
        <w:t>and</w:t>
      </w:r>
      <w:r w:rsidR="00C06E7E" w:rsidRPr="00E838F7">
        <w:rPr>
          <w:b w:val="0"/>
          <w:bCs/>
        </w:rPr>
        <w:t xml:space="preserve"> </w:t>
      </w:r>
      <w:r w:rsidRPr="00E838F7">
        <w:rPr>
          <w:b w:val="0"/>
          <w:bCs/>
        </w:rPr>
        <w:t>User-Centric Design:</w:t>
      </w:r>
    </w:p>
    <w:p w14:paraId="01ACB78D" w14:textId="1C8B8900" w:rsidR="00DD6250" w:rsidRPr="00DD6250" w:rsidRDefault="00DD6250" w:rsidP="007B297A">
      <w:pPr>
        <w:spacing w:after="160" w:line="259" w:lineRule="auto"/>
        <w:ind w:left="0" w:firstLine="0"/>
      </w:pPr>
      <w:r w:rsidRPr="00DD6250">
        <w:t>The engagement</w:t>
      </w:r>
      <w:r w:rsidR="00C06E7E">
        <w:t xml:space="preserve"> with</w:t>
      </w:r>
      <w:r w:rsidR="00CE5DA4">
        <w:t xml:space="preserve"> reference as well as citations </w:t>
      </w:r>
      <w:r w:rsidR="00C06E7E">
        <w:t xml:space="preserve">to </w:t>
      </w:r>
      <w:r w:rsidRPr="00DD6250">
        <w:t>stakeholders, including moderators, students,</w:t>
      </w:r>
      <w:r w:rsidR="00C06E7E">
        <w:t xml:space="preserve"> as well as </w:t>
      </w:r>
      <w:r w:rsidRPr="00DD6250">
        <w:t>administrators, throughout the development process ensures that the</w:t>
      </w:r>
      <w:r w:rsidR="00CE5DA4">
        <w:t xml:space="preserve"> structure as well as system </w:t>
      </w:r>
      <w:r w:rsidRPr="00DD6250">
        <w:t>is designed</w:t>
      </w:r>
      <w:r w:rsidR="00C06E7E">
        <w:t xml:space="preserve"> as well as </w:t>
      </w:r>
      <w:r w:rsidRPr="00DD6250">
        <w:t>developed based on their valuable insights</w:t>
      </w:r>
      <w:r w:rsidR="00C06E7E">
        <w:t xml:space="preserve"> as well as </w:t>
      </w:r>
      <w:r w:rsidRPr="00DD6250">
        <w:t xml:space="preserve">feedback. This user-centric approach guarantees that </w:t>
      </w:r>
      <w:r w:rsidR="00BB6464" w:rsidRPr="00DD6250">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DD6250">
        <w:t>Timetable</w:t>
      </w:r>
      <w:r w:rsidR="00CE5DA4">
        <w:t xml:space="preserve"> structure as well as system </w:t>
      </w:r>
      <w:r w:rsidRPr="00DD6250">
        <w:t>caters to their needs effectively, promoting user satisfaction</w:t>
      </w:r>
      <w:r w:rsidR="00C06E7E">
        <w:t xml:space="preserve"> as well as </w:t>
      </w:r>
      <w:r w:rsidRPr="00DD6250">
        <w:t>usability.</w:t>
      </w:r>
    </w:p>
    <w:p w14:paraId="5A0A5697" w14:textId="3BE08AC8" w:rsidR="00DD6250" w:rsidRPr="00E838F7" w:rsidRDefault="00DD6250" w:rsidP="007B297A">
      <w:pPr>
        <w:pStyle w:val="Heading3"/>
        <w:jc w:val="both"/>
        <w:rPr>
          <w:b w:val="0"/>
          <w:bCs/>
        </w:rPr>
      </w:pPr>
      <w:r w:rsidRPr="00E838F7">
        <w:rPr>
          <w:b w:val="0"/>
          <w:bCs/>
        </w:rPr>
        <w:t>Rigorous Testing</w:t>
      </w:r>
      <w:r w:rsidR="00C06E7E" w:rsidRPr="00E838F7">
        <w:rPr>
          <w:b w:val="0"/>
          <w:bCs/>
        </w:rPr>
        <w:t xml:space="preserve"> </w:t>
      </w:r>
      <w:r w:rsidR="00CE5DA4" w:rsidRPr="00E838F7">
        <w:rPr>
          <w:b w:val="0"/>
          <w:bCs/>
        </w:rPr>
        <w:t>and</w:t>
      </w:r>
      <w:r w:rsidR="00C06E7E" w:rsidRPr="00E838F7">
        <w:rPr>
          <w:b w:val="0"/>
          <w:bCs/>
        </w:rPr>
        <w:t xml:space="preserve"> </w:t>
      </w:r>
      <w:r w:rsidRPr="00E838F7">
        <w:rPr>
          <w:b w:val="0"/>
          <w:bCs/>
        </w:rPr>
        <w:t>Assurance:</w:t>
      </w:r>
    </w:p>
    <w:p w14:paraId="59A8CBCD" w14:textId="11BD18B4" w:rsidR="00DD6250" w:rsidRPr="00DD6250" w:rsidRDefault="00DD6250" w:rsidP="007B297A">
      <w:pPr>
        <w:spacing w:after="160" w:line="259" w:lineRule="auto"/>
        <w:ind w:left="0" w:firstLine="0"/>
      </w:pPr>
      <w:r w:rsidRPr="00DD6250">
        <w:t>The methodology emphasizes thorough testing procedures, encompassing quality assurance, security,</w:t>
      </w:r>
      <w:r w:rsidR="00C06E7E">
        <w:t xml:space="preserve"> as well as </w:t>
      </w:r>
      <w:r w:rsidRPr="00DD6250">
        <w:t>performance aspects. Through unit testing, integration testing,</w:t>
      </w:r>
      <w:r w:rsidR="00C06E7E">
        <w:t xml:space="preserve"> as well as </w:t>
      </w:r>
      <w:r w:rsidRPr="00DD6250">
        <w:t>user acceptance testing, the system's functionalities are validated, ensuring its reliability, accuracy,</w:t>
      </w:r>
      <w:r w:rsidR="00C06E7E">
        <w:t xml:space="preserve"> as well as </w:t>
      </w:r>
      <w:r w:rsidRPr="00DD6250">
        <w:lastRenderedPageBreak/>
        <w:t>adherence to user expectations. Additionally, security</w:t>
      </w:r>
      <w:r w:rsidR="00C06E7E">
        <w:t xml:space="preserve"> as well as </w:t>
      </w:r>
      <w:r w:rsidRPr="00DD6250">
        <w:t>performance testing mitigate risks</w:t>
      </w:r>
      <w:r w:rsidR="00C06E7E">
        <w:t xml:space="preserve"> as well as </w:t>
      </w:r>
      <w:r w:rsidRPr="00DD6250">
        <w:t>ensure a robust</w:t>
      </w:r>
      <w:r w:rsidR="00C06E7E">
        <w:t xml:space="preserve"> as well as </w:t>
      </w:r>
      <w:r w:rsidRPr="00DD6250">
        <w:t>responsive</w:t>
      </w:r>
      <w:r w:rsidR="00CE5DA4">
        <w:t xml:space="preserve"> structure as well as system </w:t>
      </w:r>
      <w:r w:rsidRPr="00DD6250">
        <w:t>under varying conditions.</w:t>
      </w:r>
    </w:p>
    <w:p w14:paraId="3B9F6C5D" w14:textId="043CCE58" w:rsidR="00DD6250" w:rsidRPr="00E838F7" w:rsidRDefault="00DD6250" w:rsidP="007B297A">
      <w:pPr>
        <w:pStyle w:val="Heading3"/>
        <w:jc w:val="both"/>
        <w:rPr>
          <w:b w:val="0"/>
          <w:bCs/>
        </w:rPr>
      </w:pPr>
      <w:r w:rsidRPr="00E838F7">
        <w:rPr>
          <w:b w:val="0"/>
          <w:bCs/>
        </w:rPr>
        <w:t>Deployment</w:t>
      </w:r>
      <w:r w:rsidR="00C06E7E" w:rsidRPr="00E838F7">
        <w:rPr>
          <w:b w:val="0"/>
          <w:bCs/>
        </w:rPr>
        <w:t xml:space="preserve"> </w:t>
      </w:r>
      <w:r w:rsidR="00CE5DA4" w:rsidRPr="00E838F7">
        <w:rPr>
          <w:b w:val="0"/>
          <w:bCs/>
        </w:rPr>
        <w:t>and</w:t>
      </w:r>
      <w:r w:rsidR="00C06E7E" w:rsidRPr="00E838F7">
        <w:rPr>
          <w:b w:val="0"/>
          <w:bCs/>
        </w:rPr>
        <w:t xml:space="preserve"> </w:t>
      </w:r>
      <w:r w:rsidRPr="00E838F7">
        <w:rPr>
          <w:b w:val="0"/>
          <w:bCs/>
        </w:rPr>
        <w:t>Future Adaptability:</w:t>
      </w:r>
    </w:p>
    <w:p w14:paraId="6E0CED0C" w14:textId="4E0FD625" w:rsidR="00DD6250" w:rsidRDefault="00DD6250" w:rsidP="004D33C5">
      <w:pPr>
        <w:spacing w:after="0" w:line="259" w:lineRule="auto"/>
        <w:ind w:left="0" w:firstLine="0"/>
      </w:pPr>
      <w:r w:rsidRPr="00DD6250">
        <w:t>With a structured deployment approach, the</w:t>
      </w:r>
      <w:r w:rsidR="00CE5DA4">
        <w:t xml:space="preserve"> structure as well as system </w:t>
      </w:r>
      <w:r w:rsidRPr="00DD6250">
        <w:t>rollout is controlled to minimize disruptions, coupled with comprehensive user training to ensure proficient utilization among moderators</w:t>
      </w:r>
      <w:r w:rsidR="00C06E7E">
        <w:t xml:space="preserve"> as well as </w:t>
      </w:r>
      <w:r w:rsidRPr="00DD6250">
        <w:t>users. Moreover, the blueprint created through requirement documentation</w:t>
      </w:r>
      <w:r w:rsidR="00C06E7E">
        <w:t xml:space="preserve"> as well as </w:t>
      </w:r>
      <w:r w:rsidRPr="00DD6250">
        <w:t>feasibility analysis lays a strong foundation</w:t>
      </w:r>
      <w:r w:rsidR="00C06E7E">
        <w:t xml:space="preserve"> for the purpose of </w:t>
      </w:r>
      <w:r w:rsidRPr="00DD6250">
        <w:t>future enhancements</w:t>
      </w:r>
      <w:r w:rsidR="00C06E7E">
        <w:t xml:space="preserve"> as well as </w:t>
      </w:r>
      <w:r w:rsidRPr="00DD6250">
        <w:t>adaptability to evolving educational needs.</w:t>
      </w:r>
    </w:p>
    <w:p w14:paraId="635D6B82" w14:textId="17B1DF92" w:rsidR="00DD6250" w:rsidRPr="00DD6250" w:rsidRDefault="00DD6250" w:rsidP="004D33C5">
      <w:pPr>
        <w:spacing w:after="0" w:line="259" w:lineRule="auto"/>
        <w:ind w:left="0" w:firstLine="0"/>
      </w:pPr>
      <w:r w:rsidRPr="00DD6250">
        <w:t>In conclusion, the proposed methodology</w:t>
      </w:r>
      <w:r w:rsidR="00C06E7E">
        <w:t xml:space="preserve"> for the purpose of </w:t>
      </w:r>
      <w:r w:rsidRPr="00DD6250">
        <w:t xml:space="preserve">developing </w:t>
      </w:r>
      <w:r w:rsidR="00BB6464" w:rsidRPr="00DD6250">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DD6250">
        <w:t>Timetable</w:t>
      </w:r>
      <w:r w:rsidR="00CE5DA4">
        <w:t xml:space="preserve"> structure as well as system </w:t>
      </w:r>
      <w:r w:rsidRPr="00DD6250">
        <w:t>provides a roadmap</w:t>
      </w:r>
      <w:r w:rsidR="00C06E7E">
        <w:t xml:space="preserve"> for the purpose of </w:t>
      </w:r>
      <w:r w:rsidRPr="00DD6250">
        <w:t>a systematic, efficient,</w:t>
      </w:r>
      <w:r w:rsidR="00C06E7E">
        <w:t xml:space="preserve"> as well as </w:t>
      </w:r>
      <w:r w:rsidRPr="00DD6250">
        <w:t>user-centric approach. By following this methodology, the project team aims to deliver a reliable, user-friendly,</w:t>
      </w:r>
      <w:r w:rsidR="00C06E7E">
        <w:t xml:space="preserve"> as well as </w:t>
      </w:r>
      <w:r w:rsidRPr="00DD6250">
        <w:t>efficient timetable</w:t>
      </w:r>
      <w:r w:rsidR="00CE5DA4">
        <w:t xml:space="preserve"> structure as well as system </w:t>
      </w:r>
      <w:r w:rsidRPr="00DD6250">
        <w:t>that addresses the challenges faced in educational scheduling, ultimately enhancing coordination, organization,</w:t>
      </w:r>
      <w:r w:rsidR="00C06E7E">
        <w:t xml:space="preserve"> as well as </w:t>
      </w:r>
      <w:r w:rsidRPr="00DD6250">
        <w:t>communication within educational institutions.</w:t>
      </w:r>
    </w:p>
    <w:p w14:paraId="3A96210B" w14:textId="77777777" w:rsidR="00BC2E7C" w:rsidRPr="00C94E5E" w:rsidRDefault="00BC2E7C">
      <w:pPr>
        <w:spacing w:after="160" w:line="259" w:lineRule="auto"/>
        <w:ind w:left="0" w:firstLine="0"/>
        <w:jc w:val="left"/>
        <w:rPr>
          <w:rFonts w:eastAsia="Calibri"/>
          <w:lang w:val="en-US" w:eastAsia="en-US" w:bidi="ar-SA"/>
        </w:rPr>
      </w:pPr>
      <w:r>
        <w:br w:type="page"/>
      </w:r>
    </w:p>
    <w:p w14:paraId="2DFCD14F" w14:textId="73F7F2A4" w:rsidR="00037F6D" w:rsidRDefault="00471178" w:rsidP="00471178">
      <w:pPr>
        <w:pStyle w:val="Heading1"/>
        <w:numPr>
          <w:ilvl w:val="0"/>
          <w:numId w:val="29"/>
        </w:numPr>
        <w:spacing w:after="0"/>
      </w:pPr>
      <w:r>
        <w:lastRenderedPageBreak/>
        <w:t xml:space="preserve">Chapter </w:t>
      </w:r>
      <w:r w:rsidR="00AC1DFF">
        <w:t>4:</w:t>
      </w:r>
      <w:r w:rsidR="001C6857">
        <w:t xml:space="preserve"> </w:t>
      </w:r>
      <w:r w:rsidR="00037F6D" w:rsidRPr="00037F6D">
        <w:t xml:space="preserve">Data Structure Implementation: </w:t>
      </w:r>
    </w:p>
    <w:p w14:paraId="4497FB04" w14:textId="554B11CB" w:rsidR="00037F6D" w:rsidRDefault="000800CC" w:rsidP="00843D09">
      <w:pPr>
        <w:spacing w:after="0" w:line="259" w:lineRule="auto"/>
        <w:ind w:left="0" w:firstLine="0"/>
      </w:pPr>
      <w:r w:rsidRPr="00157130">
        <w:t xml:space="preserve">When integrating multisets within </w:t>
      </w:r>
      <w:r w:rsidR="00BB6464" w:rsidRPr="00157130">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157130">
        <w:t>timetable</w:t>
      </w:r>
      <w:r w:rsidRPr="00157130">
        <w:t xml:space="preserve"> system, the team encountered a notable challenge that emphasized the complexities associated with working with custom C++ class objects. Unlike basic</w:t>
      </w:r>
      <w:r w:rsidR="002D2817">
        <w:t xml:space="preserve"> data and factorial </w:t>
      </w:r>
      <w:proofErr w:type="gramStart"/>
      <w:r w:rsidR="002D2817">
        <w:t>figures</w:t>
      </w:r>
      <w:proofErr w:type="gramEnd"/>
      <w:r w:rsidR="002D2817">
        <w:t xml:space="preserve"> </w:t>
      </w:r>
      <w:r w:rsidRPr="00157130">
        <w:t>types, such as integers or strings, where inherent properties allow</w:t>
      </w:r>
      <w:r w:rsidR="00C06E7E">
        <w:t xml:space="preserve"> for the purpose of </w:t>
      </w:r>
      <w:r w:rsidRPr="00157130">
        <w:t>automatic sorting in</w:t>
      </w:r>
      <w:r w:rsidR="002D2817">
        <w:t xml:space="preserve"> data and factorial figures </w:t>
      </w:r>
      <w:r w:rsidRPr="00157130">
        <w:t>structures like multisets, dealing with complex class objects necessitated a more thoughtful</w:t>
      </w:r>
      <w:r w:rsidR="00C06E7E">
        <w:t xml:space="preserve"> as well as </w:t>
      </w:r>
      <w:r w:rsidRPr="00157130">
        <w:t>deliberate approach to uphold the ascending order characteristic essential</w:t>
      </w:r>
      <w:r w:rsidR="00C06E7E">
        <w:t xml:space="preserve"> for the purpose of </w:t>
      </w:r>
      <w:r w:rsidR="00BB6464" w:rsidRPr="00157130">
        <w:t>multisets. The</w:t>
      </w:r>
      <w:r w:rsidRPr="00157130">
        <w:t xml:space="preserve"> intricacy stemmed from the fact that the default mechanisms</w:t>
      </w:r>
      <w:r w:rsidR="00C06E7E">
        <w:t xml:space="preserve"> for the purpose of </w:t>
      </w:r>
      <w:r w:rsidRPr="00157130">
        <w:t>sorting</w:t>
      </w:r>
      <w:r w:rsidR="00C06E7E">
        <w:t xml:space="preserve"> as well as </w:t>
      </w:r>
      <w:r w:rsidRPr="00157130">
        <w:t>comparison in C++ don't inherently apply to custom class objects. While basic</w:t>
      </w:r>
      <w:r w:rsidR="002D2817">
        <w:t xml:space="preserve"> data and factorial </w:t>
      </w:r>
      <w:proofErr w:type="gramStart"/>
      <w:r w:rsidR="002D2817">
        <w:t>figures</w:t>
      </w:r>
      <w:proofErr w:type="gramEnd"/>
      <w:r w:rsidR="002D2817">
        <w:t xml:space="preserve"> </w:t>
      </w:r>
      <w:r w:rsidRPr="00157130">
        <w:t>types naturally lend themselves to sorting due to their defined comparison methods, custom class objects require explicit instructions on how to compare</w:t>
      </w:r>
      <w:r w:rsidR="00C06E7E">
        <w:t xml:space="preserve"> as well as </w:t>
      </w:r>
      <w:r w:rsidRPr="00157130">
        <w:t>order their instances within a</w:t>
      </w:r>
      <w:r w:rsidR="002D2817">
        <w:t xml:space="preserve"> data and factorial figures </w:t>
      </w:r>
      <w:r w:rsidRPr="00157130">
        <w:t>structure like a multiset.</w:t>
      </w:r>
      <w:r w:rsidR="00843D09">
        <w:t xml:space="preserve"> </w:t>
      </w:r>
      <w:r w:rsidR="00157130" w:rsidRPr="00157130">
        <w:t>By customizing these comparison operators, the team could establish the specific rules</w:t>
      </w:r>
      <w:r w:rsidR="00C06E7E">
        <w:t xml:space="preserve"> for the purpose of </w:t>
      </w:r>
      <w:r w:rsidR="00157130" w:rsidRPr="00157130">
        <w:t>sorting instances</w:t>
      </w:r>
      <w:r w:rsidR="00C06E7E">
        <w:t xml:space="preserve"> with</w:t>
      </w:r>
      <w:r w:rsidR="00CE5DA4">
        <w:t xml:space="preserve"> reference as well as citations </w:t>
      </w:r>
      <w:r w:rsidR="00C06E7E">
        <w:t xml:space="preserve">to </w:t>
      </w:r>
      <w:r w:rsidR="00157130" w:rsidRPr="00157130">
        <w:t xml:space="preserve">the custom class objects within the multiset. This involved defining how object instances should be compared based on </w:t>
      </w:r>
      <w:proofErr w:type="gramStart"/>
      <w:r w:rsidR="00157130" w:rsidRPr="00157130">
        <w:t>particular attributes</w:t>
      </w:r>
      <w:proofErr w:type="gramEnd"/>
      <w:r w:rsidR="00157130" w:rsidRPr="00157130">
        <w:t xml:space="preserve"> or criteria pertinent to the scheduling details handled by Rilli.</w:t>
      </w:r>
    </w:p>
    <w:p w14:paraId="7EBCC8F3" w14:textId="77777777" w:rsidR="00BD7203" w:rsidRPr="00157130" w:rsidRDefault="00BD7203" w:rsidP="00843D09">
      <w:pPr>
        <w:spacing w:after="0" w:line="259" w:lineRule="auto"/>
        <w:ind w:left="0" w:firstLine="0"/>
      </w:pPr>
    </w:p>
    <w:p w14:paraId="35003CA7" w14:textId="77777777" w:rsidR="00BD7203" w:rsidRDefault="00037F6D" w:rsidP="00320A1F">
      <w:pPr>
        <w:spacing w:after="160" w:line="259" w:lineRule="auto"/>
        <w:ind w:left="0" w:firstLine="0"/>
        <w:rPr>
          <w:b/>
          <w:bCs/>
          <w:sz w:val="26"/>
          <w:szCs w:val="26"/>
        </w:rPr>
      </w:pPr>
      <w:r w:rsidRPr="00037F6D">
        <w:rPr>
          <w:b/>
          <w:bCs/>
          <w:sz w:val="26"/>
          <w:szCs w:val="26"/>
        </w:rPr>
        <w:t>4.</w:t>
      </w:r>
      <w:r w:rsidRPr="00037F6D">
        <w:rPr>
          <w:b/>
          <w:bCs/>
          <w:sz w:val="26"/>
          <w:szCs w:val="26"/>
        </w:rPr>
        <w:t>1</w:t>
      </w:r>
      <w:r w:rsidRPr="00037F6D">
        <w:rPr>
          <w:b/>
          <w:bCs/>
          <w:sz w:val="26"/>
          <w:szCs w:val="26"/>
        </w:rPr>
        <w:t xml:space="preserve"> Navigating the Complexity</w:t>
      </w:r>
      <w:r w:rsidR="00C06E7E">
        <w:rPr>
          <w:b/>
          <w:bCs/>
          <w:sz w:val="26"/>
          <w:szCs w:val="26"/>
        </w:rPr>
        <w:t xml:space="preserve"> </w:t>
      </w:r>
      <w:r w:rsidR="00CE5DA4">
        <w:rPr>
          <w:b/>
          <w:bCs/>
          <w:sz w:val="26"/>
          <w:szCs w:val="26"/>
        </w:rPr>
        <w:t>of</w:t>
      </w:r>
      <w:r w:rsidR="00C06E7E">
        <w:rPr>
          <w:b/>
          <w:bCs/>
          <w:sz w:val="26"/>
          <w:szCs w:val="26"/>
        </w:rPr>
        <w:t xml:space="preserve"> </w:t>
      </w:r>
      <w:r w:rsidRPr="00037F6D">
        <w:rPr>
          <w:b/>
          <w:bCs/>
          <w:sz w:val="26"/>
          <w:szCs w:val="26"/>
        </w:rPr>
        <w:t>Custom C++ Class Objects: A Pivotal Challenge</w:t>
      </w:r>
    </w:p>
    <w:p w14:paraId="0BA75430" w14:textId="2D3713D2" w:rsidR="00320A1F" w:rsidRPr="00BD7203" w:rsidRDefault="00320A1F" w:rsidP="00BD7203">
      <w:pPr>
        <w:spacing w:after="0" w:line="259" w:lineRule="auto"/>
        <w:ind w:left="0" w:firstLine="0"/>
        <w:rPr>
          <w:b/>
          <w:bCs/>
          <w:sz w:val="26"/>
          <w:szCs w:val="26"/>
        </w:rPr>
      </w:pPr>
      <w:r w:rsidRPr="00320A1F">
        <w:t>In the intricate landscape</w:t>
      </w:r>
      <w:r w:rsidR="00C06E7E">
        <w:t xml:space="preserve"> with</w:t>
      </w:r>
      <w:r w:rsidR="00CE5DA4">
        <w:t xml:space="preserve"> reference as well as citations </w:t>
      </w:r>
      <w:r w:rsidR="00C06E7E">
        <w:t xml:space="preserve">to </w:t>
      </w:r>
      <w:r w:rsidRPr="00320A1F">
        <w:t>Rilli's class schedules, the elements at play were sophisticated custom C++ class objects, meticulously designed to encapsulate a multitude</w:t>
      </w:r>
      <w:r w:rsidR="00C06E7E">
        <w:t xml:space="preserve"> with</w:t>
      </w:r>
      <w:r w:rsidR="00CE5DA4">
        <w:t xml:space="preserve"> reference as well as citations </w:t>
      </w:r>
      <w:r w:rsidR="00C06E7E">
        <w:t xml:space="preserve">to </w:t>
      </w:r>
      <w:r w:rsidRPr="00320A1F">
        <w:t>vital information. These objects were repositories</w:t>
      </w:r>
      <w:r w:rsidR="00C06E7E">
        <w:t xml:space="preserve"> with</w:t>
      </w:r>
      <w:r w:rsidR="00CE5DA4">
        <w:t xml:space="preserve"> reference as well as citations </w:t>
      </w:r>
      <w:r w:rsidR="00C06E7E">
        <w:t xml:space="preserve">to </w:t>
      </w:r>
      <w:r w:rsidRPr="00320A1F">
        <w:t>diverse data, housing details ranging from teacher names</w:t>
      </w:r>
      <w:r w:rsidR="00C06E7E">
        <w:t xml:space="preserve"> as well as </w:t>
      </w:r>
      <w:r w:rsidRPr="00320A1F">
        <w:t>subjects to room codes</w:t>
      </w:r>
      <w:r w:rsidR="00C06E7E">
        <w:t xml:space="preserve"> as well as </w:t>
      </w:r>
      <w:r w:rsidRPr="00320A1F">
        <w:t>beyond. However, the inherent complexity</w:t>
      </w:r>
      <w:r w:rsidR="00C06E7E">
        <w:t xml:space="preserve"> with</w:t>
      </w:r>
      <w:r w:rsidR="00CE5DA4">
        <w:t xml:space="preserve"> reference as well as citations </w:t>
      </w:r>
      <w:r w:rsidR="00C06E7E">
        <w:t xml:space="preserve">to </w:t>
      </w:r>
      <w:r w:rsidRPr="00320A1F">
        <w:t>these objects posed a unique hurdle when it came to seamlessly integrating them into the multiset structure, which fundamentally relies on the ability to compare</w:t>
      </w:r>
      <w:r w:rsidR="00C06E7E">
        <w:t xml:space="preserve"> as well as </w:t>
      </w:r>
      <w:r w:rsidRPr="00320A1F">
        <w:t>order its elements.</w:t>
      </w:r>
    </w:p>
    <w:p w14:paraId="2D556445" w14:textId="6F3441B7" w:rsidR="00320A1F" w:rsidRPr="00320A1F" w:rsidRDefault="00320A1F" w:rsidP="00BD7203">
      <w:pPr>
        <w:spacing w:after="0" w:line="259" w:lineRule="auto"/>
        <w:ind w:left="0" w:firstLine="0"/>
      </w:pPr>
      <w:r w:rsidRPr="00320A1F">
        <w:t>Unlike basic</w:t>
      </w:r>
      <w:r w:rsidR="002D2817">
        <w:t xml:space="preserve"> data and factorial </w:t>
      </w:r>
      <w:r w:rsidR="00FA0955">
        <w:t>figure</w:t>
      </w:r>
      <w:r w:rsidR="002D2817">
        <w:t xml:space="preserve"> </w:t>
      </w:r>
      <w:r w:rsidRPr="00320A1F">
        <w:t>types such as integers or strings, these custom class objects did not possess inherent or automatic comparison mechanisms. The multiset, designed to maintain elements in ascending order, demanded a clear</w:t>
      </w:r>
      <w:r w:rsidR="00C06E7E">
        <w:t xml:space="preserve"> as well as </w:t>
      </w:r>
      <w:r w:rsidRPr="00320A1F">
        <w:t>precise means</w:t>
      </w:r>
      <w:r w:rsidR="00C06E7E">
        <w:t xml:space="preserve"> with</w:t>
      </w:r>
      <w:r w:rsidR="00CE5DA4">
        <w:t xml:space="preserve"> reference as well as citations </w:t>
      </w:r>
      <w:r w:rsidR="00C06E7E">
        <w:t xml:space="preserve">to </w:t>
      </w:r>
      <w:r w:rsidRPr="00320A1F">
        <w:t>comparison between these complex objects. Achieving this required a thorough understanding</w:t>
      </w:r>
      <w:r w:rsidR="00C06E7E">
        <w:t xml:space="preserve"> with</w:t>
      </w:r>
      <w:r w:rsidR="00CE5DA4">
        <w:t xml:space="preserve"> reference as well as citations </w:t>
      </w:r>
      <w:r w:rsidR="00C06E7E">
        <w:t xml:space="preserve">to </w:t>
      </w:r>
      <w:r w:rsidRPr="00320A1F">
        <w:t>C++ programming intricacies</w:t>
      </w:r>
      <w:r w:rsidR="00C06E7E">
        <w:t xml:space="preserve"> as well as </w:t>
      </w:r>
      <w:r w:rsidRPr="00320A1F">
        <w:t>the tailored customization</w:t>
      </w:r>
      <w:r w:rsidR="00C06E7E">
        <w:t xml:space="preserve"> with</w:t>
      </w:r>
      <w:r w:rsidR="00CE5DA4">
        <w:t xml:space="preserve"> reference as well as citations </w:t>
      </w:r>
      <w:r w:rsidR="00C06E7E">
        <w:t xml:space="preserve">to </w:t>
      </w:r>
      <w:r w:rsidRPr="00320A1F">
        <w:t>comparison operators within these custom class objects.</w:t>
      </w:r>
    </w:p>
    <w:p w14:paraId="1A04A1E3" w14:textId="77777777" w:rsidR="00037F6D" w:rsidRPr="00037F6D" w:rsidRDefault="00037F6D" w:rsidP="00037F6D">
      <w:pPr>
        <w:spacing w:after="160" w:line="259" w:lineRule="auto"/>
        <w:ind w:left="0" w:firstLine="0"/>
        <w:rPr>
          <w:b/>
          <w:bCs/>
          <w:sz w:val="26"/>
          <w:szCs w:val="26"/>
        </w:rPr>
      </w:pPr>
    </w:p>
    <w:p w14:paraId="65482B63" w14:textId="6A625B5E" w:rsidR="00037F6D" w:rsidRPr="00E838F7" w:rsidRDefault="00037F6D" w:rsidP="00037F6D">
      <w:pPr>
        <w:spacing w:after="160" w:line="259" w:lineRule="auto"/>
        <w:ind w:left="0" w:firstLine="0"/>
        <w:rPr>
          <w:b/>
          <w:bCs/>
          <w:sz w:val="26"/>
          <w:szCs w:val="26"/>
        </w:rPr>
      </w:pPr>
      <w:r w:rsidRPr="00037F6D">
        <w:rPr>
          <w:b/>
          <w:bCs/>
          <w:sz w:val="26"/>
          <w:szCs w:val="26"/>
        </w:rPr>
        <w:t>4.2 Overcoming Sorting Challenges: Operator Overloading</w:t>
      </w:r>
      <w:r w:rsidR="00C06E7E">
        <w:rPr>
          <w:b/>
          <w:bCs/>
          <w:sz w:val="26"/>
          <w:szCs w:val="26"/>
        </w:rPr>
        <w:t xml:space="preserve"> </w:t>
      </w:r>
      <w:r w:rsidR="00CE5DA4">
        <w:rPr>
          <w:b/>
          <w:bCs/>
          <w:sz w:val="26"/>
          <w:szCs w:val="26"/>
        </w:rPr>
        <w:t>and</w:t>
      </w:r>
      <w:r w:rsidR="00C06E7E">
        <w:rPr>
          <w:b/>
          <w:bCs/>
          <w:sz w:val="26"/>
          <w:szCs w:val="26"/>
        </w:rPr>
        <w:t xml:space="preserve"> </w:t>
      </w:r>
      <w:r w:rsidRPr="00037F6D">
        <w:rPr>
          <w:b/>
          <w:bCs/>
          <w:sz w:val="26"/>
          <w:szCs w:val="26"/>
        </w:rPr>
        <w:t>Order Customization</w:t>
      </w:r>
    </w:p>
    <w:p w14:paraId="2064B362" w14:textId="5B2CD8F2" w:rsidR="00CE1785" w:rsidRPr="00CE1785" w:rsidRDefault="00CE1785" w:rsidP="00BD7203">
      <w:pPr>
        <w:spacing w:after="0" w:line="259" w:lineRule="auto"/>
        <w:ind w:left="0" w:firstLine="0"/>
      </w:pPr>
      <w:r w:rsidRPr="00CE1785">
        <w:t>In tackling the challenge</w:t>
      </w:r>
      <w:r w:rsidR="00C06E7E">
        <w:t xml:space="preserve"> with</w:t>
      </w:r>
      <w:r w:rsidR="00CE5DA4">
        <w:t xml:space="preserve"> reference as well as citations </w:t>
      </w:r>
      <w:r w:rsidR="00C06E7E">
        <w:t xml:space="preserve">to </w:t>
      </w:r>
      <w:r w:rsidRPr="00CE1785">
        <w:t>enforcing an ascending order</w:t>
      </w:r>
      <w:r w:rsidR="00C06E7E">
        <w:t xml:space="preserve"> for the purpose of </w:t>
      </w:r>
      <w:r w:rsidRPr="00CE1785">
        <w:t>the custom class objects within the multiset, our development team engaged in a direct</w:t>
      </w:r>
      <w:r w:rsidR="00C06E7E">
        <w:t xml:space="preserve"> as well as </w:t>
      </w:r>
      <w:r w:rsidRPr="00CE1785">
        <w:t>strategic approach. We recognized the necessity</w:t>
      </w:r>
      <w:r w:rsidR="00C06E7E">
        <w:t xml:space="preserve"> with</w:t>
      </w:r>
      <w:r w:rsidR="00CE5DA4">
        <w:t xml:space="preserve"> reference as well as citations </w:t>
      </w:r>
      <w:r w:rsidR="00C06E7E">
        <w:t xml:space="preserve">to </w:t>
      </w:r>
      <w:r w:rsidRPr="00CE1785">
        <w:t>establishing a precise sorting criterion to organize these complex objects effectively within the multiset. To accomplish this, we adeptly utilized the concept</w:t>
      </w:r>
      <w:r w:rsidR="00C06E7E">
        <w:t xml:space="preserve"> with</w:t>
      </w:r>
      <w:r w:rsidR="00CE5DA4">
        <w:t xml:space="preserve"> reference as well as citations </w:t>
      </w:r>
      <w:r w:rsidR="00C06E7E">
        <w:t xml:space="preserve">to </w:t>
      </w:r>
      <w:r w:rsidRPr="00CE1785">
        <w:t>operator overloading in C++, which allowed us to customize</w:t>
      </w:r>
      <w:r w:rsidR="00C06E7E">
        <w:t xml:space="preserve"> as well as </w:t>
      </w:r>
      <w:r w:rsidRPr="00CE1785">
        <w:t>redefine the comparison operators.</w:t>
      </w:r>
    </w:p>
    <w:p w14:paraId="52427EC2" w14:textId="794E8259" w:rsidR="00CE1785" w:rsidRPr="00CE1785" w:rsidRDefault="00CE1785" w:rsidP="00BD7203">
      <w:pPr>
        <w:spacing w:after="0" w:line="259" w:lineRule="auto"/>
        <w:ind w:left="0" w:firstLine="0"/>
      </w:pPr>
      <w:r w:rsidRPr="00CE1785">
        <w:lastRenderedPageBreak/>
        <w:t>By harnessing operator overloading, particularly focusing on overloading comparison operators like '&lt;' (less than)</w:t>
      </w:r>
      <w:r w:rsidR="00C06E7E">
        <w:t xml:space="preserve"> as well as </w:t>
      </w:r>
      <w:r w:rsidRPr="00CE1785">
        <w:t xml:space="preserve">'==' (equal to) within the custom class objects, we </w:t>
      </w:r>
      <w:proofErr w:type="gramStart"/>
      <w:r w:rsidRPr="00CE1785">
        <w:t>h</w:t>
      </w:r>
      <w:r w:rsidR="00953B93">
        <w:t>one</w:t>
      </w:r>
      <w:r w:rsidRPr="00CE1785">
        <w:t>d in</w:t>
      </w:r>
      <w:proofErr w:type="gramEnd"/>
      <w:r w:rsidRPr="00CE1785">
        <w:t xml:space="preserve"> on the critical aspect</w:t>
      </w:r>
      <w:r w:rsidR="00C06E7E">
        <w:t xml:space="preserve"> with</w:t>
      </w:r>
      <w:r w:rsidR="00CE5DA4">
        <w:t xml:space="preserve"> reference as well as citations </w:t>
      </w:r>
      <w:r w:rsidR="00C06E7E">
        <w:t xml:space="preserve">to </w:t>
      </w:r>
      <w:r w:rsidRPr="00CE1785">
        <w:t>defining the specific rules</w:t>
      </w:r>
      <w:r w:rsidR="00C06E7E">
        <w:t xml:space="preserve"> for the purpose of </w:t>
      </w:r>
      <w:r w:rsidRPr="00CE1785">
        <w:t>sorting these objects. This meticulous customization</w:t>
      </w:r>
      <w:r w:rsidR="00C06E7E">
        <w:t xml:space="preserve"> with</w:t>
      </w:r>
      <w:r w:rsidR="00CE5DA4">
        <w:t xml:space="preserve"> reference as well as citations </w:t>
      </w:r>
      <w:r w:rsidR="00C06E7E">
        <w:t xml:space="preserve">to </w:t>
      </w:r>
      <w:r w:rsidRPr="00CE1785">
        <w:t>comparison logic enabled us to tailor the sorting criteria according to Rilli's dynamic timetable adjustments.</w:t>
      </w:r>
    </w:p>
    <w:p w14:paraId="5C05AF3E" w14:textId="715D0FB7" w:rsidR="00CE1785" w:rsidRPr="00CE1785" w:rsidRDefault="00CE1785" w:rsidP="00BD7203">
      <w:pPr>
        <w:spacing w:after="0" w:line="259" w:lineRule="auto"/>
        <w:ind w:left="0" w:firstLine="0"/>
      </w:pPr>
      <w:r w:rsidRPr="00CE1785">
        <w:t>The process involved a deep dive into the intricacies</w:t>
      </w:r>
      <w:r w:rsidR="00C06E7E">
        <w:t xml:space="preserve"> with</w:t>
      </w:r>
      <w:r w:rsidR="00CE5DA4">
        <w:t xml:space="preserve"> reference as well as citations </w:t>
      </w:r>
      <w:r w:rsidR="00C06E7E">
        <w:t xml:space="preserve">to </w:t>
      </w:r>
      <w:r w:rsidRPr="00CE1785">
        <w:t>C++ programming, necessitating a granular understanding</w:t>
      </w:r>
      <w:r w:rsidR="00C06E7E">
        <w:t xml:space="preserve"> with</w:t>
      </w:r>
      <w:r w:rsidR="00CE5DA4">
        <w:t xml:space="preserve"> reference as well as citations </w:t>
      </w:r>
      <w:r w:rsidR="00C06E7E">
        <w:t xml:space="preserve">to </w:t>
      </w:r>
      <w:r w:rsidRPr="00CE1785">
        <w:t>the attributes</w:t>
      </w:r>
      <w:r w:rsidR="00C06E7E">
        <w:t xml:space="preserve"> as well as </w:t>
      </w:r>
      <w:r w:rsidRPr="00CE1785">
        <w:t>characteristics that dictated the order</w:t>
      </w:r>
      <w:r w:rsidR="00C06E7E">
        <w:t xml:space="preserve"> with</w:t>
      </w:r>
      <w:r w:rsidR="00CE5DA4">
        <w:t xml:space="preserve"> reference as well as citations </w:t>
      </w:r>
      <w:r w:rsidR="00C06E7E">
        <w:t xml:space="preserve">to </w:t>
      </w:r>
      <w:r w:rsidRPr="00CE1785">
        <w:t>these class objects within the timetable system. Through careful consideration</w:t>
      </w:r>
      <w:r w:rsidR="00C06E7E">
        <w:t xml:space="preserve"> as well as </w:t>
      </w:r>
      <w:r w:rsidRPr="00CE1785">
        <w:t>precise definition</w:t>
      </w:r>
      <w:r w:rsidR="00C06E7E">
        <w:t xml:space="preserve"> with</w:t>
      </w:r>
      <w:r w:rsidR="00CE5DA4">
        <w:t xml:space="preserve"> reference as well as citations </w:t>
      </w:r>
      <w:r w:rsidR="00C06E7E">
        <w:t xml:space="preserve">to </w:t>
      </w:r>
      <w:r w:rsidRPr="00CE1785">
        <w:t>comparison logic, we ensured that the multiset comprehended</w:t>
      </w:r>
      <w:r w:rsidR="00C06E7E">
        <w:t xml:space="preserve"> as well as </w:t>
      </w:r>
      <w:r w:rsidRPr="00CE1785">
        <w:t>stored elements according to the exact order required to accommodate Rilli's constantly evolving scheduling needs.</w:t>
      </w:r>
    </w:p>
    <w:p w14:paraId="6120C466" w14:textId="5543138D" w:rsidR="00CE1785" w:rsidRPr="00CE1785" w:rsidRDefault="00CE1785" w:rsidP="00BD7203">
      <w:pPr>
        <w:spacing w:after="0" w:line="259" w:lineRule="auto"/>
        <w:ind w:left="0" w:firstLine="0"/>
        <w:rPr>
          <w:b/>
          <w:bCs/>
          <w:sz w:val="26"/>
          <w:szCs w:val="26"/>
        </w:rPr>
      </w:pPr>
      <w:r w:rsidRPr="00CE1785">
        <w:t>By implementing this approach, we not only addressed the challenge</w:t>
      </w:r>
      <w:r w:rsidR="00C06E7E">
        <w:t xml:space="preserve"> with</w:t>
      </w:r>
      <w:r w:rsidR="00CE5DA4">
        <w:t xml:space="preserve"> reference as well as citations </w:t>
      </w:r>
      <w:r w:rsidR="00C06E7E">
        <w:t xml:space="preserve">to </w:t>
      </w:r>
      <w:r w:rsidRPr="00CE1785">
        <w:t xml:space="preserve">sorting custom class objects within the multiset but also provided </w:t>
      </w:r>
      <w:r w:rsidR="00BB6464" w:rsidRPr="00CE1785">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CE1785">
        <w:t>timetable</w:t>
      </w:r>
      <w:r w:rsidR="00CE5DA4">
        <w:t xml:space="preserve"> structure as well as system </w:t>
      </w:r>
      <w:r w:rsidRPr="00CE1785">
        <w:t>with the robust capability to swiftly adapt to changes. The meticulously customized sorting criteria empowered the</w:t>
      </w:r>
      <w:r w:rsidR="00CE5DA4">
        <w:t xml:space="preserve"> structure as well as system </w:t>
      </w:r>
      <w:r w:rsidRPr="00CE1785">
        <w:t>to seamlessly manage</w:t>
      </w:r>
      <w:r w:rsidR="00C06E7E">
        <w:t xml:space="preserve"> as well as </w:t>
      </w:r>
      <w:r w:rsidRPr="00CE1785">
        <w:t>organize scheduling details, facilitating a dynamic</w:t>
      </w:r>
      <w:r w:rsidR="00C06E7E">
        <w:t xml:space="preserve"> as well as </w:t>
      </w:r>
      <w:r w:rsidRPr="00CE1785">
        <w:t>efficient timetable that effortlessly accommodates alterations</w:t>
      </w:r>
      <w:r w:rsidR="00C06E7E">
        <w:t xml:space="preserve"> as well as </w:t>
      </w:r>
      <w:r w:rsidRPr="00CE1785">
        <w:t>updates as needed. This strategic use</w:t>
      </w:r>
      <w:r w:rsidR="00C06E7E">
        <w:t xml:space="preserve"> with</w:t>
      </w:r>
      <w:r w:rsidR="00CE5DA4">
        <w:t xml:space="preserve"> reference as well as citations </w:t>
      </w:r>
      <w:r w:rsidR="00C06E7E">
        <w:t xml:space="preserve">to </w:t>
      </w:r>
      <w:r w:rsidRPr="00CE1785">
        <w:t>operator overloading</w:t>
      </w:r>
      <w:r w:rsidR="00C06E7E">
        <w:t xml:space="preserve"> as well as </w:t>
      </w:r>
      <w:r w:rsidRPr="00CE1785">
        <w:t>order customization significantly bolstered the system's adaptability</w:t>
      </w:r>
      <w:r w:rsidR="00C06E7E">
        <w:t xml:space="preserve"> as well as </w:t>
      </w:r>
      <w:r w:rsidRPr="00CE1785">
        <w:t>accuracy in handling Rilli's intricate scheduling complexities.</w:t>
      </w:r>
    </w:p>
    <w:p w14:paraId="77CD0AC2" w14:textId="77777777" w:rsidR="00037F6D" w:rsidRPr="00037F6D" w:rsidRDefault="00037F6D" w:rsidP="00037F6D">
      <w:pPr>
        <w:spacing w:after="160" w:line="259" w:lineRule="auto"/>
        <w:ind w:left="0" w:firstLine="0"/>
        <w:rPr>
          <w:b/>
          <w:bCs/>
          <w:sz w:val="26"/>
          <w:szCs w:val="26"/>
        </w:rPr>
      </w:pPr>
    </w:p>
    <w:p w14:paraId="1ACB7361" w14:textId="2DF014DE" w:rsidR="00037F6D" w:rsidRPr="00E838F7" w:rsidRDefault="00037F6D" w:rsidP="00037F6D">
      <w:pPr>
        <w:spacing w:after="160" w:line="259" w:lineRule="auto"/>
        <w:ind w:left="0" w:firstLine="0"/>
        <w:rPr>
          <w:b/>
          <w:bCs/>
          <w:sz w:val="26"/>
          <w:szCs w:val="26"/>
        </w:rPr>
      </w:pPr>
      <w:r w:rsidRPr="00037F6D">
        <w:rPr>
          <w:b/>
          <w:bCs/>
          <w:sz w:val="26"/>
          <w:szCs w:val="26"/>
        </w:rPr>
        <w:t>4.3 Seamless Adaptation to Multisets: A Customized Approach</w:t>
      </w:r>
    </w:p>
    <w:p w14:paraId="6430B35F" w14:textId="232084E4" w:rsidR="00423476" w:rsidRPr="00423476" w:rsidRDefault="00423476" w:rsidP="00BD7203">
      <w:pPr>
        <w:spacing w:after="0" w:line="259" w:lineRule="auto"/>
        <w:ind w:left="0" w:firstLine="0"/>
        <w:rPr>
          <w:sz w:val="24"/>
          <w:szCs w:val="24"/>
        </w:rPr>
      </w:pPr>
      <w:r w:rsidRPr="00423476">
        <w:rPr>
          <w:sz w:val="24"/>
          <w:szCs w:val="24"/>
        </w:rPr>
        <w:t>The customization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comparison operators presented a pivotal solution that transcended the immediate challenge, showcasing the adaptability</w:t>
      </w:r>
      <w:r w:rsidR="00C06E7E">
        <w:rPr>
          <w:sz w:val="24"/>
          <w:szCs w:val="24"/>
        </w:rPr>
        <w:t xml:space="preserve"> as well as </w:t>
      </w:r>
      <w:r w:rsidRPr="00423476">
        <w:rPr>
          <w:sz w:val="24"/>
          <w:szCs w:val="24"/>
        </w:rPr>
        <w:t>versatility</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C++ in managing intricate</w:t>
      </w:r>
      <w:r w:rsidR="002D2817">
        <w:rPr>
          <w:sz w:val="24"/>
          <w:szCs w:val="24"/>
        </w:rPr>
        <w:t xml:space="preserve"> data and factorial figures </w:t>
      </w:r>
      <w:r w:rsidRPr="00423476">
        <w:rPr>
          <w:sz w:val="24"/>
          <w:szCs w:val="24"/>
        </w:rPr>
        <w:t>structures. This tailored approach served as a testament to the powerful capabilities</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 xml:space="preserve">C++ in handling complex </w:t>
      </w:r>
      <w:r w:rsidR="00BB6464" w:rsidRPr="00423476">
        <w:rPr>
          <w:sz w:val="24"/>
          <w:szCs w:val="24"/>
        </w:rPr>
        <w:t>scenarios. By</w:t>
      </w:r>
      <w:r w:rsidRPr="00423476">
        <w:rPr>
          <w:sz w:val="24"/>
          <w:szCs w:val="24"/>
        </w:rPr>
        <w:t xml:space="preserve"> delving into the realm</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operator overloading</w:t>
      </w:r>
      <w:r w:rsidR="00C06E7E">
        <w:rPr>
          <w:sz w:val="24"/>
          <w:szCs w:val="24"/>
        </w:rPr>
        <w:t xml:space="preserve"> as well as </w:t>
      </w:r>
      <w:r w:rsidRPr="00423476">
        <w:rPr>
          <w:sz w:val="24"/>
          <w:szCs w:val="24"/>
        </w:rPr>
        <w:t>meticulously defining comparison logic within our custom class objects, we not only overcame the hurdle</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integrating these complex elements into the multiset but also preserved the inherent integrity</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the data. This precision in defining sorting criteria allowed us to ensure that the multiset maintained its requirement</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an ascending order, vital</w:t>
      </w:r>
      <w:r w:rsidR="00C06E7E">
        <w:rPr>
          <w:sz w:val="24"/>
          <w:szCs w:val="24"/>
        </w:rPr>
        <w:t xml:space="preserve"> for the purpose of </w:t>
      </w:r>
      <w:r w:rsidRPr="00423476">
        <w:rPr>
          <w:sz w:val="24"/>
          <w:szCs w:val="24"/>
        </w:rPr>
        <w:t>Rilli's scheduling accuracy.</w:t>
      </w:r>
    </w:p>
    <w:p w14:paraId="27FCF050" w14:textId="159BE26D" w:rsidR="00423476" w:rsidRPr="00423476" w:rsidRDefault="00423476" w:rsidP="00BD7203">
      <w:pPr>
        <w:spacing w:after="0" w:line="259" w:lineRule="auto"/>
        <w:ind w:left="0" w:firstLine="0"/>
        <w:rPr>
          <w:sz w:val="24"/>
          <w:szCs w:val="24"/>
        </w:rPr>
      </w:pPr>
      <w:r w:rsidRPr="00423476">
        <w:rPr>
          <w:sz w:val="24"/>
          <w:szCs w:val="24"/>
        </w:rPr>
        <w:t>This tailored integration not only resolved the initial obstacle but also highlighted the inherent flexibility</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C++ in accommodating diverse</w:t>
      </w:r>
      <w:r w:rsidR="00C06E7E">
        <w:rPr>
          <w:sz w:val="24"/>
          <w:szCs w:val="24"/>
        </w:rPr>
        <w:t xml:space="preserve"> as well as </w:t>
      </w:r>
      <w:r w:rsidRPr="00423476">
        <w:rPr>
          <w:sz w:val="24"/>
          <w:szCs w:val="24"/>
        </w:rPr>
        <w:t>intricate</w:t>
      </w:r>
      <w:r w:rsidR="002D2817">
        <w:rPr>
          <w:sz w:val="24"/>
          <w:szCs w:val="24"/>
        </w:rPr>
        <w:t xml:space="preserve"> data and factorial figures </w:t>
      </w:r>
      <w:r w:rsidRPr="00423476">
        <w:rPr>
          <w:sz w:val="24"/>
          <w:szCs w:val="24"/>
        </w:rPr>
        <w:t>structures. It exemplified how the language's features, such as operator overloading, could be harnessed to navigate</w:t>
      </w:r>
      <w:r w:rsidR="00C06E7E">
        <w:rPr>
          <w:sz w:val="24"/>
          <w:szCs w:val="24"/>
        </w:rPr>
        <w:t xml:space="preserve"> as well as </w:t>
      </w:r>
      <w:r w:rsidRPr="00423476">
        <w:rPr>
          <w:sz w:val="24"/>
          <w:szCs w:val="24"/>
        </w:rPr>
        <w:t>conquer challenges associated with managing complex objects within a</w:t>
      </w:r>
      <w:r w:rsidR="002D2817">
        <w:rPr>
          <w:sz w:val="24"/>
          <w:szCs w:val="24"/>
        </w:rPr>
        <w:t xml:space="preserve"> data and factorial figures </w:t>
      </w:r>
      <w:r w:rsidRPr="00423476">
        <w:rPr>
          <w:sz w:val="24"/>
          <w:szCs w:val="24"/>
        </w:rPr>
        <w:t xml:space="preserve">structure like the </w:t>
      </w:r>
      <w:r w:rsidR="00BB6464" w:rsidRPr="00423476">
        <w:rPr>
          <w:sz w:val="24"/>
          <w:szCs w:val="24"/>
        </w:rPr>
        <w:t>multiset. Moreover</w:t>
      </w:r>
      <w:r w:rsidRPr="00423476">
        <w:rPr>
          <w:sz w:val="24"/>
          <w:szCs w:val="24"/>
        </w:rPr>
        <w:t>, this customized approach facilitated seamless integration, guaranteeing that our custom class objects assimilated harmoniously into the multiset without compromising the system's functionality or compromising</w:t>
      </w:r>
      <w:r w:rsidR="002D2817">
        <w:rPr>
          <w:sz w:val="24"/>
          <w:szCs w:val="24"/>
        </w:rPr>
        <w:t xml:space="preserve"> data and factorial figures </w:t>
      </w:r>
      <w:r w:rsidRPr="00423476">
        <w:rPr>
          <w:sz w:val="24"/>
          <w:szCs w:val="24"/>
        </w:rPr>
        <w:t>integrity. The meticulous design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 xml:space="preserve">the sorting criteria empowered </w:t>
      </w:r>
      <w:r w:rsidR="00BB6464" w:rsidRPr="00423476">
        <w:rPr>
          <w:sz w:val="24"/>
          <w:szCs w:val="24"/>
        </w:rPr>
        <w:t>the</w:t>
      </w:r>
      <w:r w:rsidR="00BB6464">
        <w:rPr>
          <w:sz w:val="24"/>
          <w:szCs w:val="24"/>
        </w:rPr>
        <w:t xml:space="preserve"> Our</w:t>
      </w:r>
      <w:r w:rsidR="00C06E7E">
        <w:rPr>
          <w:sz w:val="24"/>
          <w:szCs w:val="24"/>
        </w:rPr>
        <w:t xml:space="preserve"> project</w:t>
      </w:r>
      <w:r w:rsidR="00CE5DA4">
        <w:rPr>
          <w:sz w:val="24"/>
          <w:szCs w:val="24"/>
        </w:rPr>
        <w:t xml:space="preserve"> application as well as implementation </w:t>
      </w:r>
      <w:r w:rsidR="00C06E7E">
        <w:rPr>
          <w:sz w:val="24"/>
          <w:szCs w:val="24"/>
        </w:rPr>
        <w:t xml:space="preserve">built revolving </w:t>
      </w:r>
      <w:r w:rsidR="00C06E7E">
        <w:rPr>
          <w:sz w:val="24"/>
          <w:szCs w:val="24"/>
        </w:rPr>
        <w:lastRenderedPageBreak/>
        <w:t>around solving the issue with</w:t>
      </w:r>
      <w:r w:rsidR="00CE5DA4">
        <w:rPr>
          <w:sz w:val="24"/>
          <w:szCs w:val="24"/>
        </w:rPr>
        <w:t xml:space="preserve"> reference as well as citations </w:t>
      </w:r>
      <w:r w:rsidR="00C06E7E">
        <w:rPr>
          <w:sz w:val="24"/>
          <w:szCs w:val="24"/>
        </w:rPr>
        <w:t>to not very well organized time table in the existing</w:t>
      </w:r>
      <w:r w:rsidR="00CE5DA4">
        <w:rPr>
          <w:sz w:val="24"/>
          <w:szCs w:val="24"/>
        </w:rPr>
        <w:t xml:space="preserve"> structure as well as system application as well as implementation </w:t>
      </w:r>
      <w:r w:rsidR="00C06E7E">
        <w:rPr>
          <w:sz w:val="24"/>
          <w:szCs w:val="24"/>
        </w:rPr>
        <w:t>very commonly as well as extremely popularly also known by the name we have given to it</w:t>
      </w:r>
      <w:r w:rsidR="00BB6464">
        <w:rPr>
          <w:sz w:val="24"/>
          <w:szCs w:val="24"/>
        </w:rPr>
        <w:t xml:space="preserve"> Rilli </w:t>
      </w:r>
      <w:r w:rsidR="00BB6464" w:rsidRPr="00423476">
        <w:rPr>
          <w:sz w:val="24"/>
          <w:szCs w:val="24"/>
        </w:rPr>
        <w:t>timetable</w:t>
      </w:r>
      <w:r w:rsidR="00CE5DA4">
        <w:rPr>
          <w:sz w:val="24"/>
          <w:szCs w:val="24"/>
        </w:rPr>
        <w:t xml:space="preserve"> structure as well as system </w:t>
      </w:r>
      <w:r w:rsidRPr="00423476">
        <w:rPr>
          <w:sz w:val="24"/>
          <w:szCs w:val="24"/>
        </w:rPr>
        <w:t>to effectively manage</w:t>
      </w:r>
      <w:r w:rsidR="00C06E7E">
        <w:rPr>
          <w:sz w:val="24"/>
          <w:szCs w:val="24"/>
        </w:rPr>
        <w:t xml:space="preserve"> as well as </w:t>
      </w:r>
      <w:r w:rsidRPr="00423476">
        <w:rPr>
          <w:sz w:val="24"/>
          <w:szCs w:val="24"/>
        </w:rPr>
        <w:t>manipulate scheduling details while upholding the necessary order, ensuring a reliable</w:t>
      </w:r>
      <w:r w:rsidR="00C06E7E">
        <w:rPr>
          <w:sz w:val="24"/>
          <w:szCs w:val="24"/>
        </w:rPr>
        <w:t xml:space="preserve"> as well as </w:t>
      </w:r>
      <w:r w:rsidRPr="00423476">
        <w:rPr>
          <w:sz w:val="24"/>
          <w:szCs w:val="24"/>
        </w:rPr>
        <w:t>adaptable scheduling experience.</w:t>
      </w:r>
    </w:p>
    <w:p w14:paraId="0BEC5A63" w14:textId="71BE4A78" w:rsidR="00037F6D" w:rsidRDefault="00423476" w:rsidP="00BD7203">
      <w:pPr>
        <w:spacing w:after="0" w:line="259" w:lineRule="auto"/>
        <w:ind w:left="0" w:firstLine="0"/>
        <w:rPr>
          <w:sz w:val="24"/>
          <w:szCs w:val="24"/>
        </w:rPr>
      </w:pPr>
      <w:r w:rsidRPr="00423476">
        <w:rPr>
          <w:sz w:val="24"/>
          <w:szCs w:val="24"/>
        </w:rPr>
        <w:t>In essence, the utilization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423476">
        <w:rPr>
          <w:sz w:val="24"/>
          <w:szCs w:val="24"/>
        </w:rPr>
        <w:t>C++'s capabilities in operator overloading</w:t>
      </w:r>
      <w:r w:rsidR="00C06E7E">
        <w:rPr>
          <w:sz w:val="24"/>
          <w:szCs w:val="24"/>
        </w:rPr>
        <w:t xml:space="preserve"> as well as </w:t>
      </w:r>
      <w:r w:rsidRPr="00423476">
        <w:rPr>
          <w:sz w:val="24"/>
          <w:szCs w:val="24"/>
        </w:rPr>
        <w:t>customized comparison operators not only resolved immediate challenges but also underscored the language's robustness in handling complexities within</w:t>
      </w:r>
      <w:r w:rsidR="002D2817">
        <w:rPr>
          <w:sz w:val="24"/>
          <w:szCs w:val="24"/>
        </w:rPr>
        <w:t xml:space="preserve"> data and factorial figures </w:t>
      </w:r>
      <w:r w:rsidRPr="00423476">
        <w:rPr>
          <w:sz w:val="24"/>
          <w:szCs w:val="24"/>
        </w:rPr>
        <w:t>structures. This strategic approach contributed significantly to Rilli's ability to manage dynamic scheduling requirements with precision</w:t>
      </w:r>
      <w:r w:rsidR="00C06E7E">
        <w:rPr>
          <w:sz w:val="24"/>
          <w:szCs w:val="24"/>
        </w:rPr>
        <w:t xml:space="preserve"> as well as </w:t>
      </w:r>
      <w:r w:rsidRPr="00423476">
        <w:rPr>
          <w:sz w:val="24"/>
          <w:szCs w:val="24"/>
        </w:rPr>
        <w:t>adaptability, setting the stage</w:t>
      </w:r>
      <w:r w:rsidR="00C06E7E">
        <w:rPr>
          <w:sz w:val="24"/>
          <w:szCs w:val="24"/>
        </w:rPr>
        <w:t xml:space="preserve"> for the purpose of </w:t>
      </w:r>
      <w:r w:rsidRPr="00423476">
        <w:rPr>
          <w:sz w:val="24"/>
          <w:szCs w:val="24"/>
        </w:rPr>
        <w:t>an efficient</w:t>
      </w:r>
      <w:r w:rsidR="00C06E7E">
        <w:rPr>
          <w:sz w:val="24"/>
          <w:szCs w:val="24"/>
        </w:rPr>
        <w:t xml:space="preserve"> as well as </w:t>
      </w:r>
      <w:r w:rsidRPr="00423476">
        <w:rPr>
          <w:sz w:val="24"/>
          <w:szCs w:val="24"/>
        </w:rPr>
        <w:t>dependable scheduling system.</w:t>
      </w:r>
    </w:p>
    <w:p w14:paraId="625A5836" w14:textId="77777777" w:rsidR="00BD7203" w:rsidRPr="00090CB6" w:rsidRDefault="00BD7203" w:rsidP="00BD7203">
      <w:pPr>
        <w:spacing w:after="0" w:line="259" w:lineRule="auto"/>
        <w:ind w:left="0" w:firstLine="0"/>
        <w:rPr>
          <w:sz w:val="24"/>
          <w:szCs w:val="24"/>
        </w:rPr>
      </w:pPr>
    </w:p>
    <w:p w14:paraId="0A0C2027" w14:textId="41AB1258" w:rsidR="00037F6D" w:rsidRPr="00090CB6" w:rsidRDefault="00037F6D" w:rsidP="00037F6D">
      <w:pPr>
        <w:spacing w:after="160" w:line="259" w:lineRule="auto"/>
        <w:ind w:left="0" w:firstLine="0"/>
        <w:rPr>
          <w:b/>
          <w:bCs/>
          <w:sz w:val="26"/>
          <w:szCs w:val="26"/>
        </w:rPr>
      </w:pPr>
      <w:r w:rsidRPr="00037F6D">
        <w:rPr>
          <w:b/>
          <w:bCs/>
          <w:sz w:val="26"/>
          <w:szCs w:val="26"/>
        </w:rPr>
        <w:t>4.4 Striking a Balance Between Complexity</w:t>
      </w:r>
      <w:r w:rsidR="00C06E7E">
        <w:rPr>
          <w:b/>
          <w:bCs/>
          <w:sz w:val="26"/>
          <w:szCs w:val="26"/>
        </w:rPr>
        <w:t xml:space="preserve"> as well as </w:t>
      </w:r>
      <w:proofErr w:type="gramStart"/>
      <w:r w:rsidRPr="00037F6D">
        <w:rPr>
          <w:b/>
          <w:bCs/>
          <w:sz w:val="26"/>
          <w:szCs w:val="26"/>
        </w:rPr>
        <w:t>Efficiency</w:t>
      </w:r>
      <w:proofErr w:type="gramEnd"/>
    </w:p>
    <w:p w14:paraId="03328ADE" w14:textId="63B71555" w:rsidR="008158C4" w:rsidRPr="008158C4" w:rsidRDefault="008158C4" w:rsidP="00BD7203">
      <w:pPr>
        <w:spacing w:after="0" w:line="259" w:lineRule="auto"/>
        <w:ind w:left="0" w:firstLine="0"/>
      </w:pPr>
      <w:r w:rsidRPr="008158C4">
        <w:t>The intricacies involved in managing these custom class objects within a multiset emphasized the importance</w:t>
      </w:r>
      <w:r w:rsidR="00C06E7E">
        <w:t xml:space="preserve"> with</w:t>
      </w:r>
      <w:r w:rsidR="00CE5DA4">
        <w:t xml:space="preserve"> reference as well as citations </w:t>
      </w:r>
      <w:r w:rsidR="00C06E7E">
        <w:t xml:space="preserve">to </w:t>
      </w:r>
      <w:r w:rsidRPr="008158C4">
        <w:t>meticulous planning</w:t>
      </w:r>
      <w:r w:rsidR="00C06E7E">
        <w:t xml:space="preserve"> as well as </w:t>
      </w:r>
      <w:r w:rsidRPr="008158C4">
        <w:t>implementation. Striking this balance was crucial to ensure that the</w:t>
      </w:r>
      <w:r w:rsidR="00CE5DA4">
        <w:t xml:space="preserve"> structure as well as system </w:t>
      </w:r>
      <w:r w:rsidRPr="008158C4">
        <w:t>could effectively utilize multisets without sacrificing the accuracy</w:t>
      </w:r>
      <w:r w:rsidR="00C06E7E">
        <w:t xml:space="preserve"> as well as </w:t>
      </w:r>
      <w:r w:rsidRPr="008158C4">
        <w:t>orderliness</w:t>
      </w:r>
      <w:r w:rsidR="00C06E7E">
        <w:t xml:space="preserve"> with</w:t>
      </w:r>
      <w:r w:rsidR="00CE5DA4">
        <w:t xml:space="preserve"> reference as well as citations </w:t>
      </w:r>
      <w:r w:rsidR="00C06E7E">
        <w:t xml:space="preserve">to </w:t>
      </w:r>
      <w:r w:rsidRPr="008158C4">
        <w:t xml:space="preserve">its stored </w:t>
      </w:r>
      <w:r w:rsidR="00BB6464" w:rsidRPr="008158C4">
        <w:t>data. The</w:t>
      </w:r>
      <w:r w:rsidRPr="008158C4">
        <w:t xml:space="preserve"> inclusion</w:t>
      </w:r>
      <w:r w:rsidR="00C06E7E">
        <w:t xml:space="preserve"> with</w:t>
      </w:r>
      <w:r w:rsidR="00CE5DA4">
        <w:t xml:space="preserve"> reference as well as citations </w:t>
      </w:r>
      <w:r w:rsidR="00C06E7E">
        <w:t xml:space="preserve">to </w:t>
      </w:r>
      <w:r w:rsidRPr="008158C4">
        <w:t>these custom class objects reflected the intricate nature</w:t>
      </w:r>
      <w:r w:rsidR="00C06E7E">
        <w:t xml:space="preserve"> with</w:t>
      </w:r>
      <w:r w:rsidR="00CE5DA4">
        <w:t xml:space="preserve"> reference as well as citations </w:t>
      </w:r>
      <w:r w:rsidR="00C06E7E">
        <w:t xml:space="preserve">to </w:t>
      </w:r>
      <w:r w:rsidRPr="008158C4">
        <w:t>the scheduling details handled by Rilli. They encapsulated a wealth</w:t>
      </w:r>
      <w:r w:rsidR="00C06E7E">
        <w:t xml:space="preserve"> with</w:t>
      </w:r>
      <w:r w:rsidR="00CE5DA4">
        <w:t xml:space="preserve"> reference as well as citations </w:t>
      </w:r>
      <w:r w:rsidR="00C06E7E">
        <w:t xml:space="preserve">to </w:t>
      </w:r>
      <w:r w:rsidRPr="008158C4">
        <w:t>essential information, including teacher names, subjects, room codes,</w:t>
      </w:r>
      <w:r w:rsidR="00C06E7E">
        <w:t xml:space="preserve"> as well as </w:t>
      </w:r>
      <w:r w:rsidRPr="008158C4">
        <w:t>more, providing a comprehensive representation</w:t>
      </w:r>
      <w:r w:rsidR="00C06E7E">
        <w:t xml:space="preserve"> with</w:t>
      </w:r>
      <w:r w:rsidR="00CE5DA4">
        <w:t xml:space="preserve"> reference as well as citations </w:t>
      </w:r>
      <w:r w:rsidR="00C06E7E">
        <w:t xml:space="preserve">to </w:t>
      </w:r>
      <w:r w:rsidRPr="008158C4">
        <w:t>the scheduling elements. However, their integration into the multiset structure demanded a careful consideration</w:t>
      </w:r>
      <w:r w:rsidR="00C06E7E">
        <w:t xml:space="preserve"> with</w:t>
      </w:r>
      <w:r w:rsidR="00CE5DA4">
        <w:t xml:space="preserve"> reference as well as citations </w:t>
      </w:r>
      <w:r w:rsidR="00C06E7E">
        <w:t xml:space="preserve">to </w:t>
      </w:r>
      <w:r w:rsidRPr="008158C4">
        <w:t>sorting criteria</w:t>
      </w:r>
      <w:r w:rsidR="00C06E7E">
        <w:t xml:space="preserve"> as well as </w:t>
      </w:r>
      <w:r w:rsidRPr="008158C4">
        <w:t>comparison mechanisms.</w:t>
      </w:r>
    </w:p>
    <w:p w14:paraId="450623DD" w14:textId="70DDE01B" w:rsidR="008158C4" w:rsidRPr="008158C4" w:rsidRDefault="008158C4" w:rsidP="00BD7203">
      <w:pPr>
        <w:spacing w:after="0" w:line="259" w:lineRule="auto"/>
        <w:ind w:left="0" w:firstLine="0"/>
      </w:pPr>
      <w:r w:rsidRPr="008158C4">
        <w:t>In navigating this complexity, our development team recognized the significance</w:t>
      </w:r>
      <w:r w:rsidR="00C06E7E">
        <w:t xml:space="preserve"> with</w:t>
      </w:r>
      <w:r w:rsidR="00CE5DA4">
        <w:t xml:space="preserve"> reference as well as citations </w:t>
      </w:r>
      <w:r w:rsidR="00C06E7E">
        <w:t xml:space="preserve">to </w:t>
      </w:r>
      <w:r w:rsidRPr="008158C4">
        <w:t>crafting a tailored approach. This involved leveraging the flexibility</w:t>
      </w:r>
      <w:r w:rsidR="00C06E7E">
        <w:t xml:space="preserve"> with</w:t>
      </w:r>
      <w:r w:rsidR="00CE5DA4">
        <w:t xml:space="preserve"> reference as well as citations </w:t>
      </w:r>
      <w:r w:rsidR="00C06E7E">
        <w:t xml:space="preserve">to </w:t>
      </w:r>
      <w:r w:rsidRPr="008158C4">
        <w:t>C++ programming to define customized comparison operators</w:t>
      </w:r>
      <w:r w:rsidR="00C06E7E">
        <w:t xml:space="preserve"> as well as </w:t>
      </w:r>
      <w:r w:rsidRPr="008158C4">
        <w:t>sorting logic within the custom class objects. By doing so, we ensured that the integration</w:t>
      </w:r>
      <w:r w:rsidR="00C06E7E">
        <w:t xml:space="preserve"> with</w:t>
      </w:r>
      <w:r w:rsidR="00CE5DA4">
        <w:t xml:space="preserve"> reference as well as citations </w:t>
      </w:r>
      <w:r w:rsidR="00C06E7E">
        <w:t xml:space="preserve">to </w:t>
      </w:r>
      <w:r w:rsidRPr="008158C4">
        <w:t>these complex elements into the multiset was executed seamlessly, maintaining the necessary precision</w:t>
      </w:r>
      <w:r w:rsidR="00C06E7E">
        <w:t xml:space="preserve"> as well as </w:t>
      </w:r>
      <w:r w:rsidRPr="008158C4">
        <w:t xml:space="preserve">order required by </w:t>
      </w:r>
      <w:r w:rsidR="00BB6464" w:rsidRPr="008158C4">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8158C4">
        <w:t>timetable</w:t>
      </w:r>
      <w:r w:rsidRPr="008158C4">
        <w:t xml:space="preserve"> system.</w:t>
      </w:r>
    </w:p>
    <w:p w14:paraId="6689E30E" w14:textId="60BEEFDC" w:rsidR="00037F6D" w:rsidRDefault="008158C4" w:rsidP="00BD7203">
      <w:pPr>
        <w:spacing w:after="0" w:line="259" w:lineRule="auto"/>
        <w:ind w:left="0" w:firstLine="0"/>
      </w:pPr>
      <w:r w:rsidRPr="008158C4">
        <w:t>The project's journey emphasized the critical importance</w:t>
      </w:r>
      <w:r w:rsidR="00C06E7E">
        <w:t xml:space="preserve"> with</w:t>
      </w:r>
      <w:r w:rsidR="00CE5DA4">
        <w:t xml:space="preserve"> reference as well as citations </w:t>
      </w:r>
      <w:r w:rsidR="00C06E7E">
        <w:t xml:space="preserve">to </w:t>
      </w:r>
      <w:r w:rsidRPr="008158C4">
        <w:t>harmonizing complexity with efficiency in</w:t>
      </w:r>
      <w:r w:rsidR="002D2817">
        <w:t xml:space="preserve"> data and factorial </w:t>
      </w:r>
      <w:proofErr w:type="gramStart"/>
      <w:r w:rsidR="002D2817">
        <w:t>figures</w:t>
      </w:r>
      <w:proofErr w:type="gramEnd"/>
      <w:r w:rsidR="002D2817">
        <w:t xml:space="preserve"> </w:t>
      </w:r>
      <w:r w:rsidRPr="008158C4">
        <w:t>structure implementation. The meticulous handling</w:t>
      </w:r>
      <w:r w:rsidR="00C06E7E">
        <w:t xml:space="preserve"> with</w:t>
      </w:r>
      <w:r w:rsidR="00CE5DA4">
        <w:t xml:space="preserve"> reference as well as citations </w:t>
      </w:r>
      <w:r w:rsidR="00C06E7E">
        <w:t xml:space="preserve">to </w:t>
      </w:r>
      <w:r w:rsidRPr="008158C4">
        <w:t>custom class objects within the multiset structure showcased the system's ability to manage diverse</w:t>
      </w:r>
      <w:r w:rsidR="00C06E7E">
        <w:t xml:space="preserve"> as well as </w:t>
      </w:r>
      <w:r w:rsidRPr="008158C4">
        <w:t>detailed scheduling information without compromising on</w:t>
      </w:r>
      <w:r w:rsidR="002D2817">
        <w:t xml:space="preserve"> data and factorial figures </w:t>
      </w:r>
      <w:r w:rsidRPr="008158C4">
        <w:t>accuracy or compromising the integrity</w:t>
      </w:r>
      <w:r w:rsidR="00C06E7E">
        <w:t xml:space="preserve"> with</w:t>
      </w:r>
      <w:r w:rsidR="00CE5DA4">
        <w:t xml:space="preserve"> reference as well as citations </w:t>
      </w:r>
      <w:r w:rsidR="00C06E7E">
        <w:t xml:space="preserve">to </w:t>
      </w:r>
      <w:r w:rsidRPr="008158C4">
        <w:t xml:space="preserve">the scheduling </w:t>
      </w:r>
      <w:r w:rsidR="00BB6464" w:rsidRPr="008158C4">
        <w:t>system. Ultimately</w:t>
      </w:r>
      <w:r w:rsidRPr="008158C4">
        <w:t>, by navigating this delicate balance between complexity</w:t>
      </w:r>
      <w:r w:rsidR="00C06E7E">
        <w:t xml:space="preserve"> as well as </w:t>
      </w:r>
      <w:r w:rsidRPr="008158C4">
        <w:t xml:space="preserve">efficiency, </w:t>
      </w:r>
      <w:r w:rsidR="00BB6464" w:rsidRPr="008158C4">
        <w:t>the</w:t>
      </w:r>
      <w:r w:rsidR="00BB6464">
        <w:t xml:space="preserve"> Our</w:t>
      </w:r>
      <w:r w:rsidR="00C06E7E">
        <w:t xml:space="preserve"> project</w:t>
      </w:r>
      <w:r w:rsidR="00CE5DA4">
        <w:t xml:space="preserve"> application as well as implementation </w:t>
      </w:r>
      <w:r w:rsidR="00C06E7E">
        <w:t>built revolving around solving the issue with</w:t>
      </w:r>
      <w:r w:rsidR="00CE5DA4">
        <w:t xml:space="preserve"> reference as well as citations </w:t>
      </w:r>
      <w:r w:rsidR="00C06E7E">
        <w:t>to not very well organized time table in the existing</w:t>
      </w:r>
      <w:r w:rsidR="00CE5DA4">
        <w:t xml:space="preserve"> structure as well as system application as well as implementation </w:t>
      </w:r>
      <w:r w:rsidR="00C06E7E">
        <w:t>very commonly as well as extremely popularly also known by the name we have given to it</w:t>
      </w:r>
      <w:r w:rsidR="00BB6464">
        <w:t xml:space="preserve"> Rilli </w:t>
      </w:r>
      <w:r w:rsidR="00BB6464" w:rsidRPr="008158C4">
        <w:t>timetable</w:t>
      </w:r>
      <w:r w:rsidR="00CE5DA4">
        <w:t xml:space="preserve"> structure as well as system </w:t>
      </w:r>
      <w:r w:rsidRPr="008158C4">
        <w:t>was empowered to harness the capabilities</w:t>
      </w:r>
      <w:r w:rsidR="00C06E7E">
        <w:t xml:space="preserve"> with</w:t>
      </w:r>
      <w:r w:rsidR="00CE5DA4">
        <w:t xml:space="preserve"> reference as well as citations </w:t>
      </w:r>
      <w:r w:rsidR="00C06E7E">
        <w:t xml:space="preserve">to </w:t>
      </w:r>
      <w:r w:rsidRPr="008158C4">
        <w:t>multisets effectively. This approach enabled the</w:t>
      </w:r>
      <w:r w:rsidR="00CE5DA4">
        <w:t xml:space="preserve"> structure as well as system </w:t>
      </w:r>
      <w:r w:rsidRPr="008158C4">
        <w:t>to handle dynamic scheduling changes, maintain accurate representations</w:t>
      </w:r>
      <w:r w:rsidR="00C06E7E">
        <w:t xml:space="preserve"> with</w:t>
      </w:r>
      <w:r w:rsidR="00CE5DA4">
        <w:t xml:space="preserve"> reference as well as citations </w:t>
      </w:r>
      <w:r w:rsidR="00C06E7E">
        <w:t xml:space="preserve">to </w:t>
      </w:r>
      <w:r w:rsidRPr="008158C4">
        <w:lastRenderedPageBreak/>
        <w:t>scheduling elements,</w:t>
      </w:r>
      <w:r w:rsidR="00C06E7E">
        <w:t xml:space="preserve"> as well as </w:t>
      </w:r>
      <w:r w:rsidRPr="008158C4">
        <w:t>ensure a reliable</w:t>
      </w:r>
      <w:r w:rsidR="00C06E7E">
        <w:t xml:space="preserve"> as well as </w:t>
      </w:r>
      <w:r w:rsidRPr="008158C4">
        <w:t>orderly timetable experience</w:t>
      </w:r>
      <w:r w:rsidR="00C06E7E">
        <w:t xml:space="preserve"> for the purpose of </w:t>
      </w:r>
      <w:r w:rsidRPr="008158C4">
        <w:t>all users.</w:t>
      </w:r>
    </w:p>
    <w:p w14:paraId="1B691CE3" w14:textId="77777777" w:rsidR="00BD7203" w:rsidRPr="00090CB6" w:rsidRDefault="00BD7203" w:rsidP="00BD7203">
      <w:pPr>
        <w:spacing w:after="0" w:line="259" w:lineRule="auto"/>
        <w:ind w:left="0" w:firstLine="0"/>
      </w:pPr>
    </w:p>
    <w:p w14:paraId="5510C780" w14:textId="08140D18" w:rsidR="00037F6D" w:rsidRPr="00090CB6" w:rsidRDefault="00037F6D" w:rsidP="00037F6D">
      <w:pPr>
        <w:spacing w:after="160" w:line="259" w:lineRule="auto"/>
        <w:ind w:left="0" w:firstLine="0"/>
        <w:rPr>
          <w:b/>
          <w:bCs/>
          <w:sz w:val="26"/>
          <w:szCs w:val="26"/>
        </w:rPr>
      </w:pPr>
      <w:r w:rsidRPr="00037F6D">
        <w:rPr>
          <w:b/>
          <w:bCs/>
          <w:sz w:val="26"/>
          <w:szCs w:val="26"/>
        </w:rPr>
        <w:t>4.5 Lessons Learned: Enhancing Development Expertise</w:t>
      </w:r>
    </w:p>
    <w:p w14:paraId="31E94E31" w14:textId="0BECEDEF" w:rsidR="00E53A40" w:rsidRPr="00E53A40" w:rsidRDefault="00E53A40" w:rsidP="00BD7203">
      <w:pPr>
        <w:spacing w:after="0" w:line="259" w:lineRule="auto"/>
        <w:ind w:left="0" w:firstLine="0"/>
        <w:rPr>
          <w:sz w:val="24"/>
          <w:szCs w:val="24"/>
        </w:rPr>
      </w:pPr>
      <w:r w:rsidRPr="00E53A40">
        <w:rPr>
          <w:sz w:val="24"/>
          <w:szCs w:val="24"/>
        </w:rPr>
        <w:t>Armed with a deeper comprehension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the complex interactions between custom C++ class objects</w:t>
      </w:r>
      <w:r w:rsidR="00C06E7E">
        <w:rPr>
          <w:sz w:val="24"/>
          <w:szCs w:val="24"/>
        </w:rPr>
        <w:t xml:space="preserve"> as well as </w:t>
      </w:r>
      <w:r w:rsidRPr="00E53A40">
        <w:rPr>
          <w:sz w:val="24"/>
          <w:szCs w:val="24"/>
        </w:rPr>
        <w:t xml:space="preserve">multisets, let's delve into the pivotal role that multisets play within </w:t>
      </w:r>
      <w:r w:rsidR="00BB6464" w:rsidRPr="00E53A40">
        <w:rPr>
          <w:sz w:val="24"/>
          <w:szCs w:val="24"/>
        </w:rPr>
        <w:t>the</w:t>
      </w:r>
      <w:r w:rsidR="00BB6464">
        <w:rPr>
          <w:sz w:val="24"/>
          <w:szCs w:val="24"/>
        </w:rPr>
        <w:t xml:space="preserve"> Our</w:t>
      </w:r>
      <w:r w:rsidR="00C06E7E">
        <w:rPr>
          <w:sz w:val="24"/>
          <w:szCs w:val="24"/>
        </w:rPr>
        <w:t xml:space="preserve"> project</w:t>
      </w:r>
      <w:r w:rsidR="00CE5DA4">
        <w:rPr>
          <w:sz w:val="24"/>
          <w:szCs w:val="24"/>
        </w:rPr>
        <w:t xml:space="preserve"> application as well as implementation </w:t>
      </w:r>
      <w:r w:rsidR="00C06E7E">
        <w:rPr>
          <w:sz w:val="24"/>
          <w:szCs w:val="24"/>
        </w:rPr>
        <w:t>built revolving around solving the issue with</w:t>
      </w:r>
      <w:r w:rsidR="00CE5DA4">
        <w:rPr>
          <w:sz w:val="24"/>
          <w:szCs w:val="24"/>
        </w:rPr>
        <w:t xml:space="preserve"> reference as well as citations </w:t>
      </w:r>
      <w:r w:rsidR="00C06E7E">
        <w:rPr>
          <w:sz w:val="24"/>
          <w:szCs w:val="24"/>
        </w:rPr>
        <w:t>to not very well organized time table in the existing</w:t>
      </w:r>
      <w:r w:rsidR="00CE5DA4">
        <w:rPr>
          <w:sz w:val="24"/>
          <w:szCs w:val="24"/>
        </w:rPr>
        <w:t xml:space="preserve"> structure as well as system application as well as implementation </w:t>
      </w:r>
      <w:r w:rsidR="00C06E7E">
        <w:rPr>
          <w:sz w:val="24"/>
          <w:szCs w:val="24"/>
        </w:rPr>
        <w:t>very commonly as well as extremely popularly also known by the name we have given to it</w:t>
      </w:r>
      <w:r w:rsidR="00BB6464">
        <w:rPr>
          <w:sz w:val="24"/>
          <w:szCs w:val="24"/>
        </w:rPr>
        <w:t xml:space="preserve"> Rilli </w:t>
      </w:r>
      <w:r w:rsidR="00BB6464" w:rsidRPr="00E53A40">
        <w:rPr>
          <w:sz w:val="24"/>
          <w:szCs w:val="24"/>
        </w:rPr>
        <w:t>timetable</w:t>
      </w:r>
      <w:r w:rsidRPr="00E53A40">
        <w:rPr>
          <w:sz w:val="24"/>
          <w:szCs w:val="24"/>
        </w:rPr>
        <w:t xml:space="preserve"> system. Multisets, as an essential</w:t>
      </w:r>
      <w:r w:rsidR="002D2817">
        <w:rPr>
          <w:sz w:val="24"/>
          <w:szCs w:val="24"/>
        </w:rPr>
        <w:t xml:space="preserve"> data and factorial </w:t>
      </w:r>
      <w:proofErr w:type="gramStart"/>
      <w:r w:rsidR="002D2817">
        <w:rPr>
          <w:sz w:val="24"/>
          <w:szCs w:val="24"/>
        </w:rPr>
        <w:t>figures</w:t>
      </w:r>
      <w:proofErr w:type="gramEnd"/>
      <w:r w:rsidR="002D2817">
        <w:rPr>
          <w:sz w:val="24"/>
          <w:szCs w:val="24"/>
        </w:rPr>
        <w:t xml:space="preserve"> </w:t>
      </w:r>
      <w:r w:rsidRPr="00E53A40">
        <w:rPr>
          <w:sz w:val="24"/>
          <w:szCs w:val="24"/>
        </w:rPr>
        <w:t>structure, serve as a cornerst</w:t>
      </w:r>
      <w:r w:rsidR="00953B93">
        <w:rPr>
          <w:sz w:val="24"/>
          <w:szCs w:val="24"/>
        </w:rPr>
        <w:t>one</w:t>
      </w:r>
      <w:r w:rsidR="00C06E7E">
        <w:rPr>
          <w:sz w:val="24"/>
          <w:szCs w:val="24"/>
        </w:rPr>
        <w:t xml:space="preserve"> for the purpose of </w:t>
      </w:r>
      <w:r w:rsidRPr="00E53A40">
        <w:rPr>
          <w:sz w:val="24"/>
          <w:szCs w:val="24"/>
        </w:rPr>
        <w:t>the swift retrieval</w:t>
      </w:r>
      <w:r w:rsidR="00C06E7E">
        <w:rPr>
          <w:sz w:val="24"/>
          <w:szCs w:val="24"/>
        </w:rPr>
        <w:t xml:space="preserve"> as well as </w:t>
      </w:r>
      <w:r w:rsidRPr="00E53A40">
        <w:rPr>
          <w:sz w:val="24"/>
          <w:szCs w:val="24"/>
        </w:rPr>
        <w:t>manipulation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class schedule</w:t>
      </w:r>
      <w:r w:rsidR="002D2817">
        <w:rPr>
          <w:sz w:val="24"/>
          <w:szCs w:val="24"/>
        </w:rPr>
        <w:t xml:space="preserve"> data and factorial figures </w:t>
      </w:r>
      <w:r w:rsidRPr="00E53A40">
        <w:rPr>
          <w:sz w:val="24"/>
          <w:szCs w:val="24"/>
        </w:rPr>
        <w:t xml:space="preserve">within the </w:t>
      </w:r>
      <w:r w:rsidR="00BB6464" w:rsidRPr="00E53A40">
        <w:rPr>
          <w:sz w:val="24"/>
          <w:szCs w:val="24"/>
        </w:rPr>
        <w:t>system. Multisets</w:t>
      </w:r>
      <w:r w:rsidRPr="00E53A40">
        <w:rPr>
          <w:sz w:val="24"/>
          <w:szCs w:val="24"/>
        </w:rPr>
        <w:t xml:space="preserve"> excel in managing collections</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elements where each element can appear multiple times, an aspect crucial in the context</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Rilli's class schedules. These</w:t>
      </w:r>
      <w:r w:rsidR="002D2817">
        <w:rPr>
          <w:sz w:val="24"/>
          <w:szCs w:val="24"/>
        </w:rPr>
        <w:t xml:space="preserve"> data and factorial figures </w:t>
      </w:r>
      <w:r w:rsidRPr="00E53A40">
        <w:rPr>
          <w:sz w:val="24"/>
          <w:szCs w:val="24"/>
        </w:rPr>
        <w:t>structures retain elements in a sorted order, allowing duplicates while maintaining the inherent ordering criterion. In the context</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Rilli's scheduling details, multisets provide a mechanism to efficiently organize</w:t>
      </w:r>
      <w:r w:rsidR="00C06E7E">
        <w:rPr>
          <w:sz w:val="24"/>
          <w:szCs w:val="24"/>
        </w:rPr>
        <w:t xml:space="preserve"> as well as </w:t>
      </w:r>
      <w:r w:rsidRPr="00E53A40">
        <w:rPr>
          <w:sz w:val="24"/>
          <w:szCs w:val="24"/>
        </w:rPr>
        <w:t>access</w:t>
      </w:r>
      <w:r w:rsidR="002D2817">
        <w:rPr>
          <w:sz w:val="24"/>
          <w:szCs w:val="24"/>
        </w:rPr>
        <w:t xml:space="preserve"> data and factorial figures </w:t>
      </w:r>
      <w:r w:rsidRPr="00E53A40">
        <w:rPr>
          <w:sz w:val="24"/>
          <w:szCs w:val="24"/>
        </w:rPr>
        <w:t>while accommodating the dynamic nature</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scheduling changes.</w:t>
      </w:r>
    </w:p>
    <w:p w14:paraId="110CB5AF" w14:textId="5F5FDD3D" w:rsidR="00E53A40" w:rsidRPr="00E53A40" w:rsidRDefault="00E53A40" w:rsidP="00BD7203">
      <w:pPr>
        <w:spacing w:after="0" w:line="259" w:lineRule="auto"/>
        <w:ind w:left="0" w:firstLine="0"/>
        <w:rPr>
          <w:sz w:val="24"/>
          <w:szCs w:val="24"/>
        </w:rPr>
      </w:pPr>
      <w:r w:rsidRPr="00E53A40">
        <w:rPr>
          <w:sz w:val="24"/>
          <w:szCs w:val="24"/>
        </w:rPr>
        <w:t>The adaptability</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 xml:space="preserve">multisets allows </w:t>
      </w:r>
      <w:r w:rsidR="00BB6464" w:rsidRPr="00E53A40">
        <w:rPr>
          <w:sz w:val="24"/>
          <w:szCs w:val="24"/>
        </w:rPr>
        <w:t>the</w:t>
      </w:r>
      <w:r w:rsidR="00BB6464">
        <w:rPr>
          <w:sz w:val="24"/>
          <w:szCs w:val="24"/>
        </w:rPr>
        <w:t xml:space="preserve"> Our</w:t>
      </w:r>
      <w:r w:rsidR="00C06E7E">
        <w:rPr>
          <w:sz w:val="24"/>
          <w:szCs w:val="24"/>
        </w:rPr>
        <w:t xml:space="preserve"> project</w:t>
      </w:r>
      <w:r w:rsidR="00CE5DA4">
        <w:rPr>
          <w:sz w:val="24"/>
          <w:szCs w:val="24"/>
        </w:rPr>
        <w:t xml:space="preserve"> application as well as implementation </w:t>
      </w:r>
      <w:r w:rsidR="00C06E7E">
        <w:rPr>
          <w:sz w:val="24"/>
          <w:szCs w:val="24"/>
        </w:rPr>
        <w:t>built revolving around solving the issue with</w:t>
      </w:r>
      <w:r w:rsidR="00CE5DA4">
        <w:rPr>
          <w:sz w:val="24"/>
          <w:szCs w:val="24"/>
        </w:rPr>
        <w:t xml:space="preserve"> reference as well as citations </w:t>
      </w:r>
      <w:r w:rsidR="00C06E7E">
        <w:rPr>
          <w:sz w:val="24"/>
          <w:szCs w:val="24"/>
        </w:rPr>
        <w:t>to not very well organized time table in the existing</w:t>
      </w:r>
      <w:r w:rsidR="00CE5DA4">
        <w:rPr>
          <w:sz w:val="24"/>
          <w:szCs w:val="24"/>
        </w:rPr>
        <w:t xml:space="preserve"> structure as well as system application as well as implementation </w:t>
      </w:r>
      <w:r w:rsidR="00C06E7E">
        <w:rPr>
          <w:sz w:val="24"/>
          <w:szCs w:val="24"/>
        </w:rPr>
        <w:t>very commonly as well as extremely popularly also known by the name we have given to it</w:t>
      </w:r>
      <w:r w:rsidR="00BB6464">
        <w:rPr>
          <w:sz w:val="24"/>
          <w:szCs w:val="24"/>
        </w:rPr>
        <w:t xml:space="preserve"> Rilli </w:t>
      </w:r>
      <w:r w:rsidR="00BB6464" w:rsidRPr="00E53A40">
        <w:rPr>
          <w:sz w:val="24"/>
          <w:szCs w:val="24"/>
        </w:rPr>
        <w:t>timetable</w:t>
      </w:r>
      <w:r w:rsidR="00CE5DA4">
        <w:rPr>
          <w:sz w:val="24"/>
          <w:szCs w:val="24"/>
        </w:rPr>
        <w:t xml:space="preserve"> structure as well as system </w:t>
      </w:r>
      <w:r w:rsidRPr="00E53A40">
        <w:rPr>
          <w:sz w:val="24"/>
          <w:szCs w:val="24"/>
        </w:rPr>
        <w:t>to swiftly adjust to modifications in scheduling elements without compromising the systematic organization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data. Whether it's handling multiple occurrences</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similar scheduling details or dynamically updating the timetable with changes in teachers, subjects, or rooms, multisets facilitate the efficient storage</w:t>
      </w:r>
      <w:r w:rsidR="00C06E7E">
        <w:rPr>
          <w:sz w:val="24"/>
          <w:szCs w:val="24"/>
        </w:rPr>
        <w:t xml:space="preserve"> as well as </w:t>
      </w:r>
      <w:r w:rsidRPr="00E53A40">
        <w:rPr>
          <w:sz w:val="24"/>
          <w:szCs w:val="24"/>
        </w:rPr>
        <w:t>retrieval</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 xml:space="preserve">this </w:t>
      </w:r>
      <w:r w:rsidR="00BB6464" w:rsidRPr="00E53A40">
        <w:rPr>
          <w:sz w:val="24"/>
          <w:szCs w:val="24"/>
        </w:rPr>
        <w:t>information. Furthermore</w:t>
      </w:r>
      <w:r w:rsidRPr="00E53A40">
        <w:rPr>
          <w:sz w:val="24"/>
          <w:szCs w:val="24"/>
        </w:rPr>
        <w:t>, the sorted nature</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multisets significantly enhances retrieval operations within the system. By maintaining elements in ascending order, these</w:t>
      </w:r>
      <w:r w:rsidR="002D2817">
        <w:rPr>
          <w:sz w:val="24"/>
          <w:szCs w:val="24"/>
        </w:rPr>
        <w:t xml:space="preserve"> data and factorial figures </w:t>
      </w:r>
      <w:r w:rsidRPr="00E53A40">
        <w:rPr>
          <w:sz w:val="24"/>
          <w:szCs w:val="24"/>
        </w:rPr>
        <w:t>structures enable faster searches</w:t>
      </w:r>
      <w:r w:rsidR="00C06E7E">
        <w:rPr>
          <w:sz w:val="24"/>
          <w:szCs w:val="24"/>
        </w:rPr>
        <w:t xml:space="preserve"> as well as </w:t>
      </w:r>
      <w:r w:rsidRPr="00E53A40">
        <w:rPr>
          <w:sz w:val="24"/>
          <w:szCs w:val="24"/>
        </w:rPr>
        <w:t>retrievals, contributing to the system's overall efficiency. This becomes particularly crucial in a real-time scheduling environment like Rilli, where quick access to accurate scheduling details is paramount.</w:t>
      </w:r>
    </w:p>
    <w:p w14:paraId="0B936EE6" w14:textId="4D65E114" w:rsidR="00BC2E7C" w:rsidRPr="00BD7203" w:rsidRDefault="00E53A40" w:rsidP="00BD7203">
      <w:pPr>
        <w:spacing w:after="0" w:line="259" w:lineRule="auto"/>
        <w:ind w:left="0" w:firstLine="0"/>
        <w:rPr>
          <w:sz w:val="24"/>
          <w:szCs w:val="24"/>
        </w:rPr>
      </w:pPr>
      <w:r w:rsidRPr="00E53A40">
        <w:rPr>
          <w:sz w:val="24"/>
          <w:szCs w:val="24"/>
        </w:rPr>
        <w:t xml:space="preserve">In essence, within </w:t>
      </w:r>
      <w:r w:rsidR="00BB6464" w:rsidRPr="00E53A40">
        <w:rPr>
          <w:sz w:val="24"/>
          <w:szCs w:val="24"/>
        </w:rPr>
        <w:t>The</w:t>
      </w:r>
      <w:r w:rsidR="00BB6464">
        <w:rPr>
          <w:sz w:val="24"/>
          <w:szCs w:val="24"/>
        </w:rPr>
        <w:t>ory</w:t>
      </w:r>
      <w:r w:rsidR="00C06E7E">
        <w:rPr>
          <w:sz w:val="24"/>
          <w:szCs w:val="24"/>
        </w:rPr>
        <w:t xml:space="preserve"> project</w:t>
      </w:r>
      <w:r w:rsidR="00CE5DA4">
        <w:rPr>
          <w:sz w:val="24"/>
          <w:szCs w:val="24"/>
        </w:rPr>
        <w:t xml:space="preserve"> application as well as implementation </w:t>
      </w:r>
      <w:r w:rsidR="00C06E7E">
        <w:rPr>
          <w:sz w:val="24"/>
          <w:szCs w:val="24"/>
        </w:rPr>
        <w:t>built revolving around solving the issue with</w:t>
      </w:r>
      <w:r w:rsidR="00CE5DA4">
        <w:rPr>
          <w:sz w:val="24"/>
          <w:szCs w:val="24"/>
        </w:rPr>
        <w:t xml:space="preserve"> reference as well as citations </w:t>
      </w:r>
      <w:r w:rsidR="00C06E7E">
        <w:rPr>
          <w:sz w:val="24"/>
          <w:szCs w:val="24"/>
        </w:rPr>
        <w:t>to not very well organized time table in the existing</w:t>
      </w:r>
      <w:r w:rsidR="00CE5DA4">
        <w:rPr>
          <w:sz w:val="24"/>
          <w:szCs w:val="24"/>
        </w:rPr>
        <w:t xml:space="preserve"> structure as well as system application as well as implementation </w:t>
      </w:r>
      <w:r w:rsidR="00C06E7E">
        <w:rPr>
          <w:sz w:val="24"/>
          <w:szCs w:val="24"/>
        </w:rPr>
        <w:t>very commonly as well as extremely popularly also known by the name we have given to it</w:t>
      </w:r>
      <w:r w:rsidR="00BB6464">
        <w:rPr>
          <w:sz w:val="24"/>
          <w:szCs w:val="24"/>
        </w:rPr>
        <w:t xml:space="preserve"> Rilli </w:t>
      </w:r>
      <w:r w:rsidR="00BB6464" w:rsidRPr="00E53A40">
        <w:rPr>
          <w:sz w:val="24"/>
          <w:szCs w:val="24"/>
        </w:rPr>
        <w:t>timetable</w:t>
      </w:r>
      <w:r w:rsidRPr="00E53A40">
        <w:rPr>
          <w:sz w:val="24"/>
          <w:szCs w:val="24"/>
        </w:rPr>
        <w:t xml:space="preserve"> system, multisets serve as a fundamental backb</w:t>
      </w:r>
      <w:r w:rsidR="00953B93">
        <w:rPr>
          <w:sz w:val="24"/>
          <w:szCs w:val="24"/>
        </w:rPr>
        <w:t>one</w:t>
      </w:r>
      <w:r w:rsidRPr="00E53A40">
        <w:rPr>
          <w:sz w:val="24"/>
          <w:szCs w:val="24"/>
        </w:rPr>
        <w:t>, ensuring the efficient organization, retrieval,</w:t>
      </w:r>
      <w:r w:rsidR="00C06E7E">
        <w:rPr>
          <w:sz w:val="24"/>
          <w:szCs w:val="24"/>
        </w:rPr>
        <w:t xml:space="preserve"> as well as </w:t>
      </w:r>
      <w:r w:rsidRPr="00E53A40">
        <w:rPr>
          <w:sz w:val="24"/>
          <w:szCs w:val="24"/>
        </w:rPr>
        <w:t>manipulation</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class schedule data. They play a pivotal role in accommodating the complexities</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scheduling information, allowing the</w:t>
      </w:r>
      <w:r w:rsidR="00CE5DA4">
        <w:rPr>
          <w:sz w:val="24"/>
          <w:szCs w:val="24"/>
        </w:rPr>
        <w:t xml:space="preserve"> structure as well as system </w:t>
      </w:r>
      <w:r w:rsidRPr="00E53A40">
        <w:rPr>
          <w:sz w:val="24"/>
          <w:szCs w:val="24"/>
        </w:rPr>
        <w:t>to adapt dynamically while maintaining an ordered</w:t>
      </w:r>
      <w:r w:rsidR="00C06E7E">
        <w:rPr>
          <w:sz w:val="24"/>
          <w:szCs w:val="24"/>
        </w:rPr>
        <w:t xml:space="preserve"> as well as </w:t>
      </w:r>
      <w:r w:rsidRPr="00E53A40">
        <w:rPr>
          <w:sz w:val="24"/>
          <w:szCs w:val="24"/>
        </w:rPr>
        <w:t>easily accessible repository</w:t>
      </w:r>
      <w:r w:rsidR="00C06E7E">
        <w:rPr>
          <w:sz w:val="24"/>
          <w:szCs w:val="24"/>
        </w:rPr>
        <w:t xml:space="preserve"> with</w:t>
      </w:r>
      <w:r w:rsidR="00CE5DA4">
        <w:rPr>
          <w:sz w:val="24"/>
          <w:szCs w:val="24"/>
        </w:rPr>
        <w:t xml:space="preserve"> reference as well as citations </w:t>
      </w:r>
      <w:r w:rsidR="00C06E7E">
        <w:rPr>
          <w:sz w:val="24"/>
          <w:szCs w:val="24"/>
        </w:rPr>
        <w:t xml:space="preserve">to </w:t>
      </w:r>
      <w:r w:rsidRPr="00E53A40">
        <w:rPr>
          <w:sz w:val="24"/>
          <w:szCs w:val="24"/>
        </w:rPr>
        <w:t>scheduling elements.</w:t>
      </w:r>
    </w:p>
    <w:p w14:paraId="3CC81335" w14:textId="5A2CE57D" w:rsidR="00074E98" w:rsidRDefault="00DD5906" w:rsidP="001912B1">
      <w:pPr>
        <w:pStyle w:val="Heading1"/>
        <w:numPr>
          <w:ilvl w:val="0"/>
          <w:numId w:val="28"/>
        </w:numPr>
      </w:pPr>
      <w:r>
        <w:lastRenderedPageBreak/>
        <w:t>Chapter</w:t>
      </w:r>
      <w:r w:rsidR="001912B1">
        <w:t xml:space="preserve"> 5:</w:t>
      </w:r>
      <w:r w:rsidR="00BD7203">
        <w:t xml:space="preserve"> </w:t>
      </w:r>
      <w:r w:rsidR="003F15FB">
        <w:t>Language</w:t>
      </w:r>
      <w:r w:rsidR="00C06E7E">
        <w:t xml:space="preserve"> </w:t>
      </w:r>
      <w:r w:rsidR="00CE5DA4">
        <w:t>and</w:t>
      </w:r>
      <w:r w:rsidR="00C06E7E">
        <w:t xml:space="preserve"> </w:t>
      </w:r>
      <w:r w:rsidR="003F15FB">
        <w:t>Tools</w:t>
      </w:r>
    </w:p>
    <w:p w14:paraId="1C438A29" w14:textId="61282A8D" w:rsidR="00074E98" w:rsidRPr="00090CB6" w:rsidRDefault="00074E98" w:rsidP="00090CB6">
      <w:pPr>
        <w:pStyle w:val="Heading2"/>
        <w:ind w:firstLine="350"/>
        <w:rPr>
          <w:b w:val="0"/>
          <w:bCs/>
        </w:rPr>
      </w:pPr>
      <w:r w:rsidRPr="00090CB6">
        <w:rPr>
          <w:b w:val="0"/>
          <w:bCs/>
        </w:rPr>
        <w:t>Crafting a Seamless Technological Ecosystem</w:t>
      </w:r>
    </w:p>
    <w:p w14:paraId="41123E81" w14:textId="0B397EDB" w:rsidR="00074E98" w:rsidRPr="00AC5F42" w:rsidRDefault="00074E98" w:rsidP="00090CB6">
      <w:pPr>
        <w:ind w:left="370"/>
        <w:rPr>
          <w:lang w:val="en-US" w:eastAsia="en-US" w:bidi="ar-SA"/>
        </w:rPr>
      </w:pPr>
      <w:r w:rsidRPr="00AC5F42">
        <w:rPr>
          <w:lang w:val="en-US" w:eastAsia="en-US" w:bidi="ar-SA"/>
        </w:rPr>
        <w:t>Navigating the challenges across the comprehensive technology stack</w:t>
      </w:r>
      <w:r w:rsidR="00C06E7E" w:rsidRPr="00AC5F42">
        <w:rPr>
          <w:lang w:val="en-US" w:eastAsia="en-US" w:bidi="ar-SA"/>
        </w:rPr>
        <w:t xml:space="preserve"> with</w:t>
      </w:r>
      <w:r w:rsidR="00CE5DA4" w:rsidRPr="00AC5F42">
        <w:rPr>
          <w:lang w:val="en-US" w:eastAsia="en-US" w:bidi="ar-SA"/>
        </w:rPr>
        <w:t xml:space="preserve"> reference as well as citations </w:t>
      </w:r>
      <w:r w:rsidR="00C06E7E" w:rsidRPr="00AC5F42">
        <w:rPr>
          <w:lang w:val="en-US" w:eastAsia="en-US" w:bidi="ar-SA"/>
        </w:rPr>
        <w:t xml:space="preserve">to </w:t>
      </w:r>
      <w:proofErr w:type="spellStart"/>
      <w:r w:rsidRPr="00AC5F42">
        <w:rPr>
          <w:lang w:val="en-US" w:eastAsia="en-US" w:bidi="ar-SA"/>
        </w:rPr>
        <w:t>Rilli's</w:t>
      </w:r>
      <w:proofErr w:type="spellEnd"/>
      <w:r w:rsidRPr="00AC5F42">
        <w:rPr>
          <w:lang w:val="en-US" w:eastAsia="en-US" w:bidi="ar-SA"/>
        </w:rPr>
        <w:t xml:space="preserve"> language</w:t>
      </w:r>
      <w:r w:rsidR="00C06E7E" w:rsidRPr="00AC5F42">
        <w:rPr>
          <w:lang w:val="en-US" w:eastAsia="en-US" w:bidi="ar-SA"/>
        </w:rPr>
        <w:t xml:space="preserve"> as well as </w:t>
      </w:r>
      <w:r w:rsidRPr="00AC5F42">
        <w:rPr>
          <w:lang w:val="en-US" w:eastAsia="en-US" w:bidi="ar-SA"/>
        </w:rPr>
        <w:t>tools was a journey marked by intricate problem-solving</w:t>
      </w:r>
      <w:r w:rsidR="00C06E7E" w:rsidRPr="00AC5F42">
        <w:rPr>
          <w:lang w:val="en-US" w:eastAsia="en-US" w:bidi="ar-SA"/>
        </w:rPr>
        <w:t xml:space="preserve"> as well as </w:t>
      </w:r>
      <w:r w:rsidRPr="00AC5F42">
        <w:rPr>
          <w:lang w:val="en-US" w:eastAsia="en-US" w:bidi="ar-SA"/>
        </w:rPr>
        <w:t>adaptability. This section explores how the integration</w:t>
      </w:r>
      <w:r w:rsidR="00C06E7E" w:rsidRPr="00AC5F42">
        <w:rPr>
          <w:lang w:val="en-US" w:eastAsia="en-US" w:bidi="ar-SA"/>
        </w:rPr>
        <w:t xml:space="preserve"> with</w:t>
      </w:r>
      <w:r w:rsidR="00CE5DA4" w:rsidRPr="00AC5F42">
        <w:rPr>
          <w:lang w:val="en-US" w:eastAsia="en-US" w:bidi="ar-SA"/>
        </w:rPr>
        <w:t xml:space="preserve"> reference as well as citations </w:t>
      </w:r>
      <w:r w:rsidR="00C06E7E" w:rsidRPr="00AC5F42">
        <w:rPr>
          <w:lang w:val="en-US" w:eastAsia="en-US" w:bidi="ar-SA"/>
        </w:rPr>
        <w:t xml:space="preserve">to </w:t>
      </w:r>
      <w:r w:rsidRPr="00AC5F42">
        <w:rPr>
          <w:lang w:val="en-US" w:eastAsia="en-US" w:bidi="ar-SA"/>
        </w:rPr>
        <w:t>C++</w:t>
      </w:r>
      <w:r w:rsidR="00C06E7E" w:rsidRPr="00AC5F42">
        <w:rPr>
          <w:lang w:val="en-US" w:eastAsia="en-US" w:bidi="ar-SA"/>
        </w:rPr>
        <w:t xml:space="preserve"> for the purpose of </w:t>
      </w:r>
      <w:r w:rsidRPr="00AC5F42">
        <w:rPr>
          <w:lang w:val="en-US" w:eastAsia="en-US" w:bidi="ar-SA"/>
        </w:rPr>
        <w:t>backend functionalities</w:t>
      </w:r>
      <w:r w:rsidR="00C06E7E" w:rsidRPr="00AC5F42">
        <w:rPr>
          <w:lang w:val="en-US" w:eastAsia="en-US" w:bidi="ar-SA"/>
        </w:rPr>
        <w:t xml:space="preserve"> as well as </w:t>
      </w:r>
      <w:r w:rsidRPr="00AC5F42">
        <w:rPr>
          <w:lang w:val="en-US" w:eastAsia="en-US" w:bidi="ar-SA"/>
        </w:rPr>
        <w:t>HTML, CSS,</w:t>
      </w:r>
      <w:r w:rsidR="00C06E7E" w:rsidRPr="00AC5F42">
        <w:rPr>
          <w:lang w:val="en-US" w:eastAsia="en-US" w:bidi="ar-SA"/>
        </w:rPr>
        <w:t xml:space="preserve"> as well as </w:t>
      </w:r>
      <w:r w:rsidRPr="00AC5F42">
        <w:rPr>
          <w:lang w:val="en-US" w:eastAsia="en-US" w:bidi="ar-SA"/>
        </w:rPr>
        <w:t>JavaScript</w:t>
      </w:r>
      <w:r w:rsidR="00C06E7E" w:rsidRPr="00AC5F42">
        <w:rPr>
          <w:lang w:val="en-US" w:eastAsia="en-US" w:bidi="ar-SA"/>
        </w:rPr>
        <w:t xml:space="preserve"> for the purpose of </w:t>
      </w:r>
      <w:r w:rsidRPr="00AC5F42">
        <w:rPr>
          <w:lang w:val="en-US" w:eastAsia="en-US" w:bidi="ar-SA"/>
        </w:rPr>
        <w:t>fron</w:t>
      </w:r>
      <w:r w:rsidR="00344EC5">
        <w:rPr>
          <w:lang w:val="en-US" w:eastAsia="en-US" w:bidi="ar-SA"/>
        </w:rPr>
        <w:t>ten</w:t>
      </w:r>
      <w:r w:rsidRPr="00AC5F42">
        <w:rPr>
          <w:lang w:val="en-US" w:eastAsia="en-US" w:bidi="ar-SA"/>
        </w:rPr>
        <w:t>d development converged to create a seamless</w:t>
      </w:r>
      <w:r w:rsidR="00C06E7E" w:rsidRPr="00AC5F42">
        <w:rPr>
          <w:lang w:val="en-US" w:eastAsia="en-US" w:bidi="ar-SA"/>
        </w:rPr>
        <w:t xml:space="preserve"> as well as </w:t>
      </w:r>
      <w:r w:rsidRPr="00AC5F42">
        <w:rPr>
          <w:lang w:val="en-US" w:eastAsia="en-US" w:bidi="ar-SA"/>
        </w:rPr>
        <w:t>robust technological ecosystem.</w:t>
      </w:r>
    </w:p>
    <w:p w14:paraId="6DB3A741" w14:textId="77777777" w:rsidR="003C45BC" w:rsidRDefault="00074E98" w:rsidP="003C45BC">
      <w:pPr>
        <w:spacing w:after="0"/>
        <w:ind w:left="370"/>
        <w:rPr>
          <w:sz w:val="24"/>
          <w:szCs w:val="24"/>
          <w:lang w:val="en-US" w:eastAsia="en-US" w:bidi="ar-SA"/>
        </w:rPr>
      </w:pPr>
      <w:r w:rsidRPr="00074E98">
        <w:rPr>
          <w:sz w:val="24"/>
          <w:szCs w:val="24"/>
          <w:lang w:val="en-US" w:eastAsia="en-US" w:bidi="ar-SA"/>
        </w:rPr>
        <w:t>5.</w:t>
      </w:r>
      <w:r w:rsidRPr="00074E98">
        <w:rPr>
          <w:sz w:val="24"/>
          <w:szCs w:val="24"/>
          <w:lang w:val="en-US" w:eastAsia="en-US" w:bidi="ar-SA"/>
        </w:rPr>
        <w:t>1</w:t>
      </w:r>
      <w:r w:rsidRPr="00074E98">
        <w:rPr>
          <w:sz w:val="24"/>
          <w:szCs w:val="24"/>
          <w:lang w:val="en-US" w:eastAsia="en-US" w:bidi="ar-SA"/>
        </w:rPr>
        <w:t xml:space="preserve"> Custom C++ Class Objects: A Layered Challenge in</w:t>
      </w:r>
      <w:r w:rsidR="002D2817">
        <w:rPr>
          <w:sz w:val="24"/>
          <w:szCs w:val="24"/>
          <w:lang w:val="en-US" w:eastAsia="en-US" w:bidi="ar-SA"/>
        </w:rPr>
        <w:t xml:space="preserve"> data and factorial figures </w:t>
      </w:r>
      <w:r w:rsidRPr="00074E98">
        <w:rPr>
          <w:sz w:val="24"/>
          <w:szCs w:val="24"/>
          <w:lang w:val="en-US" w:eastAsia="en-US" w:bidi="ar-SA"/>
        </w:rPr>
        <w:t>Handling</w:t>
      </w:r>
      <w:r w:rsidR="003C45BC">
        <w:rPr>
          <w:sz w:val="24"/>
          <w:szCs w:val="24"/>
          <w:lang w:val="en-US" w:eastAsia="en-US" w:bidi="ar-SA"/>
        </w:rPr>
        <w:t xml:space="preserve"> </w:t>
      </w:r>
    </w:p>
    <w:p w14:paraId="592EDF21" w14:textId="76A3319F" w:rsidR="00074E98" w:rsidRPr="000D6E6E" w:rsidRDefault="00074E98" w:rsidP="003C45BC">
      <w:pPr>
        <w:spacing w:after="0"/>
        <w:ind w:left="370"/>
        <w:rPr>
          <w:lang w:val="en-US" w:eastAsia="en-US" w:bidi="ar-SA"/>
        </w:rPr>
      </w:pPr>
      <w:r w:rsidRPr="000D6E6E">
        <w:rPr>
          <w:lang w:val="en-US" w:eastAsia="en-US" w:bidi="ar-SA"/>
        </w:rPr>
        <w:t>Within the backend, the incorporation</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custom C++ class objects introduced a nuanced challenge. Laden with information such as teacher names, subjects,</w:t>
      </w:r>
      <w:r w:rsidR="00C06E7E" w:rsidRPr="000D6E6E">
        <w:rPr>
          <w:lang w:val="en-US" w:eastAsia="en-US" w:bidi="ar-SA"/>
        </w:rPr>
        <w:t xml:space="preserve"> as well as </w:t>
      </w:r>
      <w:r w:rsidRPr="000D6E6E">
        <w:rPr>
          <w:lang w:val="en-US" w:eastAsia="en-US" w:bidi="ar-SA"/>
        </w:rPr>
        <w:t>room codes, these objects required a tailored approach to</w:t>
      </w:r>
      <w:r w:rsidR="002D2817" w:rsidRPr="000D6E6E">
        <w:rPr>
          <w:lang w:val="en-US" w:eastAsia="en-US" w:bidi="ar-SA"/>
        </w:rPr>
        <w:t xml:space="preserve"> data and factorial figures </w:t>
      </w:r>
      <w:r w:rsidRPr="000D6E6E">
        <w:rPr>
          <w:lang w:val="en-US" w:eastAsia="en-US" w:bidi="ar-SA"/>
        </w:rPr>
        <w:t>handling. The complexities involved in seamlessly integrating them within the project's structure underscored the need</w:t>
      </w:r>
      <w:r w:rsidR="00C06E7E" w:rsidRPr="000D6E6E">
        <w:rPr>
          <w:lang w:val="en-US" w:eastAsia="en-US" w:bidi="ar-SA"/>
        </w:rPr>
        <w:t xml:space="preserve"> for the purpose of </w:t>
      </w:r>
      <w:r w:rsidRPr="000D6E6E">
        <w:rPr>
          <w:lang w:val="en-US" w:eastAsia="en-US" w:bidi="ar-SA"/>
        </w:rPr>
        <w:t>adaptability</w:t>
      </w:r>
      <w:r w:rsidR="00C06E7E" w:rsidRPr="000D6E6E">
        <w:rPr>
          <w:lang w:val="en-US" w:eastAsia="en-US" w:bidi="ar-SA"/>
        </w:rPr>
        <w:t xml:space="preserve"> as well as </w:t>
      </w:r>
      <w:r w:rsidRPr="000D6E6E">
        <w:rPr>
          <w:lang w:val="en-US" w:eastAsia="en-US" w:bidi="ar-SA"/>
        </w:rPr>
        <w:t>meticulous planning.</w:t>
      </w:r>
    </w:p>
    <w:p w14:paraId="7632C89B" w14:textId="77777777" w:rsidR="00074E98" w:rsidRPr="00074E98" w:rsidRDefault="00074E98" w:rsidP="00074E98">
      <w:pPr>
        <w:ind w:left="370"/>
        <w:rPr>
          <w:sz w:val="24"/>
          <w:szCs w:val="24"/>
          <w:lang w:val="en-US" w:eastAsia="en-US" w:bidi="ar-SA"/>
        </w:rPr>
      </w:pPr>
    </w:p>
    <w:p w14:paraId="01F9CB78" w14:textId="77777777" w:rsidR="003C45BC" w:rsidRDefault="00074E98" w:rsidP="003C45BC">
      <w:pPr>
        <w:spacing w:after="0"/>
        <w:ind w:left="370"/>
        <w:rPr>
          <w:sz w:val="24"/>
          <w:szCs w:val="24"/>
          <w:lang w:val="en-US" w:eastAsia="en-US" w:bidi="ar-SA"/>
        </w:rPr>
      </w:pPr>
      <w:r w:rsidRPr="00074E98">
        <w:rPr>
          <w:sz w:val="24"/>
          <w:szCs w:val="24"/>
          <w:lang w:val="en-US" w:eastAsia="en-US" w:bidi="ar-SA"/>
        </w:rPr>
        <w:t>5.2 Sorting Challenges: The Symphony</w:t>
      </w:r>
      <w:r w:rsidR="00C06E7E">
        <w:rPr>
          <w:sz w:val="24"/>
          <w:szCs w:val="24"/>
          <w:lang w:val="en-US" w:eastAsia="en-US" w:bidi="ar-SA"/>
        </w:rPr>
        <w:t xml:space="preserve"> with</w:t>
      </w:r>
      <w:r w:rsidR="00CE5DA4">
        <w:rPr>
          <w:sz w:val="24"/>
          <w:szCs w:val="24"/>
          <w:lang w:val="en-US" w:eastAsia="en-US" w:bidi="ar-SA"/>
        </w:rPr>
        <w:t xml:space="preserve"> reference as well as citations </w:t>
      </w:r>
      <w:r w:rsidR="00C06E7E">
        <w:rPr>
          <w:sz w:val="24"/>
          <w:szCs w:val="24"/>
          <w:lang w:val="en-US" w:eastAsia="en-US" w:bidi="ar-SA"/>
        </w:rPr>
        <w:t xml:space="preserve">to </w:t>
      </w:r>
      <w:r w:rsidRPr="00074E98">
        <w:rPr>
          <w:sz w:val="24"/>
          <w:szCs w:val="24"/>
          <w:lang w:val="en-US" w:eastAsia="en-US" w:bidi="ar-SA"/>
        </w:rPr>
        <w:t>Operator Overloading</w:t>
      </w:r>
      <w:r w:rsidR="00C06E7E">
        <w:rPr>
          <w:sz w:val="24"/>
          <w:szCs w:val="24"/>
          <w:lang w:val="en-US" w:eastAsia="en-US" w:bidi="ar-SA"/>
        </w:rPr>
        <w:t xml:space="preserve"> as well as </w:t>
      </w:r>
      <w:r w:rsidRPr="00074E98">
        <w:rPr>
          <w:sz w:val="24"/>
          <w:szCs w:val="24"/>
          <w:lang w:val="en-US" w:eastAsia="en-US" w:bidi="ar-SA"/>
        </w:rPr>
        <w:t>Order Customization</w:t>
      </w:r>
    </w:p>
    <w:p w14:paraId="2DC1C4C9" w14:textId="3B568A06" w:rsidR="00074E98" w:rsidRPr="00074E98" w:rsidRDefault="00074E98" w:rsidP="003C45BC">
      <w:pPr>
        <w:spacing w:after="0"/>
        <w:ind w:left="370"/>
        <w:rPr>
          <w:sz w:val="24"/>
          <w:szCs w:val="24"/>
          <w:lang w:val="en-US" w:eastAsia="en-US" w:bidi="ar-SA"/>
        </w:rPr>
      </w:pPr>
      <w:r w:rsidRPr="000D6E6E">
        <w:rPr>
          <w:lang w:val="en-US" w:eastAsia="en-US" w:bidi="ar-SA"/>
        </w:rPr>
        <w:t>The choice</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multisets</w:t>
      </w:r>
      <w:r w:rsidR="00C06E7E" w:rsidRPr="000D6E6E">
        <w:rPr>
          <w:lang w:val="en-US" w:eastAsia="en-US" w:bidi="ar-SA"/>
        </w:rPr>
        <w:t xml:space="preserve"> for the purpose of</w:t>
      </w:r>
      <w:r w:rsidR="002D2817" w:rsidRPr="000D6E6E">
        <w:rPr>
          <w:lang w:val="en-US" w:eastAsia="en-US" w:bidi="ar-SA"/>
        </w:rPr>
        <w:t xml:space="preserve"> data and factorial figures </w:t>
      </w:r>
      <w:r w:rsidRPr="000D6E6E">
        <w:rPr>
          <w:lang w:val="en-US" w:eastAsia="en-US" w:bidi="ar-SA"/>
        </w:rPr>
        <w:t>management in the backend brought its own set</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challenges, particularly in maintaining the ascending order</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elements. Dealing with custom class objects required a symphony</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operator overloading</w:t>
      </w:r>
      <w:r w:rsidR="00C06E7E" w:rsidRPr="000D6E6E">
        <w:rPr>
          <w:lang w:val="en-US" w:eastAsia="en-US" w:bidi="ar-SA"/>
        </w:rPr>
        <w:t xml:space="preserve"> as well as </w:t>
      </w:r>
      <w:r w:rsidRPr="000D6E6E">
        <w:rPr>
          <w:lang w:val="en-US" w:eastAsia="en-US" w:bidi="ar-SA"/>
        </w:rPr>
        <w:t xml:space="preserve">order customization. This bespoke approach ensured that the dynamic timetable adjustments </w:t>
      </w:r>
      <w:r w:rsidR="00BB6464" w:rsidRPr="000D6E6E">
        <w:rPr>
          <w:lang w:val="en-US" w:eastAsia="en-US" w:bidi="ar-SA"/>
        </w:rPr>
        <w:t>in Our</w:t>
      </w:r>
      <w:r w:rsidR="00C06E7E" w:rsidRPr="000D6E6E">
        <w:rPr>
          <w:lang w:val="en-US" w:eastAsia="en-US" w:bidi="ar-SA"/>
        </w:rPr>
        <w:t xml:space="preserve"> project</w:t>
      </w:r>
      <w:r w:rsidR="00CE5DA4" w:rsidRPr="000D6E6E">
        <w:rPr>
          <w:lang w:val="en-US" w:eastAsia="en-US" w:bidi="ar-SA"/>
        </w:rPr>
        <w:t xml:space="preserve"> application as well as implementation </w:t>
      </w:r>
      <w:r w:rsidR="00C06E7E" w:rsidRPr="000D6E6E">
        <w:rPr>
          <w:lang w:val="en-US" w:eastAsia="en-US" w:bidi="ar-SA"/>
        </w:rPr>
        <w:t>built revolving around solving the issue with</w:t>
      </w:r>
      <w:r w:rsidR="00CE5DA4" w:rsidRPr="000D6E6E">
        <w:rPr>
          <w:lang w:val="en-US" w:eastAsia="en-US" w:bidi="ar-SA"/>
        </w:rPr>
        <w:t xml:space="preserve"> reference as well as citations </w:t>
      </w:r>
      <w:r w:rsidR="00C06E7E" w:rsidRPr="000D6E6E">
        <w:rPr>
          <w:lang w:val="en-US" w:eastAsia="en-US" w:bidi="ar-SA"/>
        </w:rPr>
        <w:t xml:space="preserve">to not very well organized </w:t>
      </w:r>
      <w:proofErr w:type="gramStart"/>
      <w:r w:rsidR="00C06E7E" w:rsidRPr="000D6E6E">
        <w:rPr>
          <w:lang w:val="en-US" w:eastAsia="en-US" w:bidi="ar-SA"/>
        </w:rPr>
        <w:t>time table</w:t>
      </w:r>
      <w:proofErr w:type="gramEnd"/>
      <w:r w:rsidR="00C06E7E" w:rsidRPr="000D6E6E">
        <w:rPr>
          <w:lang w:val="en-US" w:eastAsia="en-US" w:bidi="ar-SA"/>
        </w:rPr>
        <w:t xml:space="preserve"> in the existing</w:t>
      </w:r>
      <w:r w:rsidR="00CE5DA4" w:rsidRPr="000D6E6E">
        <w:rPr>
          <w:lang w:val="en-US" w:eastAsia="en-US" w:bidi="ar-SA"/>
        </w:rPr>
        <w:t xml:space="preserve"> structure as well as system application as well as implementation </w:t>
      </w:r>
      <w:r w:rsidR="00C06E7E" w:rsidRPr="000D6E6E">
        <w:rPr>
          <w:lang w:val="en-US" w:eastAsia="en-US" w:bidi="ar-SA"/>
        </w:rPr>
        <w:t>very commonly as well as extremely popularly also known by the name we have given to it</w:t>
      </w:r>
      <w:r w:rsidR="00BB6464" w:rsidRPr="000D6E6E">
        <w:rPr>
          <w:lang w:val="en-US" w:eastAsia="en-US" w:bidi="ar-SA"/>
        </w:rPr>
        <w:t xml:space="preserve"> </w:t>
      </w:r>
      <w:proofErr w:type="spellStart"/>
      <w:r w:rsidR="00BB6464" w:rsidRPr="000D6E6E">
        <w:rPr>
          <w:lang w:val="en-US" w:eastAsia="en-US" w:bidi="ar-SA"/>
        </w:rPr>
        <w:t>Rilli</w:t>
      </w:r>
      <w:proofErr w:type="spellEnd"/>
      <w:r w:rsidR="00BB6464" w:rsidRPr="000D6E6E">
        <w:rPr>
          <w:lang w:val="en-US" w:eastAsia="en-US" w:bidi="ar-SA"/>
        </w:rPr>
        <w:t xml:space="preserve"> were</w:t>
      </w:r>
      <w:r w:rsidRPr="000D6E6E">
        <w:rPr>
          <w:lang w:val="en-US" w:eastAsia="en-US" w:bidi="ar-SA"/>
        </w:rPr>
        <w:t xml:space="preserve"> executed flawlessly, aligning with the project's ascending order requirement</w:t>
      </w:r>
      <w:r w:rsidRPr="00074E98">
        <w:rPr>
          <w:sz w:val="24"/>
          <w:szCs w:val="24"/>
          <w:lang w:val="en-US" w:eastAsia="en-US" w:bidi="ar-SA"/>
        </w:rPr>
        <w:t>.</w:t>
      </w:r>
    </w:p>
    <w:p w14:paraId="7DA70C09" w14:textId="77777777" w:rsidR="00074E98" w:rsidRPr="00074E98" w:rsidRDefault="00074E98" w:rsidP="00074E98">
      <w:pPr>
        <w:ind w:left="370"/>
        <w:rPr>
          <w:sz w:val="24"/>
          <w:szCs w:val="24"/>
          <w:lang w:val="en-US" w:eastAsia="en-US" w:bidi="ar-SA"/>
        </w:rPr>
      </w:pPr>
    </w:p>
    <w:p w14:paraId="546A71E8" w14:textId="77777777" w:rsidR="003C45BC" w:rsidRDefault="00074E98" w:rsidP="003C45BC">
      <w:pPr>
        <w:spacing w:after="0"/>
        <w:ind w:left="370"/>
        <w:rPr>
          <w:sz w:val="24"/>
          <w:szCs w:val="24"/>
          <w:lang w:val="en-US" w:eastAsia="en-US" w:bidi="ar-SA"/>
        </w:rPr>
      </w:pPr>
      <w:r w:rsidRPr="00074E98">
        <w:rPr>
          <w:sz w:val="24"/>
          <w:szCs w:val="24"/>
          <w:lang w:val="en-US" w:eastAsia="en-US" w:bidi="ar-SA"/>
        </w:rPr>
        <w:t>5.3 Web Development Technologies: Harmonizing HTML, CSS,</w:t>
      </w:r>
      <w:r w:rsidR="00C06E7E">
        <w:rPr>
          <w:sz w:val="24"/>
          <w:szCs w:val="24"/>
          <w:lang w:val="en-US" w:eastAsia="en-US" w:bidi="ar-SA"/>
        </w:rPr>
        <w:t xml:space="preserve"> as well as </w:t>
      </w:r>
      <w:r w:rsidRPr="00074E98">
        <w:rPr>
          <w:sz w:val="24"/>
          <w:szCs w:val="24"/>
          <w:lang w:val="en-US" w:eastAsia="en-US" w:bidi="ar-SA"/>
        </w:rPr>
        <w:t>JavaScript</w:t>
      </w:r>
    </w:p>
    <w:p w14:paraId="0A3FC317" w14:textId="2C3C6C3C" w:rsidR="00074E98" w:rsidRPr="00074E98" w:rsidRDefault="00074E98" w:rsidP="003C45BC">
      <w:pPr>
        <w:spacing w:after="0"/>
        <w:ind w:left="370"/>
        <w:rPr>
          <w:sz w:val="24"/>
          <w:szCs w:val="24"/>
          <w:lang w:val="en-US" w:eastAsia="en-US" w:bidi="ar-SA"/>
        </w:rPr>
      </w:pPr>
      <w:r w:rsidRPr="000D6E6E">
        <w:rPr>
          <w:lang w:val="en-US" w:eastAsia="en-US" w:bidi="ar-SA"/>
        </w:rPr>
        <w:t>Shifting to the fron</w:t>
      </w:r>
      <w:r w:rsidR="00344EC5">
        <w:rPr>
          <w:lang w:val="en-US" w:eastAsia="en-US" w:bidi="ar-SA"/>
        </w:rPr>
        <w:t>ten</w:t>
      </w:r>
      <w:r w:rsidRPr="000D6E6E">
        <w:rPr>
          <w:lang w:val="en-US" w:eastAsia="en-US" w:bidi="ar-SA"/>
        </w:rPr>
        <w:t>d, the harmonization</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HTML, CSS,</w:t>
      </w:r>
      <w:r w:rsidR="00C06E7E" w:rsidRPr="000D6E6E">
        <w:rPr>
          <w:lang w:val="en-US" w:eastAsia="en-US" w:bidi="ar-SA"/>
        </w:rPr>
        <w:t xml:space="preserve"> as well as </w:t>
      </w:r>
      <w:r w:rsidRPr="000D6E6E">
        <w:rPr>
          <w:lang w:val="en-US" w:eastAsia="en-US" w:bidi="ar-SA"/>
        </w:rPr>
        <w:t>JavaScript was pivotal</w:t>
      </w:r>
      <w:r w:rsidR="00C06E7E" w:rsidRPr="000D6E6E">
        <w:rPr>
          <w:lang w:val="en-US" w:eastAsia="en-US" w:bidi="ar-SA"/>
        </w:rPr>
        <w:t xml:space="preserve"> for the purpose of </w:t>
      </w:r>
      <w:r w:rsidRPr="000D6E6E">
        <w:rPr>
          <w:lang w:val="en-US" w:eastAsia="en-US" w:bidi="ar-SA"/>
        </w:rPr>
        <w:t>crafting an intuitive</w:t>
      </w:r>
      <w:r w:rsidR="00C06E7E" w:rsidRPr="000D6E6E">
        <w:rPr>
          <w:lang w:val="en-US" w:eastAsia="en-US" w:bidi="ar-SA"/>
        </w:rPr>
        <w:t xml:space="preserve"> as well as </w:t>
      </w:r>
      <w:r w:rsidRPr="000D6E6E">
        <w:rPr>
          <w:lang w:val="en-US" w:eastAsia="en-US" w:bidi="ar-SA"/>
        </w:rPr>
        <w:t>interactive user interface. Challenges emerged in balancing the dynamic nature</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class schedules with the need</w:t>
      </w:r>
      <w:r w:rsidR="00C06E7E" w:rsidRPr="000D6E6E">
        <w:rPr>
          <w:lang w:val="en-US" w:eastAsia="en-US" w:bidi="ar-SA"/>
        </w:rPr>
        <w:t xml:space="preserve"> for the purpose of </w:t>
      </w:r>
      <w:r w:rsidRPr="000D6E6E">
        <w:rPr>
          <w:lang w:val="en-US" w:eastAsia="en-US" w:bidi="ar-SA"/>
        </w:rPr>
        <w:t>a responsive</w:t>
      </w:r>
      <w:r w:rsidR="00C06E7E" w:rsidRPr="000D6E6E">
        <w:rPr>
          <w:lang w:val="en-US" w:eastAsia="en-US" w:bidi="ar-SA"/>
        </w:rPr>
        <w:t xml:space="preserve"> as well as </w:t>
      </w:r>
      <w:r w:rsidRPr="000D6E6E">
        <w:rPr>
          <w:lang w:val="en-US" w:eastAsia="en-US" w:bidi="ar-SA"/>
        </w:rPr>
        <w:t>visually captivating design. Ensuring a consis</w:t>
      </w:r>
      <w:r w:rsidR="00344EC5">
        <w:rPr>
          <w:lang w:val="en-US" w:eastAsia="en-US" w:bidi="ar-SA"/>
        </w:rPr>
        <w:t>ten</w:t>
      </w:r>
      <w:r w:rsidRPr="000D6E6E">
        <w:rPr>
          <w:lang w:val="en-US" w:eastAsia="en-US" w:bidi="ar-SA"/>
        </w:rPr>
        <w:t>t user experience across diverse devices</w:t>
      </w:r>
      <w:r w:rsidR="00C06E7E" w:rsidRPr="000D6E6E">
        <w:rPr>
          <w:lang w:val="en-US" w:eastAsia="en-US" w:bidi="ar-SA"/>
        </w:rPr>
        <w:t xml:space="preserve"> as well as </w:t>
      </w:r>
      <w:r w:rsidRPr="000D6E6E">
        <w:rPr>
          <w:lang w:val="en-US" w:eastAsia="en-US" w:bidi="ar-SA"/>
        </w:rPr>
        <w:t>screen sizes became a key focus in this intricate dance</w:t>
      </w:r>
      <w:r w:rsidR="00C06E7E" w:rsidRPr="000D6E6E">
        <w:rPr>
          <w:lang w:val="en-US" w:eastAsia="en-US" w:bidi="ar-SA"/>
        </w:rPr>
        <w:t xml:space="preserve"> with</w:t>
      </w:r>
      <w:r w:rsidR="00CE5DA4" w:rsidRPr="000D6E6E">
        <w:rPr>
          <w:lang w:val="en-US" w:eastAsia="en-US" w:bidi="ar-SA"/>
        </w:rPr>
        <w:t xml:space="preserve"> reference as well as citations </w:t>
      </w:r>
      <w:r w:rsidR="00C06E7E" w:rsidRPr="000D6E6E">
        <w:rPr>
          <w:lang w:val="en-US" w:eastAsia="en-US" w:bidi="ar-SA"/>
        </w:rPr>
        <w:t xml:space="preserve">to </w:t>
      </w:r>
      <w:r w:rsidRPr="000D6E6E">
        <w:rPr>
          <w:lang w:val="en-US" w:eastAsia="en-US" w:bidi="ar-SA"/>
        </w:rPr>
        <w:t>web development technologies</w:t>
      </w:r>
      <w:r w:rsidRPr="00074E98">
        <w:rPr>
          <w:sz w:val="24"/>
          <w:szCs w:val="24"/>
          <w:lang w:val="en-US" w:eastAsia="en-US" w:bidi="ar-SA"/>
        </w:rPr>
        <w:t>.</w:t>
      </w:r>
    </w:p>
    <w:p w14:paraId="4B2BF6B0" w14:textId="77777777" w:rsidR="00074E98" w:rsidRPr="00074E98" w:rsidRDefault="00074E98" w:rsidP="00074E98">
      <w:pPr>
        <w:ind w:left="370"/>
        <w:rPr>
          <w:sz w:val="24"/>
          <w:szCs w:val="24"/>
          <w:lang w:val="en-US" w:eastAsia="en-US" w:bidi="ar-SA"/>
        </w:rPr>
      </w:pPr>
    </w:p>
    <w:p w14:paraId="51D6825D" w14:textId="57609D58" w:rsidR="00074E98" w:rsidRPr="00074E98" w:rsidRDefault="00074E98" w:rsidP="000A1CC9">
      <w:pPr>
        <w:spacing w:after="0"/>
        <w:ind w:left="370"/>
        <w:rPr>
          <w:sz w:val="24"/>
          <w:szCs w:val="24"/>
          <w:lang w:val="en-US" w:eastAsia="en-US" w:bidi="ar-SA"/>
        </w:rPr>
      </w:pPr>
      <w:r w:rsidRPr="00074E98">
        <w:rPr>
          <w:sz w:val="24"/>
          <w:szCs w:val="24"/>
          <w:lang w:val="en-US" w:eastAsia="en-US" w:bidi="ar-SA"/>
        </w:rPr>
        <w:t>5.4 Adaptation to Tools: A Meticulous</w:t>
      </w:r>
      <w:r w:rsidR="00C06E7E">
        <w:rPr>
          <w:sz w:val="24"/>
          <w:szCs w:val="24"/>
          <w:lang w:val="en-US" w:eastAsia="en-US" w:bidi="ar-SA"/>
        </w:rPr>
        <w:t xml:space="preserve"> as well as </w:t>
      </w:r>
      <w:r w:rsidRPr="00074E98">
        <w:rPr>
          <w:sz w:val="24"/>
          <w:szCs w:val="24"/>
          <w:lang w:val="en-US" w:eastAsia="en-US" w:bidi="ar-SA"/>
        </w:rPr>
        <w:t>Customized Approach</w:t>
      </w:r>
    </w:p>
    <w:p w14:paraId="0A586B98" w14:textId="50F79BC2" w:rsidR="00074E98" w:rsidRPr="007511D8" w:rsidRDefault="00074E98" w:rsidP="000A1CC9">
      <w:pPr>
        <w:spacing w:after="0"/>
        <w:ind w:left="370"/>
        <w:rPr>
          <w:lang w:val="en-US" w:eastAsia="en-US" w:bidi="ar-SA"/>
        </w:rPr>
      </w:pPr>
      <w:r w:rsidRPr="007511D8">
        <w:rPr>
          <w:lang w:val="en-US" w:eastAsia="en-US" w:bidi="ar-SA"/>
        </w:rPr>
        <w:t>The customization</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comparison operators within C++ showcased the language's adaptability in handling complex</w:t>
      </w:r>
      <w:r w:rsidR="002D2817" w:rsidRPr="007511D8">
        <w:rPr>
          <w:lang w:val="en-US" w:eastAsia="en-US" w:bidi="ar-SA"/>
        </w:rPr>
        <w:t xml:space="preserve"> data and factorial figures </w:t>
      </w:r>
      <w:r w:rsidRPr="007511D8">
        <w:rPr>
          <w:lang w:val="en-US" w:eastAsia="en-US" w:bidi="ar-SA"/>
        </w:rPr>
        <w:t>structures. This meticulous approach facilitated the seamless integration</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custom class objects into the project's structure, preserving</w:t>
      </w:r>
      <w:r w:rsidR="002D2817" w:rsidRPr="007511D8">
        <w:rPr>
          <w:lang w:val="en-US" w:eastAsia="en-US" w:bidi="ar-SA"/>
        </w:rPr>
        <w:t xml:space="preserve"> data and factorial figures </w:t>
      </w:r>
      <w:r w:rsidRPr="007511D8">
        <w:rPr>
          <w:lang w:val="en-US" w:eastAsia="en-US" w:bidi="ar-SA"/>
        </w:rPr>
        <w:t>integrity. Aligning with the ascending order requirement essential</w:t>
      </w:r>
      <w:r w:rsidR="00C06E7E" w:rsidRPr="007511D8">
        <w:rPr>
          <w:lang w:val="en-US" w:eastAsia="en-US" w:bidi="ar-SA"/>
        </w:rPr>
        <w:t xml:space="preserve"> for the purpose of </w:t>
      </w:r>
      <w:proofErr w:type="spellStart"/>
      <w:r w:rsidRPr="007511D8">
        <w:rPr>
          <w:lang w:val="en-US" w:eastAsia="en-US" w:bidi="ar-SA"/>
        </w:rPr>
        <w:t>Rilli's</w:t>
      </w:r>
      <w:proofErr w:type="spellEnd"/>
      <w:r w:rsidRPr="007511D8">
        <w:rPr>
          <w:lang w:val="en-US" w:eastAsia="en-US" w:bidi="ar-SA"/>
        </w:rPr>
        <w:t xml:space="preserve"> dynamic timetable adjustments, this adaptation showcased the versatility</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C++ in a comprehensive technology</w:t>
      </w:r>
      <w:r w:rsidR="000A1CC9" w:rsidRPr="007511D8">
        <w:rPr>
          <w:lang w:val="en-US" w:eastAsia="en-US" w:bidi="ar-SA"/>
        </w:rPr>
        <w:t>.</w:t>
      </w:r>
    </w:p>
    <w:p w14:paraId="55BC1008" w14:textId="77777777" w:rsidR="006D2086" w:rsidRPr="00074E98" w:rsidRDefault="006D2086" w:rsidP="006D2086">
      <w:pPr>
        <w:ind w:left="370"/>
        <w:rPr>
          <w:sz w:val="24"/>
          <w:szCs w:val="24"/>
          <w:lang w:val="en-US" w:eastAsia="en-US" w:bidi="ar-SA"/>
        </w:rPr>
      </w:pPr>
    </w:p>
    <w:p w14:paraId="45F65F3D" w14:textId="1BA9A033" w:rsidR="006D2086" w:rsidRDefault="00074E98" w:rsidP="006D2086">
      <w:pPr>
        <w:spacing w:after="0"/>
        <w:ind w:left="370"/>
        <w:rPr>
          <w:sz w:val="24"/>
          <w:szCs w:val="24"/>
          <w:lang w:val="en-US" w:eastAsia="en-US" w:bidi="ar-SA"/>
        </w:rPr>
      </w:pPr>
      <w:r w:rsidRPr="00074E98">
        <w:rPr>
          <w:sz w:val="24"/>
          <w:szCs w:val="24"/>
          <w:lang w:val="en-US" w:eastAsia="en-US" w:bidi="ar-SA"/>
        </w:rPr>
        <w:t>5.5 Holistic Approach to Development: Balancing Fron</w:t>
      </w:r>
      <w:r w:rsidR="00344EC5">
        <w:rPr>
          <w:sz w:val="24"/>
          <w:szCs w:val="24"/>
          <w:lang w:val="en-US" w:eastAsia="en-US" w:bidi="ar-SA"/>
        </w:rPr>
        <w:t>ten</w:t>
      </w:r>
      <w:r w:rsidRPr="00074E98">
        <w:rPr>
          <w:sz w:val="24"/>
          <w:szCs w:val="24"/>
          <w:lang w:val="en-US" w:eastAsia="en-US" w:bidi="ar-SA"/>
        </w:rPr>
        <w:t>d</w:t>
      </w:r>
      <w:r w:rsidR="00C06E7E">
        <w:rPr>
          <w:sz w:val="24"/>
          <w:szCs w:val="24"/>
          <w:lang w:val="en-US" w:eastAsia="en-US" w:bidi="ar-SA"/>
        </w:rPr>
        <w:t xml:space="preserve"> as well as </w:t>
      </w:r>
      <w:r w:rsidRPr="00074E98">
        <w:rPr>
          <w:sz w:val="24"/>
          <w:szCs w:val="24"/>
          <w:lang w:val="en-US" w:eastAsia="en-US" w:bidi="ar-SA"/>
        </w:rPr>
        <w:t>Backend Dynamics</w:t>
      </w:r>
    </w:p>
    <w:p w14:paraId="62630A91" w14:textId="4B50BEB5" w:rsidR="00074E98" w:rsidRPr="007511D8" w:rsidRDefault="00074E98" w:rsidP="006D2086">
      <w:pPr>
        <w:spacing w:after="0"/>
        <w:ind w:left="370"/>
        <w:rPr>
          <w:lang w:val="en-US" w:eastAsia="en-US" w:bidi="ar-SA"/>
        </w:rPr>
      </w:pPr>
      <w:r w:rsidRPr="007511D8">
        <w:rPr>
          <w:lang w:val="en-US" w:eastAsia="en-US" w:bidi="ar-SA"/>
        </w:rPr>
        <w:t>The challenges encountered in integrating HTML, CSS, JavaScript,</w:t>
      </w:r>
      <w:r w:rsidR="00C06E7E" w:rsidRPr="007511D8">
        <w:rPr>
          <w:lang w:val="en-US" w:eastAsia="en-US" w:bidi="ar-SA"/>
        </w:rPr>
        <w:t xml:space="preserve"> as well as </w:t>
      </w:r>
      <w:r w:rsidRPr="007511D8">
        <w:rPr>
          <w:lang w:val="en-US" w:eastAsia="en-US" w:bidi="ar-SA"/>
        </w:rPr>
        <w:t>C++ underscored the importance</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 xml:space="preserve">a holistic approach to development. Collaboration across the development team, with expertise in both </w:t>
      </w:r>
      <w:proofErr w:type="gramStart"/>
      <w:r w:rsidRPr="007511D8">
        <w:rPr>
          <w:lang w:val="en-US" w:eastAsia="en-US" w:bidi="ar-SA"/>
        </w:rPr>
        <w:t>fron</w:t>
      </w:r>
      <w:r w:rsidR="00344EC5">
        <w:rPr>
          <w:lang w:val="en-US" w:eastAsia="en-US" w:bidi="ar-SA"/>
        </w:rPr>
        <w:t>ten</w:t>
      </w:r>
      <w:r w:rsidRPr="007511D8">
        <w:rPr>
          <w:lang w:val="en-US" w:eastAsia="en-US" w:bidi="ar-SA"/>
        </w:rPr>
        <w:t>d</w:t>
      </w:r>
      <w:proofErr w:type="gramEnd"/>
      <w:r w:rsidR="00C06E7E" w:rsidRPr="007511D8">
        <w:rPr>
          <w:lang w:val="en-US" w:eastAsia="en-US" w:bidi="ar-SA"/>
        </w:rPr>
        <w:t xml:space="preserve"> as well as </w:t>
      </w:r>
      <w:r w:rsidRPr="007511D8">
        <w:rPr>
          <w:lang w:val="en-US" w:eastAsia="en-US" w:bidi="ar-SA"/>
        </w:rPr>
        <w:t>backend technologies, created a harmonious technological ecosystem. Balancing functionality, aesthetics,</w:t>
      </w:r>
      <w:r w:rsidR="00C06E7E" w:rsidRPr="007511D8">
        <w:rPr>
          <w:lang w:val="en-US" w:eastAsia="en-US" w:bidi="ar-SA"/>
        </w:rPr>
        <w:t xml:space="preserve"> as well as </w:t>
      </w:r>
      <w:r w:rsidRPr="007511D8">
        <w:rPr>
          <w:lang w:val="en-US" w:eastAsia="en-US" w:bidi="ar-SA"/>
        </w:rPr>
        <w:t>performance became the guiding principle, overcoming multifaceted challenges posed by this comprehensive technology stack.</w:t>
      </w:r>
    </w:p>
    <w:p w14:paraId="635306BB" w14:textId="77777777" w:rsidR="006D2086" w:rsidRPr="00074E98" w:rsidRDefault="006D2086" w:rsidP="006D2086">
      <w:pPr>
        <w:spacing w:after="0"/>
        <w:ind w:left="370"/>
        <w:rPr>
          <w:sz w:val="24"/>
          <w:szCs w:val="24"/>
          <w:lang w:val="en-US" w:eastAsia="en-US" w:bidi="ar-SA"/>
        </w:rPr>
      </w:pPr>
    </w:p>
    <w:p w14:paraId="23EBE8D3" w14:textId="77777777" w:rsidR="001673A2" w:rsidRDefault="00074E98" w:rsidP="001673A2">
      <w:pPr>
        <w:spacing w:after="0"/>
        <w:ind w:left="370"/>
        <w:rPr>
          <w:sz w:val="24"/>
          <w:szCs w:val="24"/>
          <w:lang w:val="en-US" w:eastAsia="en-US" w:bidi="ar-SA"/>
        </w:rPr>
      </w:pPr>
      <w:r w:rsidRPr="00074E98">
        <w:rPr>
          <w:sz w:val="24"/>
          <w:szCs w:val="24"/>
          <w:lang w:val="en-US" w:eastAsia="en-US" w:bidi="ar-SA"/>
        </w:rPr>
        <w:t>5.6 Lessons Learned: A Tapestry</w:t>
      </w:r>
      <w:r w:rsidR="00C06E7E">
        <w:rPr>
          <w:sz w:val="24"/>
          <w:szCs w:val="24"/>
          <w:lang w:val="en-US" w:eastAsia="en-US" w:bidi="ar-SA"/>
        </w:rPr>
        <w:t xml:space="preserve"> with</w:t>
      </w:r>
      <w:r w:rsidR="00CE5DA4">
        <w:rPr>
          <w:sz w:val="24"/>
          <w:szCs w:val="24"/>
          <w:lang w:val="en-US" w:eastAsia="en-US" w:bidi="ar-SA"/>
        </w:rPr>
        <w:t xml:space="preserve"> reference as well as citations </w:t>
      </w:r>
      <w:r w:rsidR="00C06E7E">
        <w:rPr>
          <w:sz w:val="24"/>
          <w:szCs w:val="24"/>
          <w:lang w:val="en-US" w:eastAsia="en-US" w:bidi="ar-SA"/>
        </w:rPr>
        <w:t xml:space="preserve">to </w:t>
      </w:r>
      <w:r w:rsidRPr="00074E98">
        <w:rPr>
          <w:sz w:val="24"/>
          <w:szCs w:val="24"/>
          <w:lang w:val="en-US" w:eastAsia="en-US" w:bidi="ar-SA"/>
        </w:rPr>
        <w:t>Expertise Enhancement</w:t>
      </w:r>
      <w:r w:rsidR="001673A2">
        <w:rPr>
          <w:sz w:val="24"/>
          <w:szCs w:val="24"/>
          <w:lang w:val="en-US" w:eastAsia="en-US" w:bidi="ar-SA"/>
        </w:rPr>
        <w:t xml:space="preserve"> </w:t>
      </w:r>
    </w:p>
    <w:p w14:paraId="510814FF" w14:textId="076CE499" w:rsidR="00B96FEE" w:rsidRPr="007511D8" w:rsidRDefault="00074E98" w:rsidP="001673A2">
      <w:pPr>
        <w:spacing w:after="0"/>
        <w:ind w:left="370"/>
        <w:rPr>
          <w:lang w:val="en-US" w:eastAsia="en-US" w:bidi="ar-SA"/>
        </w:rPr>
      </w:pPr>
      <w:r w:rsidRPr="007511D8">
        <w:rPr>
          <w:lang w:val="en-US" w:eastAsia="en-US" w:bidi="ar-SA"/>
        </w:rPr>
        <w:t>The challenges served as invaluable learning experiences, emphasizing the need</w:t>
      </w:r>
      <w:r w:rsidR="00C06E7E" w:rsidRPr="007511D8">
        <w:rPr>
          <w:lang w:val="en-US" w:eastAsia="en-US" w:bidi="ar-SA"/>
        </w:rPr>
        <w:t xml:space="preserve"> for the purpose of </w:t>
      </w:r>
      <w:r w:rsidRPr="007511D8">
        <w:rPr>
          <w:lang w:val="en-US" w:eastAsia="en-US" w:bidi="ar-SA"/>
        </w:rPr>
        <w:t>a comprehensive understanding</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the entire technology stack. The intricate tapestry woven by HTML, CSS, JavaScript,</w:t>
      </w:r>
      <w:r w:rsidR="00C06E7E" w:rsidRPr="007511D8">
        <w:rPr>
          <w:lang w:val="en-US" w:eastAsia="en-US" w:bidi="ar-SA"/>
        </w:rPr>
        <w:t xml:space="preserve"> as well as </w:t>
      </w:r>
      <w:r w:rsidRPr="007511D8">
        <w:rPr>
          <w:lang w:val="en-US" w:eastAsia="en-US" w:bidi="ar-SA"/>
        </w:rPr>
        <w:t xml:space="preserve">C++ demanded cross-stack expertise, fostering an environment where </w:t>
      </w:r>
      <w:proofErr w:type="gramStart"/>
      <w:r w:rsidRPr="007511D8">
        <w:rPr>
          <w:lang w:val="en-US" w:eastAsia="en-US" w:bidi="ar-SA"/>
        </w:rPr>
        <w:t>the collective</w:t>
      </w:r>
      <w:proofErr w:type="gramEnd"/>
      <w:r w:rsidRPr="007511D8">
        <w:rPr>
          <w:lang w:val="en-US" w:eastAsia="en-US" w:bidi="ar-SA"/>
        </w:rPr>
        <w:t xml:space="preserve"> knowledge</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the development team seamlessly converged.</w:t>
      </w:r>
      <w:r w:rsidR="00BD7203" w:rsidRPr="007511D8">
        <w:rPr>
          <w:lang w:val="en-US" w:eastAsia="en-US" w:bidi="ar-SA"/>
        </w:rPr>
        <w:t xml:space="preserve"> </w:t>
      </w:r>
      <w:r w:rsidRPr="007511D8">
        <w:rPr>
          <w:lang w:val="en-US" w:eastAsia="en-US" w:bidi="ar-SA"/>
        </w:rPr>
        <w:t>Armed with a nuanced</w:t>
      </w:r>
      <w:r w:rsidR="00C06E7E" w:rsidRPr="007511D8">
        <w:rPr>
          <w:lang w:val="en-US" w:eastAsia="en-US" w:bidi="ar-SA"/>
        </w:rPr>
        <w:t xml:space="preserve"> as well as </w:t>
      </w:r>
      <w:r w:rsidRPr="007511D8">
        <w:rPr>
          <w:lang w:val="en-US" w:eastAsia="en-US" w:bidi="ar-SA"/>
        </w:rPr>
        <w:t>detailed perspective on the integration</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Pr="007511D8">
        <w:rPr>
          <w:lang w:val="en-US" w:eastAsia="en-US" w:bidi="ar-SA"/>
        </w:rPr>
        <w:t>these technologies, the following sections delve into how this cohesive technological ecosystem contributes to the success</w:t>
      </w:r>
      <w:r w:rsidR="00C06E7E" w:rsidRPr="007511D8">
        <w:rPr>
          <w:lang w:val="en-US" w:eastAsia="en-US" w:bidi="ar-SA"/>
        </w:rPr>
        <w:t xml:space="preserve"> with</w:t>
      </w:r>
      <w:r w:rsidR="00CE5DA4" w:rsidRPr="007511D8">
        <w:rPr>
          <w:lang w:val="en-US" w:eastAsia="en-US" w:bidi="ar-SA"/>
        </w:rPr>
        <w:t xml:space="preserve"> reference as well as citations </w:t>
      </w:r>
      <w:r w:rsidR="00C06E7E" w:rsidRPr="007511D8">
        <w:rPr>
          <w:lang w:val="en-US" w:eastAsia="en-US" w:bidi="ar-SA"/>
        </w:rPr>
        <w:t xml:space="preserve">to </w:t>
      </w:r>
      <w:r w:rsidR="00BB6464" w:rsidRPr="007511D8">
        <w:rPr>
          <w:lang w:val="en-US" w:eastAsia="en-US" w:bidi="ar-SA"/>
        </w:rPr>
        <w:t>the Our</w:t>
      </w:r>
      <w:r w:rsidR="00C06E7E" w:rsidRPr="007511D8">
        <w:rPr>
          <w:lang w:val="en-US" w:eastAsia="en-US" w:bidi="ar-SA"/>
        </w:rPr>
        <w:t xml:space="preserve"> project</w:t>
      </w:r>
      <w:r w:rsidR="00CE5DA4" w:rsidRPr="007511D8">
        <w:rPr>
          <w:lang w:val="en-US" w:eastAsia="en-US" w:bidi="ar-SA"/>
        </w:rPr>
        <w:t xml:space="preserve"> application as well as implementation </w:t>
      </w:r>
      <w:r w:rsidR="00C06E7E" w:rsidRPr="007511D8">
        <w:rPr>
          <w:lang w:val="en-US" w:eastAsia="en-US" w:bidi="ar-SA"/>
        </w:rPr>
        <w:t>built revolving around solving the issue with</w:t>
      </w:r>
      <w:r w:rsidR="00CE5DA4" w:rsidRPr="007511D8">
        <w:rPr>
          <w:lang w:val="en-US" w:eastAsia="en-US" w:bidi="ar-SA"/>
        </w:rPr>
        <w:t xml:space="preserve"> reference as well as citations </w:t>
      </w:r>
      <w:r w:rsidR="00C06E7E" w:rsidRPr="007511D8">
        <w:rPr>
          <w:lang w:val="en-US" w:eastAsia="en-US" w:bidi="ar-SA"/>
        </w:rPr>
        <w:t>to not very well organized time table in the existing</w:t>
      </w:r>
      <w:r w:rsidR="00CE5DA4" w:rsidRPr="007511D8">
        <w:rPr>
          <w:lang w:val="en-US" w:eastAsia="en-US" w:bidi="ar-SA"/>
        </w:rPr>
        <w:t xml:space="preserve"> structure as well as system application as well as implementation </w:t>
      </w:r>
      <w:r w:rsidR="00C06E7E" w:rsidRPr="007511D8">
        <w:rPr>
          <w:lang w:val="en-US" w:eastAsia="en-US" w:bidi="ar-SA"/>
        </w:rPr>
        <w:t>very commonly as well as extremely popularly also known by the name we have given to it</w:t>
      </w:r>
      <w:r w:rsidR="00BB6464" w:rsidRPr="007511D8">
        <w:rPr>
          <w:lang w:val="en-US" w:eastAsia="en-US" w:bidi="ar-SA"/>
        </w:rPr>
        <w:t xml:space="preserve"> </w:t>
      </w:r>
      <w:proofErr w:type="spellStart"/>
      <w:r w:rsidR="00BB6464" w:rsidRPr="007511D8">
        <w:rPr>
          <w:lang w:val="en-US" w:eastAsia="en-US" w:bidi="ar-SA"/>
        </w:rPr>
        <w:t>Rilli</w:t>
      </w:r>
      <w:proofErr w:type="spellEnd"/>
      <w:r w:rsidR="00BB6464" w:rsidRPr="007511D8">
        <w:rPr>
          <w:lang w:val="en-US" w:eastAsia="en-US" w:bidi="ar-SA"/>
        </w:rPr>
        <w:t xml:space="preserve"> timetable</w:t>
      </w:r>
      <w:r w:rsidRPr="007511D8">
        <w:rPr>
          <w:lang w:val="en-US" w:eastAsia="en-US" w:bidi="ar-SA"/>
        </w:rPr>
        <w:t xml:space="preserve"> system.</w:t>
      </w:r>
    </w:p>
    <w:p w14:paraId="7FC01C96" w14:textId="77777777" w:rsidR="00BC2E7C" w:rsidRDefault="00BC2E7C">
      <w:pPr>
        <w:spacing w:after="160" w:line="259" w:lineRule="auto"/>
        <w:ind w:left="0" w:firstLine="0"/>
        <w:jc w:val="left"/>
        <w:rPr>
          <w:rFonts w:ascii="Calibri" w:eastAsia="Calibri" w:hAnsi="Calibri" w:cs="Calibri"/>
          <w:b/>
          <w:sz w:val="44"/>
          <w:lang w:val="en-US" w:eastAsia="en-US" w:bidi="ar-SA"/>
        </w:rPr>
      </w:pPr>
      <w:r>
        <w:br w:type="page"/>
      </w:r>
    </w:p>
    <w:p w14:paraId="06A4CBA1" w14:textId="2B83C052" w:rsidR="00C03FF5" w:rsidRDefault="00D60B58" w:rsidP="00D60B58">
      <w:pPr>
        <w:pStyle w:val="Heading1"/>
        <w:numPr>
          <w:ilvl w:val="0"/>
          <w:numId w:val="23"/>
        </w:numPr>
      </w:pPr>
      <w:r>
        <w:lastRenderedPageBreak/>
        <w:t xml:space="preserve">Chapter 6: </w:t>
      </w:r>
      <w:r w:rsidR="00C03FF5" w:rsidRPr="00C03FF5">
        <w:t>Source Code</w:t>
      </w:r>
    </w:p>
    <w:p w14:paraId="5FF125DF" w14:textId="10C97141" w:rsidR="00DD5906" w:rsidRDefault="005E6EF2" w:rsidP="00DD5906">
      <w:pPr>
        <w:pStyle w:val="Heading2"/>
        <w:numPr>
          <w:ilvl w:val="1"/>
          <w:numId w:val="27"/>
        </w:numPr>
        <w:rPr>
          <w:sz w:val="32"/>
          <w:szCs w:val="18"/>
        </w:rPr>
      </w:pPr>
      <w:r w:rsidRPr="00396AAE">
        <w:rPr>
          <w:sz w:val="32"/>
          <w:szCs w:val="18"/>
        </w:rPr>
        <w:t>https://github.com/Sherzybath/Rilli.git</w:t>
      </w:r>
    </w:p>
    <w:p w14:paraId="51C691D7" w14:textId="7C28743B" w:rsidR="00D60B58" w:rsidRPr="00DD5906" w:rsidRDefault="00DD5906" w:rsidP="00DD5906">
      <w:pPr>
        <w:spacing w:after="160" w:line="259" w:lineRule="auto"/>
        <w:ind w:left="0" w:firstLine="0"/>
        <w:jc w:val="left"/>
        <w:rPr>
          <w:rFonts w:ascii="Calibri" w:eastAsia="Calibri" w:hAnsi="Calibri" w:cs="Calibri"/>
          <w:b/>
          <w:sz w:val="32"/>
          <w:szCs w:val="18"/>
          <w:lang w:val="en-US" w:eastAsia="en-US" w:bidi="ar-SA"/>
        </w:rPr>
      </w:pPr>
      <w:r>
        <w:rPr>
          <w:sz w:val="32"/>
          <w:szCs w:val="18"/>
        </w:rPr>
        <w:br w:type="page"/>
      </w:r>
    </w:p>
    <w:p w14:paraId="069A8BCD" w14:textId="76B973A2" w:rsidR="00BC2E7C" w:rsidRDefault="00D60B58" w:rsidP="00D60B58">
      <w:pPr>
        <w:pStyle w:val="Heading1"/>
        <w:numPr>
          <w:ilvl w:val="0"/>
          <w:numId w:val="23"/>
        </w:numPr>
      </w:pPr>
      <w:r>
        <w:lastRenderedPageBreak/>
        <w:t xml:space="preserve">Chapter 7: </w:t>
      </w:r>
      <w:r w:rsidR="00C03FF5" w:rsidRPr="00C03FF5">
        <w:t>Results</w:t>
      </w:r>
    </w:p>
    <w:p w14:paraId="0F6AC53A" w14:textId="36A3BF72" w:rsidR="000A6C69" w:rsidRPr="000A6C69" w:rsidRDefault="009F6C60" w:rsidP="00DD5906">
      <w:pPr>
        <w:pStyle w:val="Heading2"/>
        <w:ind w:firstLine="710"/>
      </w:pPr>
      <w:r>
        <w:t>7</w:t>
      </w:r>
      <w:r w:rsidR="000A6C69">
        <w:t>.</w:t>
      </w:r>
      <w:r w:rsidR="000A6C69">
        <w:t>1</w:t>
      </w:r>
      <w:r w:rsidR="000A6C69">
        <w:t xml:space="preserve"> </w:t>
      </w:r>
      <w:r w:rsidR="005E6EF2" w:rsidRPr="00396AAE">
        <w:rPr>
          <w:sz w:val="32"/>
          <w:szCs w:val="18"/>
        </w:rPr>
        <w:t>Improved Operational Efficiency:</w:t>
      </w:r>
    </w:p>
    <w:p w14:paraId="452B8A6E" w14:textId="64DC6EA8" w:rsidR="005E6EF2" w:rsidRPr="001673A2" w:rsidRDefault="005E6EF2" w:rsidP="001673A2">
      <w:pPr>
        <w:spacing w:after="0"/>
        <w:rPr>
          <w:rFonts w:eastAsia="Calibri"/>
          <w:b/>
          <w:lang w:val="en-US" w:eastAsia="en-US" w:bidi="ar-SA"/>
        </w:rPr>
      </w:pPr>
      <w:r w:rsidRPr="000A6C69">
        <w:rPr>
          <w:rFonts w:eastAsia="Calibri"/>
          <w:b/>
          <w:lang w:val="en-US" w:eastAsia="en-US" w:bidi="ar-SA"/>
        </w:rPr>
        <w:t>Streamlined Timetable Creation:</w:t>
      </w:r>
      <w:r w:rsidR="001673A2">
        <w:rPr>
          <w:rFonts w:eastAsia="Calibri"/>
          <w:b/>
          <w:lang w:val="en-US" w:eastAsia="en-US" w:bidi="ar-SA"/>
        </w:rPr>
        <w:t xml:space="preserve"> </w:t>
      </w:r>
      <w:r w:rsidR="00BB6464" w:rsidRPr="005E6EF2">
        <w:rPr>
          <w:rFonts w:eastAsia="Calibri"/>
          <w:lang w:val="en-US" w:eastAsia="en-US" w:bidi="ar-SA"/>
        </w:rPr>
        <w:t>The</w:t>
      </w:r>
      <w:r w:rsidR="00BB6464">
        <w:rPr>
          <w:rFonts w:eastAsia="Calibri"/>
          <w:lang w:val="en-US" w:eastAsia="en-US" w:bidi="ar-SA"/>
        </w:rPr>
        <w:t xml:space="preserve"> Our</w:t>
      </w:r>
      <w:r w:rsidR="00C06E7E">
        <w:rPr>
          <w:rFonts w:eastAsia="Calibri"/>
          <w:lang w:val="en-US" w:eastAsia="en-US" w:bidi="ar-SA"/>
        </w:rPr>
        <w:t xml:space="preserve"> project</w:t>
      </w:r>
      <w:r w:rsidR="00CE5DA4">
        <w:rPr>
          <w:rFonts w:eastAsia="Calibri"/>
          <w:lang w:val="en-US" w:eastAsia="en-US" w:bidi="ar-SA"/>
        </w:rPr>
        <w:t xml:space="preserve"> application as well as implementation </w:t>
      </w:r>
      <w:r w:rsidR="00C06E7E">
        <w:rPr>
          <w:rFonts w:eastAsia="Calibri"/>
          <w:lang w:val="en-US" w:eastAsia="en-US" w:bidi="ar-SA"/>
        </w:rPr>
        <w:t>built revolving around solving the issue with</w:t>
      </w:r>
      <w:r w:rsidR="00CE5DA4">
        <w:rPr>
          <w:rFonts w:eastAsia="Calibri"/>
          <w:lang w:val="en-US" w:eastAsia="en-US" w:bidi="ar-SA"/>
        </w:rPr>
        <w:t xml:space="preserve"> reference as well as citations </w:t>
      </w:r>
      <w:r w:rsidR="00C06E7E">
        <w:rPr>
          <w:rFonts w:eastAsia="Calibri"/>
          <w:lang w:val="en-US" w:eastAsia="en-US" w:bidi="ar-SA"/>
        </w:rPr>
        <w:t>to not very well organized time table in the existing</w:t>
      </w:r>
      <w:r w:rsidR="00CE5DA4">
        <w:rPr>
          <w:rFonts w:eastAsia="Calibri"/>
          <w:lang w:val="en-US" w:eastAsia="en-US" w:bidi="ar-SA"/>
        </w:rPr>
        <w:t xml:space="preserve"> structure as well as system application as well as implementation </w:t>
      </w:r>
      <w:r w:rsidR="00C06E7E">
        <w:rPr>
          <w:rFonts w:eastAsia="Calibri"/>
          <w:lang w:val="en-US" w:eastAsia="en-US" w:bidi="ar-SA"/>
        </w:rPr>
        <w:t>very commonly as well as extremely popularly also known by the name we have given to it</w:t>
      </w:r>
      <w:r w:rsidR="00BB6464">
        <w:rPr>
          <w:rFonts w:eastAsia="Calibri"/>
          <w:lang w:val="en-US" w:eastAsia="en-US" w:bidi="ar-SA"/>
        </w:rPr>
        <w:t xml:space="preserve"> </w:t>
      </w:r>
      <w:proofErr w:type="spellStart"/>
      <w:r w:rsidR="00BB6464">
        <w:rPr>
          <w:rFonts w:eastAsia="Calibri"/>
          <w:lang w:val="en-US" w:eastAsia="en-US" w:bidi="ar-SA"/>
        </w:rPr>
        <w:t>Rilli</w:t>
      </w:r>
      <w:proofErr w:type="spellEnd"/>
      <w:r w:rsidR="00BB6464">
        <w:rPr>
          <w:rFonts w:eastAsia="Calibri"/>
          <w:lang w:val="en-US" w:eastAsia="en-US" w:bidi="ar-SA"/>
        </w:rPr>
        <w:t xml:space="preserve"> </w:t>
      </w:r>
      <w:r w:rsidR="00BB6464" w:rsidRPr="005E6EF2">
        <w:rPr>
          <w:rFonts w:eastAsia="Calibri"/>
          <w:lang w:val="en-US" w:eastAsia="en-US" w:bidi="ar-SA"/>
        </w:rPr>
        <w:t>Timetable</w:t>
      </w:r>
      <w:r w:rsidR="00CE5DA4">
        <w:rPr>
          <w:rFonts w:eastAsia="Calibri"/>
          <w:lang w:val="en-US" w:eastAsia="en-US" w:bidi="ar-SA"/>
        </w:rPr>
        <w:t xml:space="preserve"> structure as well as system </w:t>
      </w:r>
      <w:r w:rsidRPr="005E6EF2">
        <w:rPr>
          <w:rFonts w:eastAsia="Calibri"/>
          <w:lang w:val="en-US" w:eastAsia="en-US" w:bidi="ar-SA"/>
        </w:rPr>
        <w:t>has revolutionized the timetable creation process, offering moderators a swift</w:t>
      </w:r>
      <w:r w:rsidR="00C06E7E">
        <w:rPr>
          <w:rFonts w:eastAsia="Calibri"/>
          <w:lang w:val="en-US" w:eastAsia="en-US" w:bidi="ar-SA"/>
        </w:rPr>
        <w:t xml:space="preserve"> as well as </w:t>
      </w:r>
      <w:r w:rsidRPr="005E6EF2">
        <w:rPr>
          <w:rFonts w:eastAsia="Calibri"/>
          <w:lang w:val="en-US" w:eastAsia="en-US" w:bidi="ar-SA"/>
        </w:rPr>
        <w:t>efficient platform to allocate schedules to students. The dynamic scheduling management ensures a seamless process, enhancing overall academic efficiency.</w:t>
      </w:r>
    </w:p>
    <w:p w14:paraId="0A2003C7" w14:textId="394CA963" w:rsidR="005E6EF2" w:rsidRPr="001673A2" w:rsidRDefault="005E6EF2" w:rsidP="001673A2">
      <w:pPr>
        <w:spacing w:after="0"/>
        <w:rPr>
          <w:rFonts w:eastAsia="Calibri"/>
          <w:b/>
          <w:lang w:val="en-US" w:eastAsia="en-US" w:bidi="ar-SA"/>
        </w:rPr>
      </w:pPr>
      <w:r w:rsidRPr="000A6C69">
        <w:rPr>
          <w:rFonts w:eastAsia="Calibri"/>
          <w:b/>
          <w:lang w:val="en-US" w:eastAsia="en-US" w:bidi="ar-SA"/>
        </w:rPr>
        <w:t>Efficient Access</w:t>
      </w:r>
      <w:r w:rsidR="00C06E7E">
        <w:rPr>
          <w:rFonts w:eastAsia="Calibri"/>
          <w:b/>
          <w:lang w:val="en-US" w:eastAsia="en-US" w:bidi="ar-SA"/>
        </w:rPr>
        <w:t xml:space="preserve"> for the purpose of </w:t>
      </w:r>
      <w:r w:rsidRPr="000A6C69">
        <w:rPr>
          <w:rFonts w:eastAsia="Calibri"/>
          <w:b/>
          <w:lang w:val="en-US" w:eastAsia="en-US" w:bidi="ar-SA"/>
        </w:rPr>
        <w:t>Students:</w:t>
      </w:r>
      <w:r w:rsidR="001673A2">
        <w:rPr>
          <w:rFonts w:eastAsia="Calibri"/>
          <w:b/>
          <w:lang w:val="en-US" w:eastAsia="en-US" w:bidi="ar-SA"/>
        </w:rPr>
        <w:t xml:space="preserve"> </w:t>
      </w:r>
      <w:r w:rsidRPr="005E6EF2">
        <w:rPr>
          <w:rFonts w:eastAsia="Calibri"/>
          <w:lang w:val="en-US" w:eastAsia="en-US" w:bidi="ar-SA"/>
        </w:rPr>
        <w:t>The</w:t>
      </w:r>
      <w:r w:rsidR="00CE5DA4">
        <w:rPr>
          <w:rFonts w:eastAsia="Calibri"/>
          <w:lang w:val="en-US" w:eastAsia="en-US" w:bidi="ar-SA"/>
        </w:rPr>
        <w:t xml:space="preserve"> structure as well as system </w:t>
      </w:r>
      <w:r w:rsidRPr="005E6EF2">
        <w:rPr>
          <w:rFonts w:eastAsia="Calibri"/>
          <w:lang w:val="en-US" w:eastAsia="en-US" w:bidi="ar-SA"/>
        </w:rPr>
        <w:t>has streamlined access to schedules</w:t>
      </w:r>
      <w:r w:rsidR="00C06E7E">
        <w:rPr>
          <w:rFonts w:eastAsia="Calibri"/>
          <w:lang w:val="en-US" w:eastAsia="en-US" w:bidi="ar-SA"/>
        </w:rPr>
        <w:t xml:space="preserve"> for the purpose of </w:t>
      </w:r>
      <w:r w:rsidRPr="005E6EF2">
        <w:rPr>
          <w:rFonts w:eastAsia="Calibri"/>
          <w:lang w:val="en-US" w:eastAsia="en-US" w:bidi="ar-SA"/>
        </w:rPr>
        <w:t>students, reducing the time spent searching</w:t>
      </w:r>
      <w:r w:rsidR="00C06E7E">
        <w:rPr>
          <w:rFonts w:eastAsia="Calibri"/>
          <w:lang w:val="en-US" w:eastAsia="en-US" w:bidi="ar-SA"/>
        </w:rPr>
        <w:t xml:space="preserve"> for the purpose of </w:t>
      </w:r>
      <w:r w:rsidRPr="005E6EF2">
        <w:rPr>
          <w:rFonts w:eastAsia="Calibri"/>
          <w:lang w:val="en-US" w:eastAsia="en-US" w:bidi="ar-SA"/>
        </w:rPr>
        <w:t>timetable information. This efficient access enhances the overall operational flow</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academic activities.</w:t>
      </w:r>
    </w:p>
    <w:p w14:paraId="1960FE03" w14:textId="69BA7003" w:rsidR="005E6EF2" w:rsidRPr="001673A2" w:rsidRDefault="005E6EF2" w:rsidP="001673A2">
      <w:pPr>
        <w:spacing w:after="0"/>
        <w:rPr>
          <w:rFonts w:eastAsia="Calibri"/>
          <w:b/>
          <w:lang w:val="en-US" w:eastAsia="en-US" w:bidi="ar-SA"/>
        </w:rPr>
      </w:pPr>
      <w:r w:rsidRPr="000A6C69">
        <w:rPr>
          <w:rFonts w:eastAsia="Calibri"/>
          <w:b/>
          <w:lang w:val="en-US" w:eastAsia="en-US" w:bidi="ar-SA"/>
        </w:rPr>
        <w:t>Real-Time Schedule Monitoring:</w:t>
      </w:r>
      <w:r w:rsidR="001673A2">
        <w:rPr>
          <w:rFonts w:eastAsia="Calibri"/>
          <w:b/>
          <w:lang w:val="en-US" w:eastAsia="en-US" w:bidi="ar-SA"/>
        </w:rPr>
        <w:t xml:space="preserve"> </w:t>
      </w:r>
      <w:r w:rsidRPr="005E6EF2">
        <w:rPr>
          <w:rFonts w:eastAsia="Calibri"/>
          <w:lang w:val="en-US" w:eastAsia="en-US" w:bidi="ar-SA"/>
        </w:rPr>
        <w:t>Dynamic updates in the</w:t>
      </w:r>
      <w:r w:rsidR="00CE5DA4">
        <w:rPr>
          <w:rFonts w:eastAsia="Calibri"/>
          <w:lang w:val="en-US" w:eastAsia="en-US" w:bidi="ar-SA"/>
        </w:rPr>
        <w:t xml:space="preserve"> structure as well as system </w:t>
      </w:r>
      <w:r w:rsidRPr="005E6EF2">
        <w:rPr>
          <w:rFonts w:eastAsia="Calibri"/>
          <w:lang w:val="en-US" w:eastAsia="en-US" w:bidi="ar-SA"/>
        </w:rPr>
        <w:t>allow</w:t>
      </w:r>
      <w:r w:rsidR="00C06E7E">
        <w:rPr>
          <w:rFonts w:eastAsia="Calibri"/>
          <w:lang w:val="en-US" w:eastAsia="en-US" w:bidi="ar-SA"/>
        </w:rPr>
        <w:t xml:space="preserve"> for the purpose of </w:t>
      </w:r>
      <w:r w:rsidRPr="005E6EF2">
        <w:rPr>
          <w:rFonts w:eastAsia="Calibri"/>
          <w:lang w:val="en-US" w:eastAsia="en-US" w:bidi="ar-SA"/>
        </w:rPr>
        <w:t>real-time monitoring</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schedule availability. This feature ensures that accurate information about class schedules is readily accessible, facilitating a smoother academic experience.</w:t>
      </w:r>
    </w:p>
    <w:p w14:paraId="38FD752F" w14:textId="77777777" w:rsidR="005E6EF2" w:rsidRPr="005E6EF2" w:rsidRDefault="005E6EF2" w:rsidP="005E6EF2">
      <w:pPr>
        <w:rPr>
          <w:rFonts w:eastAsia="Calibri"/>
          <w:lang w:val="en-US" w:eastAsia="en-US" w:bidi="ar-SA"/>
        </w:rPr>
      </w:pPr>
    </w:p>
    <w:p w14:paraId="5110C588" w14:textId="2926E5EC" w:rsidR="000A6C69" w:rsidRPr="000A6C69" w:rsidRDefault="009F6C60" w:rsidP="00DD5906">
      <w:pPr>
        <w:pStyle w:val="Heading2"/>
        <w:ind w:firstLine="710"/>
      </w:pPr>
      <w:r>
        <w:t>7</w:t>
      </w:r>
      <w:r w:rsidR="000A6C69">
        <w:t xml:space="preserve">.2 </w:t>
      </w:r>
      <w:r w:rsidR="005E6EF2" w:rsidRPr="005E6EF2">
        <w:t>Enhanced Accuracy:</w:t>
      </w:r>
    </w:p>
    <w:p w14:paraId="0AC90784" w14:textId="40AD0116" w:rsidR="005E6EF2" w:rsidRPr="00CC5899" w:rsidRDefault="005E6EF2" w:rsidP="00DD5906">
      <w:pPr>
        <w:spacing w:after="0"/>
        <w:rPr>
          <w:rFonts w:eastAsia="Calibri"/>
          <w:b/>
          <w:lang w:val="en-US" w:eastAsia="en-US" w:bidi="ar-SA"/>
        </w:rPr>
      </w:pPr>
      <w:r w:rsidRPr="000A6C69">
        <w:rPr>
          <w:rFonts w:eastAsia="Calibri"/>
          <w:b/>
          <w:lang w:val="en-US" w:eastAsia="en-US" w:bidi="ar-SA"/>
        </w:rPr>
        <w:t>Reduced Scheduling Errors:</w:t>
      </w:r>
      <w:r w:rsidR="001673A2">
        <w:rPr>
          <w:rFonts w:eastAsia="Calibri"/>
          <w:b/>
          <w:lang w:val="en-US" w:eastAsia="en-US" w:bidi="ar-SA"/>
        </w:rPr>
        <w:t xml:space="preserve"> </w:t>
      </w:r>
      <w:r w:rsidRPr="005E6EF2">
        <w:rPr>
          <w:rFonts w:eastAsia="Calibri"/>
          <w:lang w:val="en-US" w:eastAsia="en-US" w:bidi="ar-SA"/>
        </w:rPr>
        <w:t>The structured approach</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00BB6464" w:rsidRPr="005E6EF2">
        <w:rPr>
          <w:rFonts w:eastAsia="Calibri"/>
          <w:lang w:val="en-US" w:eastAsia="en-US" w:bidi="ar-SA"/>
        </w:rPr>
        <w:t>the</w:t>
      </w:r>
      <w:r w:rsidR="00BB6464">
        <w:rPr>
          <w:rFonts w:eastAsia="Calibri"/>
          <w:lang w:val="en-US" w:eastAsia="en-US" w:bidi="ar-SA"/>
        </w:rPr>
        <w:t xml:space="preserve"> Our</w:t>
      </w:r>
      <w:r w:rsidR="00C06E7E">
        <w:rPr>
          <w:rFonts w:eastAsia="Calibri"/>
          <w:lang w:val="en-US" w:eastAsia="en-US" w:bidi="ar-SA"/>
        </w:rPr>
        <w:t xml:space="preserve"> project</w:t>
      </w:r>
      <w:r w:rsidR="00CE5DA4">
        <w:rPr>
          <w:rFonts w:eastAsia="Calibri"/>
          <w:lang w:val="en-US" w:eastAsia="en-US" w:bidi="ar-SA"/>
        </w:rPr>
        <w:t xml:space="preserve"> application as well as implementation </w:t>
      </w:r>
      <w:r w:rsidR="00C06E7E">
        <w:rPr>
          <w:rFonts w:eastAsia="Calibri"/>
          <w:lang w:val="en-US" w:eastAsia="en-US" w:bidi="ar-SA"/>
        </w:rPr>
        <w:t>built revolving around solving the issue with</w:t>
      </w:r>
      <w:r w:rsidR="00CE5DA4">
        <w:rPr>
          <w:rFonts w:eastAsia="Calibri"/>
          <w:lang w:val="en-US" w:eastAsia="en-US" w:bidi="ar-SA"/>
        </w:rPr>
        <w:t xml:space="preserve"> reference as well as citations </w:t>
      </w:r>
      <w:r w:rsidR="00C06E7E">
        <w:rPr>
          <w:rFonts w:eastAsia="Calibri"/>
          <w:lang w:val="en-US" w:eastAsia="en-US" w:bidi="ar-SA"/>
        </w:rPr>
        <w:t>to not very well organized time table in the existing</w:t>
      </w:r>
      <w:r w:rsidR="00CE5DA4">
        <w:rPr>
          <w:rFonts w:eastAsia="Calibri"/>
          <w:lang w:val="en-US" w:eastAsia="en-US" w:bidi="ar-SA"/>
        </w:rPr>
        <w:t xml:space="preserve"> structure as well as system application as well as implementation </w:t>
      </w:r>
      <w:r w:rsidR="00C06E7E">
        <w:rPr>
          <w:rFonts w:eastAsia="Calibri"/>
          <w:lang w:val="en-US" w:eastAsia="en-US" w:bidi="ar-SA"/>
        </w:rPr>
        <w:t>very commonly as well as extremely popularly also known by the name we have given to it</w:t>
      </w:r>
      <w:r w:rsidR="00BB6464">
        <w:rPr>
          <w:rFonts w:eastAsia="Calibri"/>
          <w:lang w:val="en-US" w:eastAsia="en-US" w:bidi="ar-SA"/>
        </w:rPr>
        <w:t xml:space="preserve"> </w:t>
      </w:r>
      <w:proofErr w:type="spellStart"/>
      <w:r w:rsidR="00BB6464">
        <w:rPr>
          <w:rFonts w:eastAsia="Calibri"/>
          <w:lang w:val="en-US" w:eastAsia="en-US" w:bidi="ar-SA"/>
        </w:rPr>
        <w:t>Rilli</w:t>
      </w:r>
      <w:proofErr w:type="spellEnd"/>
      <w:r w:rsidR="00CE5DA4">
        <w:rPr>
          <w:rFonts w:eastAsia="Calibri"/>
          <w:lang w:val="en-US" w:eastAsia="en-US" w:bidi="ar-SA"/>
        </w:rPr>
        <w:t xml:space="preserve"> structure as well as system </w:t>
      </w:r>
      <w:r w:rsidRPr="005E6EF2">
        <w:rPr>
          <w:rFonts w:eastAsia="Calibri"/>
          <w:lang w:val="en-US" w:eastAsia="en-US" w:bidi="ar-SA"/>
        </w:rPr>
        <w:t>has minimized errors in scheduling, resulting in increased accuracy in class allocation</w:t>
      </w:r>
      <w:r w:rsidR="00C06E7E">
        <w:rPr>
          <w:rFonts w:eastAsia="Calibri"/>
          <w:lang w:val="en-US" w:eastAsia="en-US" w:bidi="ar-SA"/>
        </w:rPr>
        <w:t xml:space="preserve"> as well as </w:t>
      </w:r>
      <w:r w:rsidRPr="005E6EF2">
        <w:rPr>
          <w:rFonts w:eastAsia="Calibri"/>
          <w:lang w:val="en-US" w:eastAsia="en-US" w:bidi="ar-SA"/>
        </w:rPr>
        <w:t>student timetables.</w:t>
      </w:r>
    </w:p>
    <w:p w14:paraId="63828487" w14:textId="6E6D505F" w:rsidR="000A6C69" w:rsidRDefault="005E6EF2" w:rsidP="00DD5906">
      <w:pPr>
        <w:spacing w:after="0"/>
        <w:rPr>
          <w:rFonts w:eastAsia="Calibri"/>
          <w:lang w:val="en-US" w:eastAsia="en-US" w:bidi="ar-SA"/>
        </w:rPr>
      </w:pPr>
      <w:r w:rsidRPr="000A6C69">
        <w:rPr>
          <w:rFonts w:eastAsia="Calibri"/>
          <w:b/>
          <w:lang w:val="en-US" w:eastAsia="en-US" w:bidi="ar-SA"/>
        </w:rPr>
        <w:t>Precise Academic Records:</w:t>
      </w:r>
      <w:r w:rsidR="001673A2">
        <w:rPr>
          <w:rFonts w:eastAsia="Calibri"/>
          <w:b/>
          <w:lang w:val="en-US" w:eastAsia="en-US" w:bidi="ar-SA"/>
        </w:rPr>
        <w:t xml:space="preserve"> </w:t>
      </w:r>
      <w:r w:rsidRPr="005E6EF2">
        <w:rPr>
          <w:rFonts w:eastAsia="Calibri"/>
          <w:lang w:val="en-US" w:eastAsia="en-US" w:bidi="ar-SA"/>
        </w:rPr>
        <w:t>Student</w:t>
      </w:r>
      <w:r w:rsidR="00C06E7E">
        <w:rPr>
          <w:rFonts w:eastAsia="Calibri"/>
          <w:lang w:val="en-US" w:eastAsia="en-US" w:bidi="ar-SA"/>
        </w:rPr>
        <w:t xml:space="preserve"> as well as </w:t>
      </w:r>
      <w:r w:rsidRPr="005E6EF2">
        <w:rPr>
          <w:rFonts w:eastAsia="Calibri"/>
          <w:lang w:val="en-US" w:eastAsia="en-US" w:bidi="ar-SA"/>
        </w:rPr>
        <w:t>schedule information is now accurately stored</w:t>
      </w:r>
      <w:r w:rsidR="00C06E7E">
        <w:rPr>
          <w:rFonts w:eastAsia="Calibri"/>
          <w:lang w:val="en-US" w:eastAsia="en-US" w:bidi="ar-SA"/>
        </w:rPr>
        <w:t xml:space="preserve"> as well as </w:t>
      </w:r>
      <w:r w:rsidRPr="005E6EF2">
        <w:rPr>
          <w:rFonts w:eastAsia="Calibri"/>
          <w:lang w:val="en-US" w:eastAsia="en-US" w:bidi="ar-SA"/>
        </w:rPr>
        <w:t>managed, reducing the likelihood</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errors in record-keeping</w:t>
      </w:r>
      <w:r w:rsidR="00C06E7E">
        <w:rPr>
          <w:rFonts w:eastAsia="Calibri"/>
          <w:lang w:val="en-US" w:eastAsia="en-US" w:bidi="ar-SA"/>
        </w:rPr>
        <w:t xml:space="preserve"> as well as </w:t>
      </w:r>
      <w:r w:rsidRPr="005E6EF2">
        <w:rPr>
          <w:rFonts w:eastAsia="Calibri"/>
          <w:lang w:val="en-US" w:eastAsia="en-US" w:bidi="ar-SA"/>
        </w:rPr>
        <w:t>ensuring precise academic</w:t>
      </w:r>
      <w:r w:rsidR="002D2817">
        <w:rPr>
          <w:rFonts w:eastAsia="Calibri"/>
          <w:lang w:val="en-US" w:eastAsia="en-US" w:bidi="ar-SA"/>
        </w:rPr>
        <w:t xml:space="preserve"> data and factorial figures </w:t>
      </w:r>
      <w:r w:rsidRPr="005E6EF2">
        <w:rPr>
          <w:rFonts w:eastAsia="Calibri"/>
          <w:lang w:val="en-US" w:eastAsia="en-US" w:bidi="ar-SA"/>
        </w:rPr>
        <w:t>management.</w:t>
      </w:r>
    </w:p>
    <w:p w14:paraId="1A50C0C6" w14:textId="77777777" w:rsidR="00DD5906" w:rsidRPr="001673A2" w:rsidRDefault="00DD5906" w:rsidP="00DD5906">
      <w:pPr>
        <w:spacing w:after="0"/>
        <w:rPr>
          <w:rFonts w:eastAsia="Calibri"/>
          <w:b/>
          <w:lang w:val="en-US" w:eastAsia="en-US" w:bidi="ar-SA"/>
        </w:rPr>
      </w:pPr>
    </w:p>
    <w:p w14:paraId="582A9E5D" w14:textId="0CEAAA2A" w:rsidR="005E6EF2" w:rsidRPr="005E6EF2" w:rsidRDefault="009F6C60" w:rsidP="000A6C69">
      <w:pPr>
        <w:pStyle w:val="Heading2"/>
        <w:ind w:firstLine="710"/>
      </w:pPr>
      <w:r>
        <w:t>7</w:t>
      </w:r>
      <w:r w:rsidR="000A6C69">
        <w:t xml:space="preserve">.3 </w:t>
      </w:r>
      <w:r w:rsidR="005E6EF2" w:rsidRPr="005E6EF2">
        <w:t>Better</w:t>
      </w:r>
      <w:r w:rsidR="002D2817">
        <w:t xml:space="preserve"> data </w:t>
      </w:r>
      <w:r w:rsidR="005E6EF2" w:rsidRPr="005E6EF2">
        <w:t>Storage</w:t>
      </w:r>
      <w:r w:rsidR="00C06E7E">
        <w:t xml:space="preserve"> as well as </w:t>
      </w:r>
      <w:r w:rsidR="005E6EF2" w:rsidRPr="005E6EF2">
        <w:t>Management:</w:t>
      </w:r>
    </w:p>
    <w:p w14:paraId="0B4852BA" w14:textId="460857F1" w:rsidR="005E6EF2" w:rsidRPr="007D3CC2" w:rsidRDefault="005E6EF2" w:rsidP="00DD5906">
      <w:pPr>
        <w:spacing w:after="0"/>
        <w:ind w:left="0" w:firstLine="0"/>
        <w:rPr>
          <w:rFonts w:eastAsia="Calibri"/>
          <w:b/>
          <w:lang w:val="en-US" w:eastAsia="en-US" w:bidi="ar-SA"/>
        </w:rPr>
      </w:pPr>
      <w:r w:rsidRPr="000A6C69">
        <w:rPr>
          <w:rFonts w:eastAsia="Calibri"/>
          <w:b/>
          <w:lang w:val="en-US" w:eastAsia="en-US" w:bidi="ar-SA"/>
        </w:rPr>
        <w:t>Optimized</w:t>
      </w:r>
      <w:r w:rsidR="002D2817">
        <w:rPr>
          <w:rFonts w:eastAsia="Calibri"/>
          <w:b/>
          <w:lang w:val="en-US" w:eastAsia="en-US" w:bidi="ar-SA"/>
        </w:rPr>
        <w:t xml:space="preserve"> data </w:t>
      </w:r>
      <w:r w:rsidRPr="000A6C69">
        <w:rPr>
          <w:rFonts w:eastAsia="Calibri"/>
          <w:b/>
          <w:lang w:val="en-US" w:eastAsia="en-US" w:bidi="ar-SA"/>
        </w:rPr>
        <w:t>Accessibility:</w:t>
      </w:r>
      <w:r w:rsidR="007D3CC2">
        <w:rPr>
          <w:rFonts w:eastAsia="Calibri"/>
          <w:b/>
          <w:lang w:val="en-US" w:eastAsia="en-US" w:bidi="ar-SA"/>
        </w:rPr>
        <w:t xml:space="preserve"> </w:t>
      </w:r>
      <w:r w:rsidRPr="005E6EF2">
        <w:rPr>
          <w:rFonts w:eastAsia="Calibri"/>
          <w:lang w:val="en-US" w:eastAsia="en-US" w:bidi="ar-SA"/>
        </w:rPr>
        <w:t>Data retrieval</w:t>
      </w:r>
      <w:r w:rsidR="00C06E7E">
        <w:rPr>
          <w:rFonts w:eastAsia="Calibri"/>
          <w:lang w:val="en-US" w:eastAsia="en-US" w:bidi="ar-SA"/>
        </w:rPr>
        <w:t xml:space="preserve"> as well as </w:t>
      </w:r>
      <w:r w:rsidRPr="005E6EF2">
        <w:rPr>
          <w:rFonts w:eastAsia="Calibri"/>
          <w:lang w:val="en-US" w:eastAsia="en-US" w:bidi="ar-SA"/>
        </w:rPr>
        <w:t>accessibility have significantly improved, offering moderators quick</w:t>
      </w:r>
      <w:r w:rsidR="00C06E7E">
        <w:rPr>
          <w:rFonts w:eastAsia="Calibri"/>
          <w:lang w:val="en-US" w:eastAsia="en-US" w:bidi="ar-SA"/>
        </w:rPr>
        <w:t xml:space="preserve"> as well as </w:t>
      </w:r>
      <w:r w:rsidRPr="005E6EF2">
        <w:rPr>
          <w:rFonts w:eastAsia="Calibri"/>
          <w:lang w:val="en-US" w:eastAsia="en-US" w:bidi="ar-SA"/>
        </w:rPr>
        <w:t>efficient access to student schedules</w:t>
      </w:r>
      <w:r w:rsidR="00C06E7E">
        <w:rPr>
          <w:rFonts w:eastAsia="Calibri"/>
          <w:lang w:val="en-US" w:eastAsia="en-US" w:bidi="ar-SA"/>
        </w:rPr>
        <w:t xml:space="preserve"> as well as </w:t>
      </w:r>
      <w:r w:rsidRPr="005E6EF2">
        <w:rPr>
          <w:rFonts w:eastAsia="Calibri"/>
          <w:lang w:val="en-US" w:eastAsia="en-US" w:bidi="ar-SA"/>
        </w:rPr>
        <w:t>classroom availability status.</w:t>
      </w:r>
    </w:p>
    <w:p w14:paraId="25DF052C" w14:textId="77777777" w:rsidR="00642CCC" w:rsidRDefault="005E6EF2" w:rsidP="00DD5906">
      <w:pPr>
        <w:spacing w:after="0"/>
        <w:rPr>
          <w:rFonts w:eastAsia="Calibri"/>
          <w:b/>
          <w:lang w:val="en-US" w:eastAsia="en-US" w:bidi="ar-SA"/>
        </w:rPr>
      </w:pPr>
      <w:r w:rsidRPr="000A6C69">
        <w:rPr>
          <w:rFonts w:eastAsia="Calibri"/>
          <w:b/>
          <w:lang w:val="en-US" w:eastAsia="en-US" w:bidi="ar-SA"/>
        </w:rPr>
        <w:t>Dynamic</w:t>
      </w:r>
      <w:r w:rsidR="00C06E7E">
        <w:rPr>
          <w:rFonts w:eastAsia="Calibri"/>
          <w:b/>
          <w:lang w:val="en-US" w:eastAsia="en-US" w:bidi="ar-SA"/>
        </w:rPr>
        <w:t xml:space="preserve"> </w:t>
      </w:r>
      <w:r w:rsidR="00CE5DA4">
        <w:rPr>
          <w:rFonts w:eastAsia="Calibri"/>
          <w:b/>
          <w:lang w:val="en-US" w:eastAsia="en-US" w:bidi="ar-SA"/>
        </w:rPr>
        <w:t xml:space="preserve">and </w:t>
      </w:r>
      <w:r w:rsidRPr="000A6C69">
        <w:rPr>
          <w:rFonts w:eastAsia="Calibri"/>
          <w:b/>
          <w:lang w:val="en-US" w:eastAsia="en-US" w:bidi="ar-SA"/>
        </w:rPr>
        <w:t>Efficient Record-Keeping:</w:t>
      </w:r>
      <w:r w:rsidR="007D3CC2">
        <w:rPr>
          <w:rFonts w:eastAsia="Calibri"/>
          <w:b/>
          <w:lang w:val="en-US" w:eastAsia="en-US" w:bidi="ar-SA"/>
        </w:rPr>
        <w:t xml:space="preserve"> </w:t>
      </w:r>
      <w:r w:rsidRPr="005E6EF2">
        <w:rPr>
          <w:rFonts w:eastAsia="Calibri"/>
          <w:lang w:val="en-US" w:eastAsia="en-US" w:bidi="ar-SA"/>
        </w:rPr>
        <w:t>The system's implementation has facilitated dynamic</w:t>
      </w:r>
      <w:r w:rsidR="00C06E7E">
        <w:rPr>
          <w:rFonts w:eastAsia="Calibri"/>
          <w:lang w:val="en-US" w:eastAsia="en-US" w:bidi="ar-SA"/>
        </w:rPr>
        <w:t xml:space="preserve"> as well as </w:t>
      </w:r>
      <w:r w:rsidRPr="005E6EF2">
        <w:rPr>
          <w:rFonts w:eastAsia="Calibri"/>
          <w:lang w:val="en-US" w:eastAsia="en-US" w:bidi="ar-SA"/>
        </w:rPr>
        <w:t>efficient management</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scheduling records, enabling organized storage</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student information</w:t>
      </w:r>
      <w:r w:rsidR="00C06E7E">
        <w:rPr>
          <w:rFonts w:eastAsia="Calibri"/>
          <w:lang w:val="en-US" w:eastAsia="en-US" w:bidi="ar-SA"/>
        </w:rPr>
        <w:t xml:space="preserve"> as well as </w:t>
      </w:r>
      <w:r w:rsidRPr="005E6EF2">
        <w:rPr>
          <w:rFonts w:eastAsia="Calibri"/>
          <w:lang w:val="en-US" w:eastAsia="en-US" w:bidi="ar-SA"/>
        </w:rPr>
        <w:t>academic histories.</w:t>
      </w:r>
    </w:p>
    <w:p w14:paraId="7E5ABDBA" w14:textId="223D547D" w:rsidR="005E6EF2" w:rsidRPr="00642CCC" w:rsidRDefault="005E6EF2" w:rsidP="00640F9A">
      <w:pPr>
        <w:spacing w:after="0"/>
        <w:rPr>
          <w:rFonts w:eastAsia="Calibri"/>
          <w:b/>
          <w:lang w:val="en-US" w:eastAsia="en-US" w:bidi="ar-SA"/>
        </w:rPr>
      </w:pPr>
      <w:r w:rsidRPr="000A6C69">
        <w:rPr>
          <w:rFonts w:eastAsia="Calibri"/>
          <w:b/>
          <w:lang w:val="en-US" w:eastAsia="en-US" w:bidi="ar-SA"/>
        </w:rPr>
        <w:t>Structured Student Profiles:</w:t>
      </w:r>
      <w:r w:rsidR="00642CCC">
        <w:rPr>
          <w:rFonts w:eastAsia="Calibri"/>
          <w:b/>
          <w:lang w:val="en-US" w:eastAsia="en-US" w:bidi="ar-SA"/>
        </w:rPr>
        <w:t xml:space="preserve"> </w:t>
      </w:r>
      <w:r w:rsidRPr="005E6EF2">
        <w:rPr>
          <w:rFonts w:eastAsia="Calibri"/>
          <w:lang w:val="en-US" w:eastAsia="en-US" w:bidi="ar-SA"/>
        </w:rPr>
        <w:t xml:space="preserve">The system's enhancements have led to </w:t>
      </w:r>
      <w:proofErr w:type="spellStart"/>
      <w:r w:rsidRPr="005E6EF2">
        <w:rPr>
          <w:rFonts w:eastAsia="Calibri"/>
          <w:lang w:val="en-US" w:eastAsia="en-US" w:bidi="ar-SA"/>
        </w:rPr>
        <w:t>structured</w:t>
      </w:r>
      <w:proofErr w:type="spellEnd"/>
      <w:r w:rsidR="00C06E7E">
        <w:rPr>
          <w:rFonts w:eastAsia="Calibri"/>
          <w:lang w:val="en-US" w:eastAsia="en-US" w:bidi="ar-SA"/>
        </w:rPr>
        <w:t xml:space="preserve"> as well as </w:t>
      </w:r>
      <w:r w:rsidRPr="005E6EF2">
        <w:rPr>
          <w:rFonts w:eastAsia="Calibri"/>
          <w:lang w:val="en-US" w:eastAsia="en-US" w:bidi="ar-SA"/>
        </w:rPr>
        <w:t>well-maintained student profiles, aiding in better understanding</w:t>
      </w:r>
      <w:r w:rsidR="00C06E7E">
        <w:rPr>
          <w:rFonts w:eastAsia="Calibri"/>
          <w:lang w:val="en-US" w:eastAsia="en-US" w:bidi="ar-SA"/>
        </w:rPr>
        <w:t xml:space="preserve"> as well as </w:t>
      </w:r>
      <w:r w:rsidRPr="005E6EF2">
        <w:rPr>
          <w:rFonts w:eastAsia="Calibri"/>
          <w:lang w:val="en-US" w:eastAsia="en-US" w:bidi="ar-SA"/>
        </w:rPr>
        <w:t>accommodating individual academic preferences</w:t>
      </w:r>
      <w:r w:rsidR="00C06E7E">
        <w:rPr>
          <w:rFonts w:eastAsia="Calibri"/>
          <w:lang w:val="en-US" w:eastAsia="en-US" w:bidi="ar-SA"/>
        </w:rPr>
        <w:t xml:space="preserve"> as well as </w:t>
      </w:r>
      <w:r w:rsidRPr="005E6EF2">
        <w:rPr>
          <w:rFonts w:eastAsia="Calibri"/>
          <w:lang w:val="en-US" w:eastAsia="en-US" w:bidi="ar-SA"/>
        </w:rPr>
        <w:t>requirements.</w:t>
      </w:r>
    </w:p>
    <w:p w14:paraId="7A2D827A" w14:textId="77777777" w:rsidR="005E6EF2" w:rsidRPr="005E6EF2" w:rsidRDefault="005E6EF2" w:rsidP="005E6EF2">
      <w:pPr>
        <w:rPr>
          <w:rFonts w:eastAsia="Calibri"/>
          <w:lang w:val="en-US" w:eastAsia="en-US" w:bidi="ar-SA"/>
        </w:rPr>
      </w:pPr>
    </w:p>
    <w:p w14:paraId="3EF3708A" w14:textId="078791A8" w:rsidR="005E6EF2" w:rsidRPr="005E6EF2" w:rsidRDefault="009F6C60" w:rsidP="000A6C69">
      <w:pPr>
        <w:pStyle w:val="Heading2"/>
        <w:ind w:firstLine="710"/>
      </w:pPr>
      <w:r>
        <w:t>7</w:t>
      </w:r>
      <w:r w:rsidR="000A6C69">
        <w:t xml:space="preserve">.4 </w:t>
      </w:r>
      <w:r w:rsidR="005E6EF2" w:rsidRPr="005E6EF2">
        <w:t>Overall</w:t>
      </w:r>
      <w:r w:rsidR="00CE5DA4">
        <w:t xml:space="preserve"> structure </w:t>
      </w:r>
      <w:r w:rsidR="002D2817">
        <w:t xml:space="preserve">and </w:t>
      </w:r>
      <w:r w:rsidR="00CE5DA4">
        <w:t xml:space="preserve">system </w:t>
      </w:r>
      <w:r w:rsidR="005E6EF2" w:rsidRPr="005E6EF2">
        <w:t>Impact:</w:t>
      </w:r>
    </w:p>
    <w:p w14:paraId="729447BA" w14:textId="77777777" w:rsidR="000A6C69" w:rsidRPr="000A6C69" w:rsidRDefault="000A6C69" w:rsidP="000A6C69">
      <w:pPr>
        <w:rPr>
          <w:rFonts w:eastAsia="Calibri"/>
          <w:lang w:val="en-US" w:eastAsia="en-US" w:bidi="ar-SA"/>
        </w:rPr>
      </w:pPr>
    </w:p>
    <w:p w14:paraId="285C9033" w14:textId="26421501" w:rsidR="005E6EF2" w:rsidRPr="00642CCC" w:rsidRDefault="005E6EF2" w:rsidP="00640F9A">
      <w:pPr>
        <w:spacing w:after="0"/>
        <w:rPr>
          <w:rFonts w:eastAsia="Calibri"/>
          <w:b/>
          <w:lang w:val="en-US" w:eastAsia="en-US" w:bidi="ar-SA"/>
        </w:rPr>
      </w:pPr>
      <w:r w:rsidRPr="000A6C69">
        <w:rPr>
          <w:rFonts w:eastAsia="Calibri"/>
          <w:b/>
          <w:lang w:val="en-US" w:eastAsia="en-US" w:bidi="ar-SA"/>
        </w:rPr>
        <w:lastRenderedPageBreak/>
        <w:t>Enhanced Academic Experience:</w:t>
      </w:r>
      <w:r w:rsidR="00642CCC">
        <w:rPr>
          <w:rFonts w:eastAsia="Calibri"/>
          <w:b/>
          <w:lang w:val="en-US" w:eastAsia="en-US" w:bidi="ar-SA"/>
        </w:rPr>
        <w:t xml:space="preserve"> </w:t>
      </w:r>
      <w:r w:rsidRPr="005E6EF2">
        <w:rPr>
          <w:rFonts w:eastAsia="Calibri"/>
          <w:lang w:val="en-US" w:eastAsia="en-US" w:bidi="ar-SA"/>
        </w:rPr>
        <w:t>The improved efficiency in timetable creation, accurate record-keeping,</w:t>
      </w:r>
      <w:r w:rsidR="00C06E7E">
        <w:rPr>
          <w:rFonts w:eastAsia="Calibri"/>
          <w:lang w:val="en-US" w:eastAsia="en-US" w:bidi="ar-SA"/>
        </w:rPr>
        <w:t xml:space="preserve"> as well as </w:t>
      </w:r>
      <w:r w:rsidRPr="005E6EF2">
        <w:rPr>
          <w:rFonts w:eastAsia="Calibri"/>
          <w:lang w:val="en-US" w:eastAsia="en-US" w:bidi="ar-SA"/>
        </w:rPr>
        <w:t>streamlined processes have collectively contributed to an enhanced academic experience, resulting in increased student satisfaction.</w:t>
      </w:r>
    </w:p>
    <w:p w14:paraId="5C7C50E2" w14:textId="51AE2E22" w:rsidR="005E6EF2" w:rsidRPr="00642CCC" w:rsidRDefault="005E6EF2" w:rsidP="00640F9A">
      <w:pPr>
        <w:spacing w:after="0"/>
        <w:ind w:left="0" w:firstLine="0"/>
        <w:rPr>
          <w:rFonts w:eastAsia="Calibri"/>
          <w:b/>
          <w:lang w:val="en-US" w:eastAsia="en-US" w:bidi="ar-SA"/>
        </w:rPr>
      </w:pPr>
      <w:r w:rsidRPr="000A6C69">
        <w:rPr>
          <w:rFonts w:eastAsia="Calibri"/>
          <w:b/>
          <w:lang w:val="en-US" w:eastAsia="en-US" w:bidi="ar-SA"/>
        </w:rPr>
        <w:t>Optimized Moderator Productivity:</w:t>
      </w:r>
      <w:r w:rsidR="00642CCC">
        <w:rPr>
          <w:rFonts w:eastAsia="Calibri"/>
          <w:b/>
          <w:lang w:val="en-US" w:eastAsia="en-US" w:bidi="ar-SA"/>
        </w:rPr>
        <w:t xml:space="preserve"> </w:t>
      </w:r>
      <w:r w:rsidRPr="005E6EF2">
        <w:rPr>
          <w:rFonts w:eastAsia="Calibri"/>
          <w:lang w:val="en-US" w:eastAsia="en-US" w:bidi="ar-SA"/>
        </w:rPr>
        <w:t>With streamlined processes</w:t>
      </w:r>
      <w:r w:rsidR="00C06E7E">
        <w:rPr>
          <w:rFonts w:eastAsia="Calibri"/>
          <w:lang w:val="en-US" w:eastAsia="en-US" w:bidi="ar-SA"/>
        </w:rPr>
        <w:t xml:space="preserve"> as well as </w:t>
      </w:r>
      <w:r w:rsidRPr="005E6EF2">
        <w:rPr>
          <w:rFonts w:eastAsia="Calibri"/>
          <w:lang w:val="en-US" w:eastAsia="en-US" w:bidi="ar-SA"/>
        </w:rPr>
        <w:t>improved</w:t>
      </w:r>
      <w:r w:rsidR="002D2817">
        <w:rPr>
          <w:rFonts w:eastAsia="Calibri"/>
          <w:lang w:val="en-US" w:eastAsia="en-US" w:bidi="ar-SA"/>
        </w:rPr>
        <w:t xml:space="preserve"> data and factorial figures </w:t>
      </w:r>
      <w:r w:rsidRPr="005E6EF2">
        <w:rPr>
          <w:rFonts w:eastAsia="Calibri"/>
          <w:lang w:val="en-US" w:eastAsia="en-US" w:bidi="ar-SA"/>
        </w:rPr>
        <w:t>accessibility, moderators' productivity has been boosted, enabling them to focus more on academic guidance rather than administrative tasks.</w:t>
      </w:r>
    </w:p>
    <w:p w14:paraId="7F556D9B" w14:textId="6B658C97" w:rsidR="007D3CC2" w:rsidRPr="001673A2" w:rsidRDefault="005E6EF2" w:rsidP="001673A2">
      <w:pPr>
        <w:ind w:left="0" w:firstLine="0"/>
        <w:rPr>
          <w:rFonts w:eastAsia="Calibri"/>
          <w:b/>
          <w:lang w:val="en-US" w:eastAsia="en-US" w:bidi="ar-SA"/>
        </w:rPr>
      </w:pPr>
      <w:r w:rsidRPr="000A6C69">
        <w:rPr>
          <w:rFonts w:eastAsia="Calibri"/>
          <w:b/>
          <w:lang w:val="en-US" w:eastAsia="en-US" w:bidi="ar-SA"/>
        </w:rPr>
        <w:t>Efficient Resource Utilization:</w:t>
      </w:r>
      <w:r w:rsidR="00642CCC">
        <w:rPr>
          <w:rFonts w:eastAsia="Calibri"/>
          <w:b/>
          <w:lang w:val="en-US" w:eastAsia="en-US" w:bidi="ar-SA"/>
        </w:rPr>
        <w:t xml:space="preserve"> </w:t>
      </w:r>
      <w:r w:rsidR="00BB6464" w:rsidRPr="005E6EF2">
        <w:rPr>
          <w:rFonts w:eastAsia="Calibri"/>
          <w:lang w:val="en-US" w:eastAsia="en-US" w:bidi="ar-SA"/>
        </w:rPr>
        <w:t>The</w:t>
      </w:r>
      <w:r w:rsidR="00BB6464">
        <w:rPr>
          <w:rFonts w:eastAsia="Calibri"/>
          <w:lang w:val="en-US" w:eastAsia="en-US" w:bidi="ar-SA"/>
        </w:rPr>
        <w:t xml:space="preserve"> Our</w:t>
      </w:r>
      <w:r w:rsidR="00C06E7E">
        <w:rPr>
          <w:rFonts w:eastAsia="Calibri"/>
          <w:lang w:val="en-US" w:eastAsia="en-US" w:bidi="ar-SA"/>
        </w:rPr>
        <w:t xml:space="preserve"> project</w:t>
      </w:r>
      <w:r w:rsidR="00CE5DA4">
        <w:rPr>
          <w:rFonts w:eastAsia="Calibri"/>
          <w:lang w:val="en-US" w:eastAsia="en-US" w:bidi="ar-SA"/>
        </w:rPr>
        <w:t xml:space="preserve"> application as well as implementation </w:t>
      </w:r>
      <w:r w:rsidR="00C06E7E">
        <w:rPr>
          <w:rFonts w:eastAsia="Calibri"/>
          <w:lang w:val="en-US" w:eastAsia="en-US" w:bidi="ar-SA"/>
        </w:rPr>
        <w:t>built revolving around solving the issue with</w:t>
      </w:r>
      <w:r w:rsidR="00CE5DA4">
        <w:rPr>
          <w:rFonts w:eastAsia="Calibri"/>
          <w:lang w:val="en-US" w:eastAsia="en-US" w:bidi="ar-SA"/>
        </w:rPr>
        <w:t xml:space="preserve"> reference as well as citations </w:t>
      </w:r>
      <w:r w:rsidR="00C06E7E">
        <w:rPr>
          <w:rFonts w:eastAsia="Calibri"/>
          <w:lang w:val="en-US" w:eastAsia="en-US" w:bidi="ar-SA"/>
        </w:rPr>
        <w:t>to not very well organized time table in the existing</w:t>
      </w:r>
      <w:r w:rsidR="00CE5DA4">
        <w:rPr>
          <w:rFonts w:eastAsia="Calibri"/>
          <w:lang w:val="en-US" w:eastAsia="en-US" w:bidi="ar-SA"/>
        </w:rPr>
        <w:t xml:space="preserve"> structure as well as system application as well as implementation </w:t>
      </w:r>
      <w:r w:rsidR="00C06E7E">
        <w:rPr>
          <w:rFonts w:eastAsia="Calibri"/>
          <w:lang w:val="en-US" w:eastAsia="en-US" w:bidi="ar-SA"/>
        </w:rPr>
        <w:t>very commonly as well as extremely popularly also known by the name we have given to it</w:t>
      </w:r>
      <w:r w:rsidR="00BB6464">
        <w:rPr>
          <w:rFonts w:eastAsia="Calibri"/>
          <w:lang w:val="en-US" w:eastAsia="en-US" w:bidi="ar-SA"/>
        </w:rPr>
        <w:t xml:space="preserve"> </w:t>
      </w:r>
      <w:proofErr w:type="spellStart"/>
      <w:r w:rsidR="00BB6464">
        <w:rPr>
          <w:rFonts w:eastAsia="Calibri"/>
          <w:lang w:val="en-US" w:eastAsia="en-US" w:bidi="ar-SA"/>
        </w:rPr>
        <w:t>Rilli</w:t>
      </w:r>
      <w:proofErr w:type="spellEnd"/>
      <w:r w:rsidR="00BB6464">
        <w:rPr>
          <w:rFonts w:eastAsia="Calibri"/>
          <w:lang w:val="en-US" w:eastAsia="en-US" w:bidi="ar-SA"/>
        </w:rPr>
        <w:t xml:space="preserve"> </w:t>
      </w:r>
      <w:r w:rsidR="00BB6464" w:rsidRPr="005E6EF2">
        <w:rPr>
          <w:rFonts w:eastAsia="Calibri"/>
          <w:lang w:val="en-US" w:eastAsia="en-US" w:bidi="ar-SA"/>
        </w:rPr>
        <w:t>Timetable</w:t>
      </w:r>
      <w:r w:rsidR="00CE5DA4">
        <w:rPr>
          <w:rFonts w:eastAsia="Calibri"/>
          <w:lang w:val="en-US" w:eastAsia="en-US" w:bidi="ar-SA"/>
        </w:rPr>
        <w:t xml:space="preserve"> structure as well as system </w:t>
      </w:r>
      <w:r w:rsidRPr="005E6EF2">
        <w:rPr>
          <w:rFonts w:eastAsia="Calibri"/>
          <w:lang w:val="en-US" w:eastAsia="en-US" w:bidi="ar-SA"/>
        </w:rPr>
        <w:t>enhancements have optimized the utilization</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Pr="005E6EF2">
        <w:rPr>
          <w:rFonts w:eastAsia="Calibri"/>
          <w:lang w:val="en-US" w:eastAsia="en-US" w:bidi="ar-SA"/>
        </w:rPr>
        <w:t>academic resources, ensuring classrooms</w:t>
      </w:r>
      <w:r w:rsidR="00C06E7E">
        <w:rPr>
          <w:rFonts w:eastAsia="Calibri"/>
          <w:lang w:val="en-US" w:eastAsia="en-US" w:bidi="ar-SA"/>
        </w:rPr>
        <w:t xml:space="preserve"> as well as </w:t>
      </w:r>
      <w:r w:rsidRPr="005E6EF2">
        <w:rPr>
          <w:rFonts w:eastAsia="Calibri"/>
          <w:lang w:val="en-US" w:eastAsia="en-US" w:bidi="ar-SA"/>
        </w:rPr>
        <w:t>schedules are efficiently allocated, leading to a more organized</w:t>
      </w:r>
      <w:r w:rsidR="00C06E7E">
        <w:rPr>
          <w:rFonts w:eastAsia="Calibri"/>
          <w:lang w:val="en-US" w:eastAsia="en-US" w:bidi="ar-SA"/>
        </w:rPr>
        <w:t xml:space="preserve"> as well as </w:t>
      </w:r>
      <w:r w:rsidRPr="005E6EF2">
        <w:rPr>
          <w:rFonts w:eastAsia="Calibri"/>
          <w:lang w:val="en-US" w:eastAsia="en-US" w:bidi="ar-SA"/>
        </w:rPr>
        <w:t>effective educational model.</w:t>
      </w:r>
      <w:r w:rsidR="00353E04">
        <w:rPr>
          <w:rFonts w:eastAsia="Calibri"/>
          <w:lang w:val="en-US" w:eastAsia="en-US" w:bidi="ar-SA"/>
        </w:rPr>
        <w:t xml:space="preserve"> </w:t>
      </w:r>
      <w:r w:rsidRPr="005E6EF2">
        <w:rPr>
          <w:rFonts w:eastAsia="Calibri"/>
          <w:lang w:val="en-US" w:eastAsia="en-US" w:bidi="ar-SA"/>
        </w:rPr>
        <w:t>These notable improvements signify the success</w:t>
      </w:r>
      <w:r w:rsidR="00C06E7E">
        <w:rPr>
          <w:rFonts w:eastAsia="Calibri"/>
          <w:lang w:val="en-US" w:eastAsia="en-US" w:bidi="ar-SA"/>
        </w:rPr>
        <w:t xml:space="preserve"> as well as </w:t>
      </w:r>
      <w:r w:rsidRPr="005E6EF2">
        <w:rPr>
          <w:rFonts w:eastAsia="Calibri"/>
          <w:lang w:val="en-US" w:eastAsia="en-US" w:bidi="ar-SA"/>
        </w:rPr>
        <w:t>impact</w:t>
      </w:r>
      <w:r w:rsidR="00C06E7E">
        <w:rPr>
          <w:rFonts w:eastAsia="Calibri"/>
          <w:lang w:val="en-US" w:eastAsia="en-US" w:bidi="ar-SA"/>
        </w:rPr>
        <w:t xml:space="preserve"> with</w:t>
      </w:r>
      <w:r w:rsidR="00CE5DA4">
        <w:rPr>
          <w:rFonts w:eastAsia="Calibri"/>
          <w:lang w:val="en-US" w:eastAsia="en-US" w:bidi="ar-SA"/>
        </w:rPr>
        <w:t xml:space="preserve"> reference as well as citations </w:t>
      </w:r>
      <w:r w:rsidR="00C06E7E">
        <w:rPr>
          <w:rFonts w:eastAsia="Calibri"/>
          <w:lang w:val="en-US" w:eastAsia="en-US" w:bidi="ar-SA"/>
        </w:rPr>
        <w:t xml:space="preserve">to </w:t>
      </w:r>
      <w:r w:rsidR="00BB6464" w:rsidRPr="005E6EF2">
        <w:rPr>
          <w:rFonts w:eastAsia="Calibri"/>
          <w:lang w:val="en-US" w:eastAsia="en-US" w:bidi="ar-SA"/>
        </w:rPr>
        <w:t>the</w:t>
      </w:r>
      <w:r w:rsidR="00BB6464">
        <w:rPr>
          <w:rFonts w:eastAsia="Calibri"/>
          <w:lang w:val="en-US" w:eastAsia="en-US" w:bidi="ar-SA"/>
        </w:rPr>
        <w:t xml:space="preserve"> Our</w:t>
      </w:r>
      <w:r w:rsidR="00C06E7E">
        <w:rPr>
          <w:rFonts w:eastAsia="Calibri"/>
          <w:lang w:val="en-US" w:eastAsia="en-US" w:bidi="ar-SA"/>
        </w:rPr>
        <w:t xml:space="preserve"> project</w:t>
      </w:r>
      <w:r w:rsidR="00CE5DA4">
        <w:rPr>
          <w:rFonts w:eastAsia="Calibri"/>
          <w:lang w:val="en-US" w:eastAsia="en-US" w:bidi="ar-SA"/>
        </w:rPr>
        <w:t xml:space="preserve"> application as well as implementation </w:t>
      </w:r>
      <w:r w:rsidR="00C06E7E">
        <w:rPr>
          <w:rFonts w:eastAsia="Calibri"/>
          <w:lang w:val="en-US" w:eastAsia="en-US" w:bidi="ar-SA"/>
        </w:rPr>
        <w:t>built revolving around solving the issue with</w:t>
      </w:r>
      <w:r w:rsidR="00CE5DA4">
        <w:rPr>
          <w:rFonts w:eastAsia="Calibri"/>
          <w:lang w:val="en-US" w:eastAsia="en-US" w:bidi="ar-SA"/>
        </w:rPr>
        <w:t xml:space="preserve"> reference as well as citations </w:t>
      </w:r>
      <w:r w:rsidR="00C06E7E">
        <w:rPr>
          <w:rFonts w:eastAsia="Calibri"/>
          <w:lang w:val="en-US" w:eastAsia="en-US" w:bidi="ar-SA"/>
        </w:rPr>
        <w:t>to not very well organized time table in the existing</w:t>
      </w:r>
      <w:r w:rsidR="00CE5DA4">
        <w:rPr>
          <w:rFonts w:eastAsia="Calibri"/>
          <w:lang w:val="en-US" w:eastAsia="en-US" w:bidi="ar-SA"/>
        </w:rPr>
        <w:t xml:space="preserve"> structure as well as system application as well as implementation </w:t>
      </w:r>
      <w:r w:rsidR="00C06E7E">
        <w:rPr>
          <w:rFonts w:eastAsia="Calibri"/>
          <w:lang w:val="en-US" w:eastAsia="en-US" w:bidi="ar-SA"/>
        </w:rPr>
        <w:t>very commonly as well as extremely popularly also known by the name we have given to it</w:t>
      </w:r>
      <w:r w:rsidR="00BB6464">
        <w:rPr>
          <w:rFonts w:eastAsia="Calibri"/>
          <w:lang w:val="en-US" w:eastAsia="en-US" w:bidi="ar-SA"/>
        </w:rPr>
        <w:t xml:space="preserve"> </w:t>
      </w:r>
      <w:proofErr w:type="spellStart"/>
      <w:r w:rsidR="00BB6464">
        <w:rPr>
          <w:rFonts w:eastAsia="Calibri"/>
          <w:lang w:val="en-US" w:eastAsia="en-US" w:bidi="ar-SA"/>
        </w:rPr>
        <w:t>Rilli</w:t>
      </w:r>
      <w:proofErr w:type="spellEnd"/>
      <w:r w:rsidR="00BB6464">
        <w:rPr>
          <w:rFonts w:eastAsia="Calibri"/>
          <w:lang w:val="en-US" w:eastAsia="en-US" w:bidi="ar-SA"/>
        </w:rPr>
        <w:t xml:space="preserve"> </w:t>
      </w:r>
      <w:r w:rsidR="00BB6464" w:rsidRPr="005E6EF2">
        <w:rPr>
          <w:rFonts w:eastAsia="Calibri"/>
          <w:lang w:val="en-US" w:eastAsia="en-US" w:bidi="ar-SA"/>
        </w:rPr>
        <w:t>Timetable</w:t>
      </w:r>
      <w:r w:rsidR="00CE5DA4">
        <w:rPr>
          <w:rFonts w:eastAsia="Calibri"/>
          <w:lang w:val="en-US" w:eastAsia="en-US" w:bidi="ar-SA"/>
        </w:rPr>
        <w:t xml:space="preserve"> structure as well as system </w:t>
      </w:r>
      <w:r w:rsidRPr="005E6EF2">
        <w:rPr>
          <w:rFonts w:eastAsia="Calibri"/>
          <w:lang w:val="en-US" w:eastAsia="en-US" w:bidi="ar-SA"/>
        </w:rPr>
        <w:t>enhancements, portraying a</w:t>
      </w:r>
      <w:r w:rsidR="00CE5DA4">
        <w:rPr>
          <w:rFonts w:eastAsia="Calibri"/>
          <w:lang w:val="en-US" w:eastAsia="en-US" w:bidi="ar-SA"/>
        </w:rPr>
        <w:t xml:space="preserve"> structure as well as system </w:t>
      </w:r>
      <w:r w:rsidRPr="005E6EF2">
        <w:rPr>
          <w:rFonts w:eastAsia="Calibri"/>
          <w:lang w:val="en-US" w:eastAsia="en-US" w:bidi="ar-SA"/>
        </w:rPr>
        <w:t>that is not only efficient</w:t>
      </w:r>
      <w:r w:rsidR="00C06E7E">
        <w:rPr>
          <w:rFonts w:eastAsia="Calibri"/>
          <w:lang w:val="en-US" w:eastAsia="en-US" w:bidi="ar-SA"/>
        </w:rPr>
        <w:t xml:space="preserve"> as well as </w:t>
      </w:r>
      <w:r w:rsidRPr="005E6EF2">
        <w:rPr>
          <w:rFonts w:eastAsia="Calibri"/>
          <w:lang w:val="en-US" w:eastAsia="en-US" w:bidi="ar-SA"/>
        </w:rPr>
        <w:t>accurate but also conducive to a better academic experience</w:t>
      </w:r>
      <w:r w:rsidR="00C06E7E">
        <w:rPr>
          <w:rFonts w:eastAsia="Calibri"/>
          <w:lang w:val="en-US" w:eastAsia="en-US" w:bidi="ar-SA"/>
        </w:rPr>
        <w:t xml:space="preserve"> as well as </w:t>
      </w:r>
      <w:r w:rsidRPr="005E6EF2">
        <w:rPr>
          <w:rFonts w:eastAsia="Calibri"/>
          <w:lang w:val="en-US" w:eastAsia="en-US" w:bidi="ar-SA"/>
        </w:rPr>
        <w:t>streamlined operational management.</w:t>
      </w:r>
      <w:r w:rsidR="007D3CC2">
        <w:rPr>
          <w:rFonts w:eastAsia="Calibri"/>
          <w:lang w:val="en-US" w:eastAsia="en-US" w:bidi="ar-SA"/>
        </w:rPr>
        <w:br w:type="page"/>
      </w:r>
    </w:p>
    <w:p w14:paraId="364BBC18" w14:textId="77777777" w:rsidR="007D3CC2" w:rsidRPr="005E6EF2" w:rsidRDefault="007D3CC2" w:rsidP="005E6EF2">
      <w:pPr>
        <w:rPr>
          <w:rFonts w:eastAsia="Calibri"/>
          <w:lang w:val="en-US" w:eastAsia="en-US" w:bidi="ar-SA"/>
        </w:rPr>
      </w:pPr>
    </w:p>
    <w:p w14:paraId="51D35314" w14:textId="45B19AFB" w:rsidR="008C5901" w:rsidRPr="006B1265" w:rsidRDefault="00090CB6" w:rsidP="00090CB6">
      <w:pPr>
        <w:pStyle w:val="Heading1"/>
        <w:numPr>
          <w:ilvl w:val="0"/>
          <w:numId w:val="23"/>
        </w:numPr>
      </w:pPr>
      <w:r>
        <w:t>Chapter 8:</w:t>
      </w:r>
      <w:r w:rsidR="00D60B58">
        <w:t xml:space="preserve"> </w:t>
      </w:r>
      <w:r w:rsidR="00C03FF5" w:rsidRPr="00C03FF5">
        <w:t>Conclusion</w:t>
      </w:r>
    </w:p>
    <w:p w14:paraId="3DFE5084" w14:textId="65F456CA" w:rsidR="009C4474" w:rsidRPr="009C4474" w:rsidRDefault="009C4474" w:rsidP="007D3CC2">
      <w:pPr>
        <w:spacing w:after="0"/>
        <w:rPr>
          <w:lang w:val="en-US" w:eastAsia="en-US" w:bidi="ar-SA"/>
        </w:rPr>
      </w:pPr>
      <w:r w:rsidRPr="009C4474">
        <w:rPr>
          <w:lang w:val="en-US" w:eastAsia="en-US" w:bidi="ar-SA"/>
        </w:rPr>
        <w:t>In conclusion, the development</w:t>
      </w:r>
      <w:r w:rsidR="00C06E7E">
        <w:rPr>
          <w:lang w:val="en-US" w:eastAsia="en-US" w:bidi="ar-SA"/>
        </w:rPr>
        <w:t xml:space="preserve"> as well as </w:t>
      </w:r>
      <w:r w:rsidRPr="009C4474">
        <w:rPr>
          <w:lang w:val="en-US" w:eastAsia="en-US" w:bidi="ar-SA"/>
        </w:rPr>
        <w:t>implementation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00BB6464" w:rsidRPr="009C4474">
        <w:rPr>
          <w:lang w:val="en-US" w:eastAsia="en-US" w:bidi="ar-SA"/>
        </w:rPr>
        <w:t>the</w:t>
      </w:r>
      <w:r w:rsidR="00BB6464">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w:t>
      </w:r>
      <w:r w:rsidR="00BB6464">
        <w:rPr>
          <w:lang w:val="en-US" w:eastAsia="en-US" w:bidi="ar-SA"/>
        </w:rPr>
        <w:t xml:space="preserve"> </w:t>
      </w:r>
      <w:proofErr w:type="spellStart"/>
      <w:r w:rsidR="00BB6464">
        <w:rPr>
          <w:lang w:val="en-US" w:eastAsia="en-US" w:bidi="ar-SA"/>
        </w:rPr>
        <w:t>Rilli</w:t>
      </w:r>
      <w:proofErr w:type="spellEnd"/>
      <w:r w:rsidR="00BB6464">
        <w:rPr>
          <w:lang w:val="en-US" w:eastAsia="en-US" w:bidi="ar-SA"/>
        </w:rPr>
        <w:t xml:space="preserve"> </w:t>
      </w:r>
      <w:r w:rsidR="00BB6464" w:rsidRPr="009C4474">
        <w:rPr>
          <w:lang w:val="en-US" w:eastAsia="en-US" w:bidi="ar-SA"/>
        </w:rPr>
        <w:t>timetable</w:t>
      </w:r>
      <w:r w:rsidR="00CE5DA4">
        <w:rPr>
          <w:lang w:val="en-US" w:eastAsia="en-US" w:bidi="ar-SA"/>
        </w:rPr>
        <w:t xml:space="preserve"> structure as well as system </w:t>
      </w:r>
      <w:r w:rsidRPr="009C4474">
        <w:rPr>
          <w:lang w:val="en-US" w:eastAsia="en-US" w:bidi="ar-SA"/>
        </w:rPr>
        <w:t>have been a journey marked by strategic decision-making, innovative problem-solving,</w:t>
      </w:r>
      <w:r w:rsidR="00C06E7E">
        <w:rPr>
          <w:lang w:val="en-US" w:eastAsia="en-US" w:bidi="ar-SA"/>
        </w:rPr>
        <w:t xml:space="preserve"> as well as </w:t>
      </w:r>
      <w:r w:rsidRPr="009C4474">
        <w:rPr>
          <w:lang w:val="en-US" w:eastAsia="en-US" w:bidi="ar-SA"/>
        </w:rPr>
        <w:t>collaborative efforts. The integration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a comprehensive technology stack, encompassing C++</w:t>
      </w:r>
      <w:r w:rsidR="00C06E7E">
        <w:rPr>
          <w:lang w:val="en-US" w:eastAsia="en-US" w:bidi="ar-SA"/>
        </w:rPr>
        <w:t xml:space="preserve"> for the purpose of </w:t>
      </w:r>
      <w:r w:rsidRPr="009C4474">
        <w:rPr>
          <w:lang w:val="en-US" w:eastAsia="en-US" w:bidi="ar-SA"/>
        </w:rPr>
        <w:t>backend functionalities</w:t>
      </w:r>
      <w:r w:rsidR="00C06E7E">
        <w:rPr>
          <w:lang w:val="en-US" w:eastAsia="en-US" w:bidi="ar-SA"/>
        </w:rPr>
        <w:t xml:space="preserve"> as well as </w:t>
      </w:r>
      <w:r w:rsidRPr="009C4474">
        <w:rPr>
          <w:lang w:val="en-US" w:eastAsia="en-US" w:bidi="ar-SA"/>
        </w:rPr>
        <w:t>HTML, CSS,</w:t>
      </w:r>
      <w:r w:rsidR="00C06E7E">
        <w:rPr>
          <w:lang w:val="en-US" w:eastAsia="en-US" w:bidi="ar-SA"/>
        </w:rPr>
        <w:t xml:space="preserve"> as well as </w:t>
      </w:r>
      <w:r w:rsidRPr="009C4474">
        <w:rPr>
          <w:lang w:val="en-US" w:eastAsia="en-US" w:bidi="ar-SA"/>
        </w:rPr>
        <w:t>JavaScript</w:t>
      </w:r>
      <w:r w:rsidR="00C06E7E">
        <w:rPr>
          <w:lang w:val="en-US" w:eastAsia="en-US" w:bidi="ar-SA"/>
        </w:rPr>
        <w:t xml:space="preserve"> for the purpose of </w:t>
      </w:r>
      <w:r w:rsidRPr="009C4474">
        <w:rPr>
          <w:lang w:val="en-US" w:eastAsia="en-US" w:bidi="ar-SA"/>
        </w:rPr>
        <w:t>fron</w:t>
      </w:r>
      <w:r w:rsidR="00344EC5">
        <w:rPr>
          <w:lang w:val="en-US" w:eastAsia="en-US" w:bidi="ar-SA"/>
        </w:rPr>
        <w:t>ten</w:t>
      </w:r>
      <w:r w:rsidRPr="009C4474">
        <w:rPr>
          <w:lang w:val="en-US" w:eastAsia="en-US" w:bidi="ar-SA"/>
        </w:rPr>
        <w:t>d development, reflects the project's commitment to creating a seamless</w:t>
      </w:r>
      <w:r w:rsidR="00C06E7E">
        <w:rPr>
          <w:lang w:val="en-US" w:eastAsia="en-US" w:bidi="ar-SA"/>
        </w:rPr>
        <w:t xml:space="preserve"> as well as </w:t>
      </w:r>
      <w:r w:rsidRPr="009C4474">
        <w:rPr>
          <w:lang w:val="en-US" w:eastAsia="en-US" w:bidi="ar-SA"/>
        </w:rPr>
        <w:t>robust technological ecosystem.</w:t>
      </w:r>
    </w:p>
    <w:p w14:paraId="6ACB3460" w14:textId="68F8741D" w:rsidR="009C4474" w:rsidRPr="009C4474" w:rsidRDefault="009C4474" w:rsidP="007D3CC2">
      <w:pPr>
        <w:spacing w:after="0"/>
        <w:rPr>
          <w:lang w:val="en-US" w:eastAsia="en-US" w:bidi="ar-SA"/>
        </w:rPr>
      </w:pPr>
      <w:r w:rsidRPr="009C4474">
        <w:rPr>
          <w:lang w:val="en-US" w:eastAsia="en-US" w:bidi="ar-SA"/>
        </w:rPr>
        <w:t>The challenges encountered, from handling custom C++ class objects to ensuring the harmonious interplay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web development technologies, have served as valuable learning experiences. The adaptation</w:t>
      </w:r>
      <w:r w:rsidR="00C06E7E">
        <w:rPr>
          <w:lang w:val="en-US" w:eastAsia="en-US" w:bidi="ar-SA"/>
        </w:rPr>
        <w:t xml:space="preserve"> as well as </w:t>
      </w:r>
      <w:r w:rsidRPr="009C4474">
        <w:rPr>
          <w:lang w:val="en-US" w:eastAsia="en-US" w:bidi="ar-SA"/>
        </w:rPr>
        <w:t>customization strategies employed underscore the team's adaptability, versatility,</w:t>
      </w:r>
      <w:r w:rsidR="00C06E7E">
        <w:rPr>
          <w:lang w:val="en-US" w:eastAsia="en-US" w:bidi="ar-SA"/>
        </w:rPr>
        <w:t xml:space="preserve"> as well as </w:t>
      </w:r>
      <w:r w:rsidRPr="009C4474">
        <w:rPr>
          <w:lang w:val="en-US" w:eastAsia="en-US" w:bidi="ar-SA"/>
        </w:rPr>
        <w:t>dedication to delivering a high-quality solution.</w:t>
      </w:r>
    </w:p>
    <w:p w14:paraId="10A52AAF" w14:textId="7C9D8F22" w:rsidR="009C4474" w:rsidRPr="009C4474" w:rsidRDefault="009C4474" w:rsidP="007D3CC2">
      <w:pPr>
        <w:spacing w:after="0"/>
        <w:rPr>
          <w:lang w:val="en-US" w:eastAsia="en-US" w:bidi="ar-SA"/>
        </w:rPr>
      </w:pPr>
      <w:r w:rsidRPr="009C4474">
        <w:rPr>
          <w:lang w:val="en-US" w:eastAsia="en-US" w:bidi="ar-SA"/>
        </w:rPr>
        <w:t>As we reflect on the lessons learned throughout this project, it becomes evident that the holistic approach to development, balancing both fron</w:t>
      </w:r>
      <w:r w:rsidR="00344EC5">
        <w:rPr>
          <w:lang w:val="en-US" w:eastAsia="en-US" w:bidi="ar-SA"/>
        </w:rPr>
        <w:t>ten</w:t>
      </w:r>
      <w:r w:rsidRPr="009C4474">
        <w:rPr>
          <w:lang w:val="en-US" w:eastAsia="en-US" w:bidi="ar-SA"/>
        </w:rPr>
        <w:t>d</w:t>
      </w:r>
      <w:r w:rsidR="00C06E7E">
        <w:rPr>
          <w:lang w:val="en-US" w:eastAsia="en-US" w:bidi="ar-SA"/>
        </w:rPr>
        <w:t xml:space="preserve"> as well as </w:t>
      </w:r>
      <w:r w:rsidRPr="009C4474">
        <w:rPr>
          <w:lang w:val="en-US" w:eastAsia="en-US" w:bidi="ar-SA"/>
        </w:rPr>
        <w:t>backend dynamics, has been crucial to overcoming multifaceted challenges. The meticulous customization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comparison operators within C++, the orchestration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a symphony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sorting techniques,</w:t>
      </w:r>
      <w:r w:rsidR="00C06E7E">
        <w:rPr>
          <w:lang w:val="en-US" w:eastAsia="en-US" w:bidi="ar-SA"/>
        </w:rPr>
        <w:t xml:space="preserve"> as well as </w:t>
      </w:r>
      <w:r w:rsidRPr="009C4474">
        <w:rPr>
          <w:lang w:val="en-US" w:eastAsia="en-US" w:bidi="ar-SA"/>
        </w:rPr>
        <w:t>the harmonization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user interface technologies demonstrate the team's prowess in navigating complexities across the entire technology stack.</w:t>
      </w:r>
    </w:p>
    <w:p w14:paraId="6C708224" w14:textId="6C7D7B0C" w:rsidR="009C4474" w:rsidRPr="009C4474" w:rsidRDefault="00BB6464" w:rsidP="007D3CC2">
      <w:pPr>
        <w:spacing w:after="0"/>
        <w:ind w:left="0" w:firstLine="0"/>
        <w:rPr>
          <w:lang w:val="en-US" w:eastAsia="en-US" w:bidi="ar-SA"/>
        </w:rPr>
      </w:pPr>
      <w:r w:rsidRPr="009C4474">
        <w:rPr>
          <w:lang w:val="en-US" w:eastAsia="en-US" w:bidi="ar-SA"/>
        </w:rPr>
        <w:t>The</w:t>
      </w:r>
      <w:r>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w:t>
      </w:r>
      <w:r>
        <w:rPr>
          <w:lang w:val="en-US" w:eastAsia="en-US" w:bidi="ar-SA"/>
        </w:rPr>
        <w:t xml:space="preserve"> </w:t>
      </w:r>
      <w:proofErr w:type="spellStart"/>
      <w:r>
        <w:rPr>
          <w:lang w:val="en-US" w:eastAsia="en-US" w:bidi="ar-SA"/>
        </w:rPr>
        <w:t>Rilli</w:t>
      </w:r>
      <w:proofErr w:type="spellEnd"/>
      <w:r>
        <w:rPr>
          <w:lang w:val="en-US" w:eastAsia="en-US" w:bidi="ar-SA"/>
        </w:rPr>
        <w:t xml:space="preserve"> </w:t>
      </w:r>
      <w:r w:rsidRPr="009C4474">
        <w:rPr>
          <w:lang w:val="en-US" w:eastAsia="en-US" w:bidi="ar-SA"/>
        </w:rPr>
        <w:t>timetable</w:t>
      </w:r>
      <w:r w:rsidR="00CE5DA4">
        <w:rPr>
          <w:lang w:val="en-US" w:eastAsia="en-US" w:bidi="ar-SA"/>
        </w:rPr>
        <w:t xml:space="preserve"> structure as well as system </w:t>
      </w:r>
      <w:r w:rsidR="009C4474" w:rsidRPr="009C4474">
        <w:rPr>
          <w:lang w:val="en-US" w:eastAsia="en-US" w:bidi="ar-SA"/>
        </w:rPr>
        <w:t>stands as a testament to the collective expertise</w:t>
      </w:r>
      <w:r w:rsidR="00C06E7E">
        <w:rPr>
          <w:lang w:val="en-US" w:eastAsia="en-US" w:bidi="ar-SA"/>
        </w:rPr>
        <w:t xml:space="preserve"> as well as </w:t>
      </w:r>
      <w:r w:rsidR="009C4474" w:rsidRPr="009C4474">
        <w:rPr>
          <w:lang w:val="en-US" w:eastAsia="en-US" w:bidi="ar-SA"/>
        </w:rPr>
        <w:t>collaborative spirit</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009C4474" w:rsidRPr="009C4474">
        <w:rPr>
          <w:lang w:val="en-US" w:eastAsia="en-US" w:bidi="ar-SA"/>
        </w:rPr>
        <w:t>the development team. The seamless integration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009C4474" w:rsidRPr="009C4474">
        <w:rPr>
          <w:lang w:val="en-US" w:eastAsia="en-US" w:bidi="ar-SA"/>
        </w:rPr>
        <w:t xml:space="preserve">technologies, coupled with the lessons learned, </w:t>
      </w:r>
      <w:r w:rsidRPr="009C4474">
        <w:rPr>
          <w:lang w:val="en-US" w:eastAsia="en-US" w:bidi="ar-SA"/>
        </w:rPr>
        <w:t>positions</w:t>
      </w:r>
      <w:r>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 </w:t>
      </w:r>
      <w:proofErr w:type="spellStart"/>
      <w:r w:rsidR="00C06E7E">
        <w:rPr>
          <w:lang w:val="en-US" w:eastAsia="en-US" w:bidi="ar-SA"/>
        </w:rPr>
        <w:t>Rilli</w:t>
      </w:r>
      <w:proofErr w:type="spellEnd"/>
      <w:r w:rsidR="009A1E67">
        <w:rPr>
          <w:lang w:val="en-US" w:eastAsia="en-US" w:bidi="ar-SA"/>
        </w:rPr>
        <w:t xml:space="preserve"> </w:t>
      </w:r>
      <w:r w:rsidR="009C4474" w:rsidRPr="009C4474">
        <w:rPr>
          <w:lang w:val="en-US" w:eastAsia="en-US" w:bidi="ar-SA"/>
        </w:rPr>
        <w:t>as a reliable</w:t>
      </w:r>
      <w:r w:rsidR="00C06E7E">
        <w:rPr>
          <w:lang w:val="en-US" w:eastAsia="en-US" w:bidi="ar-SA"/>
        </w:rPr>
        <w:t xml:space="preserve"> as well as </w:t>
      </w:r>
      <w:r w:rsidR="009C4474" w:rsidRPr="009C4474">
        <w:rPr>
          <w:lang w:val="en-US" w:eastAsia="en-US" w:bidi="ar-SA"/>
        </w:rPr>
        <w:t>efficient solution</w:t>
      </w:r>
      <w:r w:rsidR="00C06E7E">
        <w:rPr>
          <w:lang w:val="en-US" w:eastAsia="en-US" w:bidi="ar-SA"/>
        </w:rPr>
        <w:t xml:space="preserve"> for the purpose of </w:t>
      </w:r>
      <w:r w:rsidR="009C4474" w:rsidRPr="009C4474">
        <w:rPr>
          <w:lang w:val="en-US" w:eastAsia="en-US" w:bidi="ar-SA"/>
        </w:rPr>
        <w:t>organizing</w:t>
      </w:r>
      <w:r w:rsidR="00C06E7E">
        <w:rPr>
          <w:lang w:val="en-US" w:eastAsia="en-US" w:bidi="ar-SA"/>
        </w:rPr>
        <w:t xml:space="preserve"> as well as </w:t>
      </w:r>
      <w:r w:rsidR="009C4474" w:rsidRPr="009C4474">
        <w:rPr>
          <w:lang w:val="en-US" w:eastAsia="en-US" w:bidi="ar-SA"/>
        </w:rPr>
        <w:t>managing class schedules.</w:t>
      </w:r>
    </w:p>
    <w:p w14:paraId="5AC464FA" w14:textId="2C42AD95" w:rsidR="009C4474" w:rsidRPr="009C4474" w:rsidRDefault="009C4474" w:rsidP="007D3CC2">
      <w:pPr>
        <w:spacing w:after="0"/>
        <w:rPr>
          <w:lang w:val="en-US" w:eastAsia="en-US" w:bidi="ar-SA"/>
        </w:rPr>
      </w:pPr>
      <w:r w:rsidRPr="009C4474">
        <w:rPr>
          <w:lang w:val="en-US" w:eastAsia="en-US" w:bidi="ar-SA"/>
        </w:rPr>
        <w:t>Looking ahead, the project sets the stage</w:t>
      </w:r>
      <w:r w:rsidR="00C06E7E">
        <w:rPr>
          <w:lang w:val="en-US" w:eastAsia="en-US" w:bidi="ar-SA"/>
        </w:rPr>
        <w:t xml:space="preserve"> for the purpose of </w:t>
      </w:r>
      <w:r w:rsidRPr="009C4474">
        <w:rPr>
          <w:lang w:val="en-US" w:eastAsia="en-US" w:bidi="ar-SA"/>
        </w:rPr>
        <w:t>further refinements</w:t>
      </w:r>
      <w:r w:rsidR="00C06E7E">
        <w:rPr>
          <w:lang w:val="en-US" w:eastAsia="en-US" w:bidi="ar-SA"/>
        </w:rPr>
        <w:t xml:space="preserve"> as well as </w:t>
      </w:r>
      <w:r w:rsidRPr="009C4474">
        <w:rPr>
          <w:lang w:val="en-US" w:eastAsia="en-US" w:bidi="ar-SA"/>
        </w:rPr>
        <w:t xml:space="preserve">expansions, leveraging the insights gained from the development process. The success </w:t>
      </w:r>
      <w:r w:rsidR="00BB6464" w:rsidRPr="009C4474">
        <w:rPr>
          <w:lang w:val="en-US" w:eastAsia="en-US" w:bidi="ar-SA"/>
        </w:rPr>
        <w:t>of</w:t>
      </w:r>
      <w:r w:rsidR="00BB6464">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 </w:t>
      </w:r>
      <w:proofErr w:type="spellStart"/>
      <w:r w:rsidR="00C06E7E">
        <w:rPr>
          <w:lang w:val="en-US" w:eastAsia="en-US" w:bidi="ar-SA"/>
        </w:rPr>
        <w:t>Rilli</w:t>
      </w:r>
      <w:proofErr w:type="spellEnd"/>
      <w:r w:rsidRPr="009C4474">
        <w:rPr>
          <w:lang w:val="en-US" w:eastAsia="en-US" w:bidi="ar-SA"/>
        </w:rPr>
        <w:t xml:space="preserve"> not only in its functionality but also in the adaptability</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its technological foundation to meet the dynamic needs</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users.</w:t>
      </w:r>
    </w:p>
    <w:p w14:paraId="1014902E" w14:textId="3286AC9D" w:rsidR="00C82CDD" w:rsidRPr="007D3CC2" w:rsidRDefault="009C4474" w:rsidP="007D3CC2">
      <w:pPr>
        <w:spacing w:after="0"/>
        <w:rPr>
          <w:lang w:val="en-US" w:eastAsia="en-US" w:bidi="ar-SA"/>
        </w:rPr>
      </w:pPr>
      <w:r w:rsidRPr="009C4474">
        <w:rPr>
          <w:lang w:val="en-US" w:eastAsia="en-US" w:bidi="ar-SA"/>
        </w:rPr>
        <w:t xml:space="preserve">In conclusion, </w:t>
      </w:r>
      <w:r w:rsidR="00BB6464" w:rsidRPr="009C4474">
        <w:rPr>
          <w:lang w:val="en-US" w:eastAsia="en-US" w:bidi="ar-SA"/>
        </w:rPr>
        <w:t>the</w:t>
      </w:r>
      <w:r w:rsidR="00BB6464">
        <w:rPr>
          <w:lang w:val="en-US" w:eastAsia="en-US" w:bidi="ar-SA"/>
        </w:rPr>
        <w:t xml:space="preserve"> Our</w:t>
      </w:r>
      <w:r w:rsidR="00C06E7E">
        <w:rPr>
          <w:lang w:val="en-US" w:eastAsia="en-US" w:bidi="ar-SA"/>
        </w:rPr>
        <w:t xml:space="preserve"> project</w:t>
      </w:r>
      <w:r w:rsidR="00CE5DA4">
        <w:rPr>
          <w:lang w:val="en-US" w:eastAsia="en-US" w:bidi="ar-SA"/>
        </w:rPr>
        <w:t xml:space="preserve"> application as well as implementation </w:t>
      </w:r>
      <w:r w:rsidR="00C06E7E">
        <w:rPr>
          <w:lang w:val="en-US" w:eastAsia="en-US" w:bidi="ar-SA"/>
        </w:rPr>
        <w:t>built revolving around solving the issue with</w:t>
      </w:r>
      <w:r w:rsidR="00CE5DA4">
        <w:rPr>
          <w:lang w:val="en-US" w:eastAsia="en-US" w:bidi="ar-SA"/>
        </w:rPr>
        <w:t xml:space="preserve"> reference as well as citations </w:t>
      </w:r>
      <w:r w:rsidR="00C06E7E">
        <w:rPr>
          <w:lang w:val="en-US" w:eastAsia="en-US" w:bidi="ar-SA"/>
        </w:rPr>
        <w:t>to not very well organized time table in the existing</w:t>
      </w:r>
      <w:r w:rsidR="00CE5DA4">
        <w:rPr>
          <w:lang w:val="en-US" w:eastAsia="en-US" w:bidi="ar-SA"/>
        </w:rPr>
        <w:t xml:space="preserve"> structure as well as system application as well as implementation </w:t>
      </w:r>
      <w:r w:rsidR="00C06E7E">
        <w:rPr>
          <w:lang w:val="en-US" w:eastAsia="en-US" w:bidi="ar-SA"/>
        </w:rPr>
        <w:t>very commonly as well as extremely popularly also known by the name we have given to it</w:t>
      </w:r>
      <w:r w:rsidR="00BB6464">
        <w:rPr>
          <w:lang w:val="en-US" w:eastAsia="en-US" w:bidi="ar-SA"/>
        </w:rPr>
        <w:t xml:space="preserve"> </w:t>
      </w:r>
      <w:proofErr w:type="spellStart"/>
      <w:r w:rsidR="00BB6464">
        <w:rPr>
          <w:lang w:val="en-US" w:eastAsia="en-US" w:bidi="ar-SA"/>
        </w:rPr>
        <w:t>Rilli</w:t>
      </w:r>
      <w:proofErr w:type="spellEnd"/>
      <w:r w:rsidR="00BB6464">
        <w:rPr>
          <w:lang w:val="en-US" w:eastAsia="en-US" w:bidi="ar-SA"/>
        </w:rPr>
        <w:t xml:space="preserve"> </w:t>
      </w:r>
      <w:r w:rsidR="00BB6464" w:rsidRPr="009C4474">
        <w:rPr>
          <w:lang w:val="en-US" w:eastAsia="en-US" w:bidi="ar-SA"/>
        </w:rPr>
        <w:t>timetable</w:t>
      </w:r>
      <w:r w:rsidR="00CE5DA4">
        <w:rPr>
          <w:lang w:val="en-US" w:eastAsia="en-US" w:bidi="ar-SA"/>
        </w:rPr>
        <w:t xml:space="preserve"> structure as well as system </w:t>
      </w:r>
      <w:r w:rsidRPr="009C4474">
        <w:rPr>
          <w:lang w:val="en-US" w:eastAsia="en-US" w:bidi="ar-SA"/>
        </w:rPr>
        <w:t>represents the culmination</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dedication, ingenuity,</w:t>
      </w:r>
      <w:r w:rsidR="00C06E7E">
        <w:rPr>
          <w:lang w:val="en-US" w:eastAsia="en-US" w:bidi="ar-SA"/>
        </w:rPr>
        <w:t xml:space="preserve"> as well as </w:t>
      </w:r>
      <w:r w:rsidRPr="009C4474">
        <w:rPr>
          <w:lang w:val="en-US" w:eastAsia="en-US" w:bidi="ar-SA"/>
        </w:rPr>
        <w:t>cross-stack expertise, paving the way</w:t>
      </w:r>
      <w:r w:rsidR="00C06E7E">
        <w:rPr>
          <w:lang w:val="en-US" w:eastAsia="en-US" w:bidi="ar-SA"/>
        </w:rPr>
        <w:t xml:space="preserve"> for the purpose of </w:t>
      </w:r>
      <w:r w:rsidRPr="009C4474">
        <w:rPr>
          <w:lang w:val="en-US" w:eastAsia="en-US" w:bidi="ar-SA"/>
        </w:rPr>
        <w:t>a user-friendly</w:t>
      </w:r>
      <w:r w:rsidR="00C06E7E">
        <w:rPr>
          <w:lang w:val="en-US" w:eastAsia="en-US" w:bidi="ar-SA"/>
        </w:rPr>
        <w:t xml:space="preserve"> as well as </w:t>
      </w:r>
      <w:r w:rsidRPr="009C4474">
        <w:rPr>
          <w:lang w:val="en-US" w:eastAsia="en-US" w:bidi="ar-SA"/>
        </w:rPr>
        <w:t>efficient tool in the realm</w:t>
      </w:r>
      <w:r w:rsidR="00C06E7E">
        <w:rPr>
          <w:lang w:val="en-US" w:eastAsia="en-US" w:bidi="ar-SA"/>
        </w:rPr>
        <w:t xml:space="preserve"> with</w:t>
      </w:r>
      <w:r w:rsidR="00CE5DA4">
        <w:rPr>
          <w:lang w:val="en-US" w:eastAsia="en-US" w:bidi="ar-SA"/>
        </w:rPr>
        <w:t xml:space="preserve"> reference as well as citations </w:t>
      </w:r>
      <w:r w:rsidR="00C06E7E">
        <w:rPr>
          <w:lang w:val="en-US" w:eastAsia="en-US" w:bidi="ar-SA"/>
        </w:rPr>
        <w:t xml:space="preserve">to </w:t>
      </w:r>
      <w:r w:rsidRPr="009C4474">
        <w:rPr>
          <w:lang w:val="en-US" w:eastAsia="en-US" w:bidi="ar-SA"/>
        </w:rPr>
        <w:t>class schedule management.</w:t>
      </w:r>
    </w:p>
    <w:p w14:paraId="3480F734" w14:textId="5BF3A003" w:rsidR="00915425" w:rsidRPr="00BC1AC6" w:rsidRDefault="00D60B58" w:rsidP="00D60B58">
      <w:pPr>
        <w:pStyle w:val="ListParagraph"/>
        <w:numPr>
          <w:ilvl w:val="0"/>
          <w:numId w:val="23"/>
        </w:numPr>
        <w:rPr>
          <w:rFonts w:asciiTheme="minorHAnsi" w:hAnsiTheme="minorHAnsi" w:cstheme="minorHAnsi"/>
          <w:b/>
          <w:bCs/>
          <w:sz w:val="44"/>
          <w:szCs w:val="44"/>
        </w:rPr>
      </w:pPr>
      <w:r>
        <w:rPr>
          <w:rFonts w:asciiTheme="minorHAnsi" w:hAnsiTheme="minorHAnsi" w:cstheme="minorHAnsi"/>
          <w:b/>
          <w:bCs/>
          <w:sz w:val="44"/>
          <w:szCs w:val="44"/>
        </w:rPr>
        <w:lastRenderedPageBreak/>
        <w:t xml:space="preserve">Chapter 9: </w:t>
      </w:r>
      <w:r w:rsidR="00BC1AC6" w:rsidRPr="00BC1AC6">
        <w:rPr>
          <w:rFonts w:asciiTheme="minorHAnsi" w:hAnsiTheme="minorHAnsi" w:cstheme="minorHAnsi"/>
          <w:b/>
          <w:bCs/>
          <w:sz w:val="44"/>
          <w:szCs w:val="44"/>
        </w:rPr>
        <w:t>Bibliography</w:t>
      </w:r>
    </w:p>
    <w:p w14:paraId="34368265" w14:textId="1BA9B9FC" w:rsidR="00BC1AC6" w:rsidRDefault="00BC1AC6" w:rsidP="00E77374">
      <w:pPr>
        <w:pStyle w:val="ListParagraph"/>
        <w:ind w:firstLine="0"/>
        <w:rPr>
          <w:rFonts w:asciiTheme="minorHAnsi" w:hAnsiTheme="minorHAnsi" w:cstheme="minorBidi"/>
          <w:b/>
          <w:sz w:val="44"/>
          <w:szCs w:val="44"/>
        </w:rPr>
      </w:pPr>
    </w:p>
    <w:p w14:paraId="726BF907" w14:textId="18AC538B" w:rsidR="003877D6" w:rsidRPr="003877D6" w:rsidRDefault="003877D6" w:rsidP="003877D6">
      <w:pPr>
        <w:pStyle w:val="ListParagraph"/>
        <w:numPr>
          <w:ilvl w:val="0"/>
          <w:numId w:val="22"/>
        </w:numPr>
        <w:spacing w:line="600" w:lineRule="auto"/>
        <w:rPr>
          <w:lang w:val="en-US" w:eastAsia="en-US" w:bidi="ar-SA"/>
        </w:rPr>
      </w:pPr>
      <w:r w:rsidRPr="003877D6">
        <w:rPr>
          <w:lang w:val="en-US" w:eastAsia="en-US" w:bidi="ar-SA"/>
        </w:rPr>
        <w:t xml:space="preserve">John </w:t>
      </w:r>
      <w:proofErr w:type="spellStart"/>
      <w:proofErr w:type="gramStart"/>
      <w:r w:rsidRPr="003877D6">
        <w:rPr>
          <w:lang w:val="en-US" w:eastAsia="en-US" w:bidi="ar-SA"/>
        </w:rPr>
        <w:t>Carey,Shreyans</w:t>
      </w:r>
      <w:proofErr w:type="spellEnd"/>
      <w:proofErr w:type="gramEnd"/>
      <w:r w:rsidRPr="003877D6">
        <w:rPr>
          <w:lang w:val="en-US" w:eastAsia="en-US" w:bidi="ar-SA"/>
        </w:rPr>
        <w:t xml:space="preserve"> Doshi and Payas Rajan, C++ Data Structures Algorithm Design Principles (</w:t>
      </w:r>
      <w:proofErr w:type="spellStart"/>
      <w:r w:rsidR="00953B93">
        <w:rPr>
          <w:lang w:val="en-US" w:eastAsia="en-US" w:bidi="ar-SA"/>
        </w:rPr>
        <w:t>one</w:t>
      </w:r>
      <w:r w:rsidRPr="003877D6">
        <w:rPr>
          <w:lang w:val="en-US" w:eastAsia="en-US" w:bidi="ar-SA"/>
        </w:rPr>
        <w:t>st</w:t>
      </w:r>
      <w:proofErr w:type="spellEnd"/>
      <w:r w:rsidRPr="003877D6">
        <w:rPr>
          <w:lang w:val="en-US" w:eastAsia="en-US" w:bidi="ar-SA"/>
        </w:rPr>
        <w:t xml:space="preserve"> ed.), </w:t>
      </w:r>
      <w:proofErr w:type="spellStart"/>
      <w:r w:rsidRPr="003877D6">
        <w:rPr>
          <w:lang w:val="en-US" w:eastAsia="en-US" w:bidi="ar-SA"/>
        </w:rPr>
        <w:t>Packt</w:t>
      </w:r>
      <w:proofErr w:type="spellEnd"/>
      <w:r w:rsidRPr="003877D6">
        <w:rPr>
          <w:lang w:val="en-US" w:eastAsia="en-US" w:bidi="ar-SA"/>
        </w:rPr>
        <w:t xml:space="preserve"> Publishing, </w:t>
      </w:r>
      <w:r w:rsidRPr="003877D6">
        <w:rPr>
          <w:lang w:val="en-US" w:eastAsia="en-US" w:bidi="ar-SA"/>
        </w:rPr>
        <w:t>20</w:t>
      </w:r>
      <w:r w:rsidR="00953B93">
        <w:rPr>
          <w:lang w:val="en-US" w:eastAsia="en-US" w:bidi="ar-SA"/>
        </w:rPr>
        <w:t>one</w:t>
      </w:r>
      <w:r w:rsidRPr="003877D6">
        <w:rPr>
          <w:lang w:val="en-US" w:eastAsia="en-US" w:bidi="ar-SA"/>
        </w:rPr>
        <w:t>9.</w:t>
      </w:r>
      <w:r w:rsidRPr="003877D6">
        <w:rPr>
          <w:lang w:val="en-US" w:eastAsia="en-US" w:bidi="ar-SA"/>
        </w:rPr>
        <w:t xml:space="preserve"> ISBN </w:t>
      </w:r>
      <w:r w:rsidRPr="003877D6">
        <w:rPr>
          <w:lang w:val="en-US" w:eastAsia="en-US" w:bidi="ar-SA"/>
        </w:rPr>
        <w:t>978</w:t>
      </w:r>
      <w:r w:rsidR="00953B93">
        <w:rPr>
          <w:lang w:val="en-US" w:eastAsia="en-US" w:bidi="ar-SA"/>
        </w:rPr>
        <w:t>one</w:t>
      </w:r>
      <w:r w:rsidRPr="003877D6">
        <w:rPr>
          <w:lang w:val="en-US" w:eastAsia="en-US" w:bidi="ar-SA"/>
        </w:rPr>
        <w:t>8388279</w:t>
      </w:r>
      <w:r w:rsidR="00953B93">
        <w:rPr>
          <w:lang w:val="en-US" w:eastAsia="en-US" w:bidi="ar-SA"/>
        </w:rPr>
        <w:t>one</w:t>
      </w:r>
      <w:r w:rsidRPr="003877D6">
        <w:rPr>
          <w:lang w:val="en-US" w:eastAsia="en-US" w:bidi="ar-SA"/>
        </w:rPr>
        <w:t xml:space="preserve">9. </w:t>
      </w:r>
    </w:p>
    <w:p w14:paraId="5662D3B1" w14:textId="0B181FEC" w:rsidR="003877D6" w:rsidRPr="003877D6" w:rsidRDefault="003877D6" w:rsidP="003877D6">
      <w:pPr>
        <w:pStyle w:val="ListParagraph"/>
        <w:numPr>
          <w:ilvl w:val="0"/>
          <w:numId w:val="22"/>
        </w:numPr>
        <w:spacing w:line="600" w:lineRule="auto"/>
        <w:rPr>
          <w:lang w:val="en-US" w:eastAsia="en-US" w:bidi="ar-SA"/>
        </w:rPr>
      </w:pPr>
      <w:proofErr w:type="spellStart"/>
      <w:r w:rsidRPr="003877D6">
        <w:rPr>
          <w:lang w:val="en-US" w:eastAsia="en-US" w:bidi="ar-SA"/>
        </w:rPr>
        <w:t>Yashavant</w:t>
      </w:r>
      <w:proofErr w:type="spellEnd"/>
      <w:r w:rsidRPr="003877D6">
        <w:rPr>
          <w:lang w:val="en-US" w:eastAsia="en-US" w:bidi="ar-SA"/>
        </w:rPr>
        <w:t xml:space="preserve"> Kanetkar, Data Structures Through C++ (</w:t>
      </w:r>
      <w:proofErr w:type="spellStart"/>
      <w:r w:rsidR="00953B93">
        <w:rPr>
          <w:lang w:val="en-US" w:eastAsia="en-US" w:bidi="ar-SA"/>
        </w:rPr>
        <w:t>one</w:t>
      </w:r>
      <w:r w:rsidRPr="003877D6">
        <w:rPr>
          <w:lang w:val="en-US" w:eastAsia="en-US" w:bidi="ar-SA"/>
        </w:rPr>
        <w:t>st</w:t>
      </w:r>
      <w:proofErr w:type="spellEnd"/>
      <w:r w:rsidRPr="003877D6">
        <w:rPr>
          <w:lang w:val="en-US" w:eastAsia="en-US" w:bidi="ar-SA"/>
        </w:rPr>
        <w:t xml:space="preserve"> ed.), Cengage Learning, </w:t>
      </w:r>
      <w:r w:rsidRPr="003877D6">
        <w:rPr>
          <w:lang w:val="en-US" w:eastAsia="en-US" w:bidi="ar-SA"/>
        </w:rPr>
        <w:t>20</w:t>
      </w:r>
      <w:r w:rsidR="00953B93">
        <w:rPr>
          <w:lang w:val="en-US" w:eastAsia="en-US" w:bidi="ar-SA"/>
        </w:rPr>
        <w:t>one</w:t>
      </w:r>
      <w:r w:rsidRPr="003877D6">
        <w:rPr>
          <w:lang w:val="en-US" w:eastAsia="en-US" w:bidi="ar-SA"/>
        </w:rPr>
        <w:t>9.</w:t>
      </w:r>
      <w:r w:rsidRPr="003877D6">
        <w:rPr>
          <w:lang w:val="en-US" w:eastAsia="en-US" w:bidi="ar-SA"/>
        </w:rPr>
        <w:t xml:space="preserve"> ISBN </w:t>
      </w:r>
      <w:r w:rsidRPr="003877D6">
        <w:rPr>
          <w:lang w:val="en-US" w:eastAsia="en-US" w:bidi="ar-SA"/>
        </w:rPr>
        <w:t>97893885</w:t>
      </w:r>
      <w:r w:rsidR="00953B93">
        <w:rPr>
          <w:lang w:val="en-US" w:eastAsia="en-US" w:bidi="ar-SA"/>
        </w:rPr>
        <w:t>oneone</w:t>
      </w:r>
      <w:r w:rsidRPr="003877D6">
        <w:rPr>
          <w:lang w:val="en-US" w:eastAsia="en-US" w:bidi="ar-SA"/>
        </w:rPr>
        <w:t>360</w:t>
      </w:r>
    </w:p>
    <w:p w14:paraId="086BD154" w14:textId="31F7760A" w:rsidR="003877D6" w:rsidRPr="003877D6" w:rsidRDefault="003877D6" w:rsidP="003877D6">
      <w:pPr>
        <w:pStyle w:val="ListParagraph"/>
        <w:numPr>
          <w:ilvl w:val="0"/>
          <w:numId w:val="22"/>
        </w:numPr>
        <w:spacing w:line="600" w:lineRule="auto"/>
        <w:rPr>
          <w:lang w:val="en-US" w:eastAsia="en-US" w:bidi="ar-SA"/>
        </w:rPr>
      </w:pPr>
      <w:r w:rsidRPr="003877D6">
        <w:rPr>
          <w:lang w:val="en-US" w:eastAsia="en-US" w:bidi="ar-SA"/>
        </w:rPr>
        <w:t>REFERENCE BOOKS/LEARNING RESOURCES:1. Yang hu, Algorithms C++ (</w:t>
      </w:r>
      <w:proofErr w:type="spellStart"/>
      <w:r w:rsidR="00953B93">
        <w:rPr>
          <w:lang w:val="en-US" w:eastAsia="en-US" w:bidi="ar-SA"/>
        </w:rPr>
        <w:t>one</w:t>
      </w:r>
      <w:r w:rsidRPr="003877D6">
        <w:rPr>
          <w:lang w:val="en-US" w:eastAsia="en-US" w:bidi="ar-SA"/>
        </w:rPr>
        <w:t>st</w:t>
      </w:r>
      <w:proofErr w:type="spellEnd"/>
      <w:r w:rsidRPr="003877D6">
        <w:rPr>
          <w:lang w:val="en-US" w:eastAsia="en-US" w:bidi="ar-SA"/>
        </w:rPr>
        <w:t xml:space="preserve"> ed.) (3rd ed.), Cengage Learning, 2020. ISBN 9798676695750.</w:t>
      </w:r>
    </w:p>
    <w:p w14:paraId="5B29490E" w14:textId="78848D90" w:rsidR="003877D6" w:rsidRPr="003877D6" w:rsidRDefault="003877D6" w:rsidP="003877D6">
      <w:pPr>
        <w:pStyle w:val="ListParagraph"/>
        <w:numPr>
          <w:ilvl w:val="0"/>
          <w:numId w:val="22"/>
        </w:numPr>
        <w:spacing w:line="600" w:lineRule="auto"/>
        <w:rPr>
          <w:lang w:val="en-US" w:eastAsia="en-US" w:bidi="ar-SA"/>
        </w:rPr>
      </w:pPr>
      <w:r w:rsidRPr="003877D6">
        <w:rPr>
          <w:lang w:val="en-US" w:eastAsia="en-US" w:bidi="ar-SA"/>
        </w:rPr>
        <w:t xml:space="preserve">Data Structures and Algorithms in C++" by Adam Drozdek: This comprehensive textbook provides insights into fundamental data structures and algorithms in C++, crucial for understanding </w:t>
      </w:r>
      <w:proofErr w:type="spellStart"/>
      <w:r w:rsidR="00D01C7A">
        <w:rPr>
          <w:lang w:val="en-US" w:eastAsia="en-US" w:bidi="ar-SA"/>
        </w:rPr>
        <w:t>Rilli</w:t>
      </w:r>
      <w:proofErr w:type="spellEnd"/>
      <w:r w:rsidRPr="003877D6">
        <w:rPr>
          <w:lang w:val="en-US" w:eastAsia="en-US" w:bidi="ar-SA"/>
        </w:rPr>
        <w:t>.</w:t>
      </w:r>
    </w:p>
    <w:p w14:paraId="3539708F" w14:textId="3E0168C6" w:rsidR="00AC1DFF" w:rsidRPr="00AC1DFF" w:rsidRDefault="003877D6" w:rsidP="00D96991">
      <w:pPr>
        <w:pStyle w:val="ListParagraph"/>
        <w:numPr>
          <w:ilvl w:val="0"/>
          <w:numId w:val="22"/>
        </w:numPr>
        <w:spacing w:after="0" w:line="600" w:lineRule="auto"/>
        <w:rPr>
          <w:lang w:val="en-US" w:eastAsia="en-US" w:bidi="ar-SA"/>
        </w:rPr>
      </w:pPr>
      <w:r w:rsidRPr="003877D6">
        <w:rPr>
          <w:lang w:val="en-US" w:eastAsia="en-US" w:bidi="ar-SA"/>
        </w:rPr>
        <w:t>"</w:t>
      </w:r>
      <w:r w:rsidRPr="003877D6">
        <w:rPr>
          <w:lang w:val="en-US" w:eastAsia="en-US" w:bidi="ar-SA"/>
        </w:rPr>
        <w:t xml:space="preserve">The C++ Programming Language" by Bjarne Stroustrup: Authored by the creator of C++, this book offers deep insights into C++ programming principles, including language features used in developing </w:t>
      </w:r>
      <w:proofErr w:type="spellStart"/>
      <w:r w:rsidR="00D01C7A">
        <w:rPr>
          <w:lang w:val="en-US" w:eastAsia="en-US" w:bidi="ar-SA"/>
        </w:rPr>
        <w:t>Rilli</w:t>
      </w:r>
      <w:proofErr w:type="spellEnd"/>
      <w:r w:rsidRPr="003877D6">
        <w:rPr>
          <w:lang w:val="en-US" w:eastAsia="en-US" w:bidi="ar-SA"/>
        </w:rPr>
        <w:t>.</w:t>
      </w:r>
    </w:p>
    <w:p w14:paraId="3EEC1CED" w14:textId="30BA3C18" w:rsidR="004942D3" w:rsidRDefault="00597B20" w:rsidP="00C82CDD">
      <w:pPr>
        <w:pStyle w:val="ListParagraph"/>
        <w:numPr>
          <w:ilvl w:val="0"/>
          <w:numId w:val="22"/>
        </w:numPr>
        <w:spacing w:line="600" w:lineRule="auto"/>
        <w:rPr>
          <w:lang w:val="en-US" w:eastAsia="en-US" w:bidi="ar-SA"/>
        </w:rPr>
      </w:pPr>
      <w:hyperlink r:id="rId12" w:history="1">
        <w:r w:rsidR="00AC1DFF" w:rsidRPr="00172A68">
          <w:rPr>
            <w:rStyle w:val="Hyperlink"/>
            <w:lang w:val="en-US" w:eastAsia="en-US" w:bidi="ar-SA"/>
          </w:rPr>
          <w:t>https://codepen.io/</w:t>
        </w:r>
      </w:hyperlink>
    </w:p>
    <w:p w14:paraId="1AD63FAB" w14:textId="24268E90" w:rsidR="00227DC0" w:rsidRDefault="00000000" w:rsidP="00C82CDD">
      <w:pPr>
        <w:pStyle w:val="ListParagraph"/>
        <w:numPr>
          <w:ilvl w:val="0"/>
          <w:numId w:val="22"/>
        </w:numPr>
        <w:spacing w:line="600" w:lineRule="auto"/>
        <w:rPr>
          <w:lang w:val="en-US" w:eastAsia="en-US" w:bidi="ar-SA"/>
        </w:rPr>
      </w:pPr>
      <w:hyperlink r:id="rId13" w:history="1">
        <w:r w:rsidR="00B52304" w:rsidRPr="00782F52">
          <w:rPr>
            <w:rStyle w:val="Hyperlink"/>
            <w:lang w:val="en-US" w:eastAsia="en-US" w:bidi="ar-SA"/>
          </w:rPr>
          <w:t>https://huemint.com/</w:t>
        </w:r>
      </w:hyperlink>
    </w:p>
    <w:p w14:paraId="72D35667" w14:textId="5533BD25" w:rsidR="00B52304" w:rsidRDefault="00000000" w:rsidP="00C82CDD">
      <w:pPr>
        <w:pStyle w:val="ListParagraph"/>
        <w:numPr>
          <w:ilvl w:val="0"/>
          <w:numId w:val="22"/>
        </w:numPr>
        <w:spacing w:line="600" w:lineRule="auto"/>
        <w:rPr>
          <w:lang w:val="en-US" w:eastAsia="en-US" w:bidi="ar-SA"/>
        </w:rPr>
      </w:pPr>
      <w:hyperlink r:id="rId14" w:history="1">
        <w:r w:rsidR="00DE2C5E" w:rsidRPr="00782F52">
          <w:rPr>
            <w:rStyle w:val="Hyperlink"/>
            <w:lang w:val="en-US" w:eastAsia="en-US" w:bidi="ar-SA"/>
          </w:rPr>
          <w:t>https://www.geeksforgeeks.org/</w:t>
        </w:r>
      </w:hyperlink>
    </w:p>
    <w:p w14:paraId="1401098E" w14:textId="78BE78A9" w:rsidR="00DE2C5E" w:rsidRDefault="00000000" w:rsidP="00C82CDD">
      <w:pPr>
        <w:pStyle w:val="ListParagraph"/>
        <w:numPr>
          <w:ilvl w:val="0"/>
          <w:numId w:val="22"/>
        </w:numPr>
        <w:spacing w:line="600" w:lineRule="auto"/>
        <w:rPr>
          <w:lang w:val="en-US" w:eastAsia="en-US" w:bidi="ar-SA"/>
        </w:rPr>
      </w:pPr>
      <w:hyperlink r:id="rId15" w:history="1">
        <w:r w:rsidR="001A3952" w:rsidRPr="00782F52">
          <w:rPr>
            <w:rStyle w:val="Hyperlink"/>
            <w:lang w:val="en-US" w:eastAsia="en-US" w:bidi="ar-SA"/>
          </w:rPr>
          <w:t>https://freefron</w:t>
        </w:r>
        <w:r w:rsidR="00344EC5">
          <w:rPr>
            <w:rStyle w:val="Hyperlink"/>
            <w:lang w:val="en-US" w:eastAsia="en-US" w:bidi="ar-SA"/>
          </w:rPr>
          <w:t>ten</w:t>
        </w:r>
        <w:r w:rsidR="001A3952" w:rsidRPr="00782F52">
          <w:rPr>
            <w:rStyle w:val="Hyperlink"/>
            <w:lang w:val="en-US" w:eastAsia="en-US" w:bidi="ar-SA"/>
          </w:rPr>
          <w:t>d.com/css-buttons/</w:t>
        </w:r>
      </w:hyperlink>
    </w:p>
    <w:p w14:paraId="6D71B788" w14:textId="37A01D02" w:rsidR="001A3952" w:rsidRPr="00227DC0" w:rsidRDefault="00000000" w:rsidP="00C82CDD">
      <w:pPr>
        <w:pStyle w:val="ListParagraph"/>
        <w:numPr>
          <w:ilvl w:val="0"/>
          <w:numId w:val="22"/>
        </w:numPr>
        <w:spacing w:line="600" w:lineRule="auto"/>
        <w:rPr>
          <w:lang w:val="en-US" w:eastAsia="en-US" w:bidi="ar-SA"/>
        </w:rPr>
      </w:pPr>
      <w:hyperlink r:id="rId16" w:history="1">
        <w:r w:rsidR="005453AE" w:rsidRPr="00782F52">
          <w:rPr>
            <w:rStyle w:val="Hyperlink"/>
            <w:lang w:val="en-US" w:eastAsia="en-US" w:bidi="ar-SA"/>
          </w:rPr>
          <w:t>https://www.w3schools.com/css/css_boxmodel.asp</w:t>
        </w:r>
      </w:hyperlink>
    </w:p>
    <w:p w14:paraId="6A087A63" w14:textId="4715E38E" w:rsidR="007D68DF" w:rsidRPr="00A47AB1" w:rsidRDefault="00000000" w:rsidP="00A47AB1">
      <w:pPr>
        <w:pStyle w:val="ListParagraph"/>
        <w:numPr>
          <w:ilvl w:val="0"/>
          <w:numId w:val="22"/>
        </w:numPr>
        <w:spacing w:line="600" w:lineRule="auto"/>
        <w:rPr>
          <w:lang w:val="en-US" w:eastAsia="en-US" w:bidi="ar-SA"/>
        </w:rPr>
      </w:pPr>
      <w:hyperlink r:id="rId17" w:history="1">
        <w:r w:rsidR="000322D4" w:rsidRPr="00782F52">
          <w:rPr>
            <w:rStyle w:val="Hyperlink"/>
            <w:lang w:val="en-US" w:eastAsia="en-US" w:bidi="ar-SA"/>
          </w:rPr>
          <w:t>https://imagecolorpicker.com/en/</w:t>
        </w:r>
      </w:hyperlink>
      <w:bookmarkEnd w:id="0"/>
    </w:p>
    <w:sectPr w:rsidR="007D68DF" w:rsidRPr="00A47AB1">
      <w:headerReference w:type="even" r:id="rId18"/>
      <w:headerReference w:type="default" r:id="rId19"/>
      <w:footerReference w:type="even" r:id="rId20"/>
      <w:footerReference w:type="default" r:id="rId21"/>
      <w:headerReference w:type="first" r:id="rId22"/>
      <w:footerReference w:type="first" r:id="rId23"/>
      <w:pgSz w:w="11906" w:h="16838"/>
      <w:pgMar w:top="1428" w:right="1380" w:bottom="1316" w:left="1702" w:header="576"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7D70" w14:textId="77777777" w:rsidR="00072C84" w:rsidRDefault="00072C84" w:rsidP="00B50455">
      <w:pPr>
        <w:spacing w:after="0" w:line="240" w:lineRule="auto"/>
      </w:pPr>
      <w:r>
        <w:separator/>
      </w:r>
    </w:p>
  </w:endnote>
  <w:endnote w:type="continuationSeparator" w:id="0">
    <w:p w14:paraId="4858CC6F" w14:textId="77777777" w:rsidR="00072C84" w:rsidRDefault="00072C84" w:rsidP="00B50455">
      <w:pPr>
        <w:spacing w:after="0" w:line="240" w:lineRule="auto"/>
      </w:pPr>
      <w:r>
        <w:continuationSeparator/>
      </w:r>
    </w:p>
  </w:endnote>
  <w:endnote w:type="continuationNotice" w:id="1">
    <w:p w14:paraId="6679A9EF" w14:textId="77777777" w:rsidR="00072C84" w:rsidRDefault="00072C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3559" w14:textId="7EBB9039" w:rsidR="00B50455" w:rsidRDefault="00C41F65">
    <w:pPr>
      <w:spacing w:after="0" w:line="259" w:lineRule="auto"/>
      <w:ind w:left="0" w:right="32" w:firstLine="0"/>
      <w:jc w:val="center"/>
    </w:pPr>
    <w:r>
      <w:fldChar w:fldCharType="begin"/>
    </w:r>
    <w:r>
      <w:instrText xml:space="preserve"> PAGE   \* MERGEFORMAT </w:instrText>
    </w:r>
    <w:r>
      <w:fldChar w:fldCharType="separate"/>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8F8C" w14:textId="5A760AA7" w:rsidR="00B50455" w:rsidRDefault="00C41F65">
    <w:pPr>
      <w:spacing w:after="0" w:line="259" w:lineRule="auto"/>
      <w:ind w:left="0" w:right="32" w:firstLine="0"/>
      <w:jc w:val="center"/>
    </w:pPr>
    <w:r>
      <w:fldChar w:fldCharType="begin"/>
    </w:r>
    <w:r>
      <w:instrText xml:space="preserve"> PAGE   \* MERGEFORMAT </w:instrText>
    </w:r>
    <w:r>
      <w:fldChar w:fldCharType="separate"/>
    </w:r>
    <w:r w:rsidR="006C69EC">
      <w:rPr>
        <w:noProof/>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6A98" w14:textId="0DB15E3A" w:rsidR="00B50455" w:rsidRDefault="00C41F65">
    <w:pPr>
      <w:spacing w:after="0" w:line="259" w:lineRule="auto"/>
      <w:ind w:left="0" w:right="32" w:firstLine="0"/>
      <w:jc w:val="center"/>
    </w:pPr>
    <w:r>
      <w:fldChar w:fldCharType="begin"/>
    </w:r>
    <w:r>
      <w:instrText xml:space="preserve"> PAGE   \* MERGEFORMAT </w:instrText>
    </w:r>
    <w:r>
      <w:fldChar w:fldCharType="separate"/>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9B5D3" w14:textId="77777777" w:rsidR="00072C84" w:rsidRDefault="00072C84" w:rsidP="00B50455">
      <w:pPr>
        <w:spacing w:after="0" w:line="240" w:lineRule="auto"/>
      </w:pPr>
      <w:r>
        <w:separator/>
      </w:r>
    </w:p>
  </w:footnote>
  <w:footnote w:type="continuationSeparator" w:id="0">
    <w:p w14:paraId="76701CDC" w14:textId="77777777" w:rsidR="00072C84" w:rsidRDefault="00072C84" w:rsidP="00B50455">
      <w:pPr>
        <w:spacing w:after="0" w:line="240" w:lineRule="auto"/>
      </w:pPr>
      <w:r>
        <w:continuationSeparator/>
      </w:r>
    </w:p>
  </w:footnote>
  <w:footnote w:type="continuationNotice" w:id="1">
    <w:p w14:paraId="730D6AEE" w14:textId="77777777" w:rsidR="00072C84" w:rsidRDefault="00072C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39D5" w14:textId="77777777" w:rsidR="00B50455" w:rsidRDefault="00C41F65">
    <w:pPr>
      <w:tabs>
        <w:tab w:val="center" w:pos="8790"/>
      </w:tabs>
      <w:spacing w:after="0" w:line="259" w:lineRule="auto"/>
      <w:ind w:left="0" w:firstLine="0"/>
      <w:jc w:val="left"/>
    </w:pPr>
    <w:r>
      <w:rPr>
        <w:sz w:val="20"/>
      </w:rPr>
      <w:t xml:space="preserve">Project Title </w:t>
    </w:r>
    <w:r>
      <w:rPr>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382E" w14:textId="06C343A9" w:rsidR="00B50455" w:rsidRDefault="00C41F65">
    <w:pPr>
      <w:tabs>
        <w:tab w:val="center" w:pos="8790"/>
      </w:tabs>
      <w:spacing w:after="0" w:line="259" w:lineRule="auto"/>
      <w:ind w:left="0" w:firstLine="0"/>
      <w:jc w:val="left"/>
      <w:rPr>
        <w:sz w:val="20"/>
        <w:lang w:val="en-US"/>
      </w:rPr>
    </w:pPr>
    <w:proofErr w:type="spellStart"/>
    <w:r>
      <w:rPr>
        <w:sz w:val="20"/>
        <w:lang w:val="en-US"/>
      </w:rPr>
      <w:t>Rilli</w:t>
    </w:r>
    <w:proofErr w:type="spellEnd"/>
  </w:p>
  <w:p w14:paraId="18A7CAD1" w14:textId="77777777" w:rsidR="008666EB" w:rsidRPr="000D5A49" w:rsidRDefault="008666EB">
    <w:pPr>
      <w:tabs>
        <w:tab w:val="center" w:pos="8790"/>
      </w:tabs>
      <w:spacing w:after="0" w:line="259" w:lineRule="auto"/>
      <w:ind w:left="0" w:firstLine="0"/>
      <w:jc w:val="left"/>
      <w:rPr>
        <w:sz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0C9D" w14:textId="77777777" w:rsidR="00B50455" w:rsidRDefault="00C41F65">
    <w:pPr>
      <w:tabs>
        <w:tab w:val="center" w:pos="8790"/>
      </w:tabs>
      <w:spacing w:after="0" w:line="259" w:lineRule="auto"/>
      <w:ind w:left="0" w:firstLine="0"/>
      <w:jc w:val="left"/>
    </w:pPr>
    <w:r>
      <w:rPr>
        <w:sz w:val="20"/>
      </w:rPr>
      <w:t xml:space="preserve">Project Title </w:t>
    </w:r>
    <w:r>
      <w:rPr>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04"/>
    <w:multiLevelType w:val="hybridMultilevel"/>
    <w:tmpl w:val="0144D6CE"/>
    <w:lvl w:ilvl="0" w:tplc="42FE80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02368"/>
    <w:multiLevelType w:val="hybridMultilevel"/>
    <w:tmpl w:val="FFFFFFFF"/>
    <w:lvl w:ilvl="0" w:tplc="2FCAE9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08A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210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46B1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8C4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F89F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76A7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60B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54B5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503EF7"/>
    <w:multiLevelType w:val="multilevel"/>
    <w:tmpl w:val="AB4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32A31"/>
    <w:multiLevelType w:val="hybridMultilevel"/>
    <w:tmpl w:val="C4B2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600E9"/>
    <w:multiLevelType w:val="multilevel"/>
    <w:tmpl w:val="4104955A"/>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1801456"/>
    <w:multiLevelType w:val="multilevel"/>
    <w:tmpl w:val="D20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B76F2"/>
    <w:multiLevelType w:val="multilevel"/>
    <w:tmpl w:val="F0A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929A7"/>
    <w:multiLevelType w:val="hybridMultilevel"/>
    <w:tmpl w:val="08DAF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6B107B"/>
    <w:multiLevelType w:val="multilevel"/>
    <w:tmpl w:val="DEA6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74726"/>
    <w:multiLevelType w:val="hybridMultilevel"/>
    <w:tmpl w:val="81646E7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DEF0E0A"/>
    <w:multiLevelType w:val="hybridMultilevel"/>
    <w:tmpl w:val="EB92D9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0917AE"/>
    <w:multiLevelType w:val="multilevel"/>
    <w:tmpl w:val="5DB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8E3D31"/>
    <w:multiLevelType w:val="multilevel"/>
    <w:tmpl w:val="6C1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1632F"/>
    <w:multiLevelType w:val="hybridMultilevel"/>
    <w:tmpl w:val="B8D8E4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5183E9B"/>
    <w:multiLevelType w:val="multilevel"/>
    <w:tmpl w:val="F1B8C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6F445C"/>
    <w:multiLevelType w:val="hybridMultilevel"/>
    <w:tmpl w:val="5F943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15127A"/>
    <w:multiLevelType w:val="multilevel"/>
    <w:tmpl w:val="029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451586"/>
    <w:multiLevelType w:val="multilevel"/>
    <w:tmpl w:val="F1B8C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35557"/>
    <w:multiLevelType w:val="hybridMultilevel"/>
    <w:tmpl w:val="69681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B6589D"/>
    <w:multiLevelType w:val="hybridMultilevel"/>
    <w:tmpl w:val="8D022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18A095F"/>
    <w:multiLevelType w:val="multilevel"/>
    <w:tmpl w:val="42D0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52667"/>
    <w:multiLevelType w:val="hybridMultilevel"/>
    <w:tmpl w:val="FB7E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EA2E40"/>
    <w:multiLevelType w:val="hybridMultilevel"/>
    <w:tmpl w:val="FEB61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F81800"/>
    <w:multiLevelType w:val="hybridMultilevel"/>
    <w:tmpl w:val="C5A4B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EE420E1"/>
    <w:multiLevelType w:val="multilevel"/>
    <w:tmpl w:val="FD264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77454"/>
    <w:multiLevelType w:val="hybridMultilevel"/>
    <w:tmpl w:val="8E26C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D3725F"/>
    <w:multiLevelType w:val="hybridMultilevel"/>
    <w:tmpl w:val="0BB694C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45E3419"/>
    <w:multiLevelType w:val="hybridMultilevel"/>
    <w:tmpl w:val="FFFFFFFF"/>
    <w:lvl w:ilvl="0" w:tplc="C7045E2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2A4E1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E861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3212D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B637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5A7C8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6E90B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944B6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3AE0D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B7C3E78"/>
    <w:multiLevelType w:val="multilevel"/>
    <w:tmpl w:val="A4106226"/>
    <w:lvl w:ilvl="0">
      <w:start w:val="1"/>
      <w:numFmt w:val="decimal"/>
      <w:lvlText w:val="%1."/>
      <w:lvlJc w:val="left"/>
      <w:pPr>
        <w:ind w:left="72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74762F7F"/>
    <w:multiLevelType w:val="multilevel"/>
    <w:tmpl w:val="8E8C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335983"/>
    <w:multiLevelType w:val="hybridMultilevel"/>
    <w:tmpl w:val="4A5075E8"/>
    <w:lvl w:ilvl="0" w:tplc="3B14C5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6A35DC"/>
    <w:multiLevelType w:val="multilevel"/>
    <w:tmpl w:val="018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897054">
    <w:abstractNumId w:val="27"/>
  </w:num>
  <w:num w:numId="2" w16cid:durableId="1366759646">
    <w:abstractNumId w:val="1"/>
  </w:num>
  <w:num w:numId="3" w16cid:durableId="956133711">
    <w:abstractNumId w:val="29"/>
  </w:num>
  <w:num w:numId="4" w16cid:durableId="572812705">
    <w:abstractNumId w:val="7"/>
  </w:num>
  <w:num w:numId="5" w16cid:durableId="1167477622">
    <w:abstractNumId w:val="15"/>
  </w:num>
  <w:num w:numId="6" w16cid:durableId="387075291">
    <w:abstractNumId w:val="28"/>
  </w:num>
  <w:num w:numId="7" w16cid:durableId="1806309739">
    <w:abstractNumId w:val="17"/>
  </w:num>
  <w:num w:numId="8" w16cid:durableId="1961376115">
    <w:abstractNumId w:val="24"/>
  </w:num>
  <w:num w:numId="9" w16cid:durableId="840512809">
    <w:abstractNumId w:val="0"/>
  </w:num>
  <w:num w:numId="10" w16cid:durableId="196234916">
    <w:abstractNumId w:val="2"/>
  </w:num>
  <w:num w:numId="11" w16cid:durableId="837698107">
    <w:abstractNumId w:val="12"/>
  </w:num>
  <w:num w:numId="12" w16cid:durableId="1734959908">
    <w:abstractNumId w:val="8"/>
  </w:num>
  <w:num w:numId="13" w16cid:durableId="896665900">
    <w:abstractNumId w:val="11"/>
  </w:num>
  <w:num w:numId="14" w16cid:durableId="1911888957">
    <w:abstractNumId w:val="5"/>
  </w:num>
  <w:num w:numId="15" w16cid:durableId="930167228">
    <w:abstractNumId w:val="6"/>
  </w:num>
  <w:num w:numId="16" w16cid:durableId="1152259559">
    <w:abstractNumId w:val="16"/>
  </w:num>
  <w:num w:numId="17" w16cid:durableId="1854937">
    <w:abstractNumId w:val="31"/>
  </w:num>
  <w:num w:numId="18" w16cid:durableId="1994940686">
    <w:abstractNumId w:val="14"/>
  </w:num>
  <w:num w:numId="19" w16cid:durableId="1331255422">
    <w:abstractNumId w:val="9"/>
  </w:num>
  <w:num w:numId="20" w16cid:durableId="1648051340">
    <w:abstractNumId w:val="26"/>
  </w:num>
  <w:num w:numId="21" w16cid:durableId="202862069">
    <w:abstractNumId w:val="30"/>
  </w:num>
  <w:num w:numId="22" w16cid:durableId="2116052573">
    <w:abstractNumId w:val="19"/>
  </w:num>
  <w:num w:numId="23" w16cid:durableId="1779063025">
    <w:abstractNumId w:val="25"/>
  </w:num>
  <w:num w:numId="24" w16cid:durableId="2063166075">
    <w:abstractNumId w:val="20"/>
  </w:num>
  <w:num w:numId="25" w16cid:durableId="2125421565">
    <w:abstractNumId w:val="22"/>
  </w:num>
  <w:num w:numId="26" w16cid:durableId="7759487">
    <w:abstractNumId w:val="4"/>
  </w:num>
  <w:num w:numId="27" w16cid:durableId="1480997497">
    <w:abstractNumId w:val="10"/>
  </w:num>
  <w:num w:numId="28" w16cid:durableId="1004941326">
    <w:abstractNumId w:val="23"/>
  </w:num>
  <w:num w:numId="29" w16cid:durableId="1506358882">
    <w:abstractNumId w:val="3"/>
  </w:num>
  <w:num w:numId="30" w16cid:durableId="294720273">
    <w:abstractNumId w:val="13"/>
  </w:num>
  <w:num w:numId="31" w16cid:durableId="2023391085">
    <w:abstractNumId w:val="21"/>
  </w:num>
  <w:num w:numId="32" w16cid:durableId="2647763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DF"/>
    <w:rsid w:val="00001323"/>
    <w:rsid w:val="00004768"/>
    <w:rsid w:val="00004E90"/>
    <w:rsid w:val="0001047C"/>
    <w:rsid w:val="00013288"/>
    <w:rsid w:val="00020207"/>
    <w:rsid w:val="00024B1E"/>
    <w:rsid w:val="0002581F"/>
    <w:rsid w:val="00027A83"/>
    <w:rsid w:val="00027F53"/>
    <w:rsid w:val="00030951"/>
    <w:rsid w:val="00031FEA"/>
    <w:rsid w:val="000322D4"/>
    <w:rsid w:val="00033391"/>
    <w:rsid w:val="00037F6D"/>
    <w:rsid w:val="0004168B"/>
    <w:rsid w:val="00041F26"/>
    <w:rsid w:val="00055C54"/>
    <w:rsid w:val="00055FE5"/>
    <w:rsid w:val="00072C84"/>
    <w:rsid w:val="00072F22"/>
    <w:rsid w:val="00073B0D"/>
    <w:rsid w:val="00074E98"/>
    <w:rsid w:val="000800CC"/>
    <w:rsid w:val="00083635"/>
    <w:rsid w:val="000837BE"/>
    <w:rsid w:val="00086597"/>
    <w:rsid w:val="00090CB6"/>
    <w:rsid w:val="000926C0"/>
    <w:rsid w:val="000958C9"/>
    <w:rsid w:val="000970E9"/>
    <w:rsid w:val="00097FE8"/>
    <w:rsid w:val="000A1CC9"/>
    <w:rsid w:val="000A58FC"/>
    <w:rsid w:val="000A6C69"/>
    <w:rsid w:val="000A7C06"/>
    <w:rsid w:val="000B382E"/>
    <w:rsid w:val="000B4F66"/>
    <w:rsid w:val="000B51F3"/>
    <w:rsid w:val="000B530F"/>
    <w:rsid w:val="000C22EA"/>
    <w:rsid w:val="000C300C"/>
    <w:rsid w:val="000C612F"/>
    <w:rsid w:val="000D1C58"/>
    <w:rsid w:val="000D5532"/>
    <w:rsid w:val="000D68F4"/>
    <w:rsid w:val="000D6E6E"/>
    <w:rsid w:val="000F0804"/>
    <w:rsid w:val="000F08F6"/>
    <w:rsid w:val="000F2C92"/>
    <w:rsid w:val="001012F7"/>
    <w:rsid w:val="00102D1F"/>
    <w:rsid w:val="001131C7"/>
    <w:rsid w:val="00115508"/>
    <w:rsid w:val="0012322C"/>
    <w:rsid w:val="00124632"/>
    <w:rsid w:val="0013136C"/>
    <w:rsid w:val="001432B3"/>
    <w:rsid w:val="0014789E"/>
    <w:rsid w:val="0015309D"/>
    <w:rsid w:val="00155ADE"/>
    <w:rsid w:val="00157130"/>
    <w:rsid w:val="001673A2"/>
    <w:rsid w:val="001827CE"/>
    <w:rsid w:val="00183039"/>
    <w:rsid w:val="0018531A"/>
    <w:rsid w:val="001912B1"/>
    <w:rsid w:val="00195331"/>
    <w:rsid w:val="0019745F"/>
    <w:rsid w:val="001A1246"/>
    <w:rsid w:val="001A3952"/>
    <w:rsid w:val="001A5FE5"/>
    <w:rsid w:val="001B12FD"/>
    <w:rsid w:val="001B1C5B"/>
    <w:rsid w:val="001C0DAC"/>
    <w:rsid w:val="001C1B02"/>
    <w:rsid w:val="001C6857"/>
    <w:rsid w:val="001C73F9"/>
    <w:rsid w:val="001D17AE"/>
    <w:rsid w:val="001D4CB5"/>
    <w:rsid w:val="001E6B1E"/>
    <w:rsid w:val="001F4389"/>
    <w:rsid w:val="001F46F4"/>
    <w:rsid w:val="001F4773"/>
    <w:rsid w:val="00220C7A"/>
    <w:rsid w:val="0022743B"/>
    <w:rsid w:val="00227CAF"/>
    <w:rsid w:val="00227DC0"/>
    <w:rsid w:val="00230ECC"/>
    <w:rsid w:val="00234B93"/>
    <w:rsid w:val="0023692A"/>
    <w:rsid w:val="002379F8"/>
    <w:rsid w:val="0024036E"/>
    <w:rsid w:val="002429D0"/>
    <w:rsid w:val="002433EC"/>
    <w:rsid w:val="00244F56"/>
    <w:rsid w:val="00256CF3"/>
    <w:rsid w:val="002578B0"/>
    <w:rsid w:val="002604BE"/>
    <w:rsid w:val="00260761"/>
    <w:rsid w:val="002623DE"/>
    <w:rsid w:val="002642A2"/>
    <w:rsid w:val="00265472"/>
    <w:rsid w:val="002657BD"/>
    <w:rsid w:val="002723F1"/>
    <w:rsid w:val="00272709"/>
    <w:rsid w:val="002870A1"/>
    <w:rsid w:val="0029428F"/>
    <w:rsid w:val="002B083C"/>
    <w:rsid w:val="002B43CC"/>
    <w:rsid w:val="002B5D20"/>
    <w:rsid w:val="002B76DF"/>
    <w:rsid w:val="002B77CA"/>
    <w:rsid w:val="002B7B65"/>
    <w:rsid w:val="002C1C1E"/>
    <w:rsid w:val="002C20E4"/>
    <w:rsid w:val="002C6D8A"/>
    <w:rsid w:val="002D1EC2"/>
    <w:rsid w:val="002D2452"/>
    <w:rsid w:val="002D2817"/>
    <w:rsid w:val="002E38D2"/>
    <w:rsid w:val="002E7650"/>
    <w:rsid w:val="002F224C"/>
    <w:rsid w:val="002F699C"/>
    <w:rsid w:val="003057E2"/>
    <w:rsid w:val="00313FDC"/>
    <w:rsid w:val="00317691"/>
    <w:rsid w:val="0032064B"/>
    <w:rsid w:val="00320A1F"/>
    <w:rsid w:val="00332C17"/>
    <w:rsid w:val="0034023C"/>
    <w:rsid w:val="00344EC5"/>
    <w:rsid w:val="00345D2E"/>
    <w:rsid w:val="00347805"/>
    <w:rsid w:val="00352BAA"/>
    <w:rsid w:val="00353E04"/>
    <w:rsid w:val="003711CB"/>
    <w:rsid w:val="00373DD4"/>
    <w:rsid w:val="00377A94"/>
    <w:rsid w:val="00377D66"/>
    <w:rsid w:val="00385D87"/>
    <w:rsid w:val="00386EB4"/>
    <w:rsid w:val="003877D6"/>
    <w:rsid w:val="00390B59"/>
    <w:rsid w:val="0039169A"/>
    <w:rsid w:val="00392228"/>
    <w:rsid w:val="00394042"/>
    <w:rsid w:val="00396AAE"/>
    <w:rsid w:val="003A1A8C"/>
    <w:rsid w:val="003A3F65"/>
    <w:rsid w:val="003A47F6"/>
    <w:rsid w:val="003B211D"/>
    <w:rsid w:val="003B6441"/>
    <w:rsid w:val="003C45BC"/>
    <w:rsid w:val="003C582E"/>
    <w:rsid w:val="003D1ED5"/>
    <w:rsid w:val="003E3704"/>
    <w:rsid w:val="003E3B7B"/>
    <w:rsid w:val="003E623A"/>
    <w:rsid w:val="003F15FB"/>
    <w:rsid w:val="003F38F1"/>
    <w:rsid w:val="003F424E"/>
    <w:rsid w:val="003F4D14"/>
    <w:rsid w:val="00411F75"/>
    <w:rsid w:val="00412D04"/>
    <w:rsid w:val="0041485D"/>
    <w:rsid w:val="00416521"/>
    <w:rsid w:val="004204CC"/>
    <w:rsid w:val="004213E0"/>
    <w:rsid w:val="00422537"/>
    <w:rsid w:val="00423476"/>
    <w:rsid w:val="00424130"/>
    <w:rsid w:val="00427632"/>
    <w:rsid w:val="00433007"/>
    <w:rsid w:val="00436A8C"/>
    <w:rsid w:val="00440FF1"/>
    <w:rsid w:val="00441665"/>
    <w:rsid w:val="00442175"/>
    <w:rsid w:val="00444B3C"/>
    <w:rsid w:val="00447692"/>
    <w:rsid w:val="004656DF"/>
    <w:rsid w:val="00467BE7"/>
    <w:rsid w:val="00470F4F"/>
    <w:rsid w:val="00471178"/>
    <w:rsid w:val="00485644"/>
    <w:rsid w:val="00486DB4"/>
    <w:rsid w:val="00487F51"/>
    <w:rsid w:val="004921A6"/>
    <w:rsid w:val="004939E9"/>
    <w:rsid w:val="004942D3"/>
    <w:rsid w:val="00495E2C"/>
    <w:rsid w:val="004A1432"/>
    <w:rsid w:val="004A226B"/>
    <w:rsid w:val="004A41E8"/>
    <w:rsid w:val="004A59BD"/>
    <w:rsid w:val="004A78F6"/>
    <w:rsid w:val="004B0342"/>
    <w:rsid w:val="004B2CBF"/>
    <w:rsid w:val="004B41DC"/>
    <w:rsid w:val="004B7FA1"/>
    <w:rsid w:val="004C21B3"/>
    <w:rsid w:val="004C30F5"/>
    <w:rsid w:val="004D112C"/>
    <w:rsid w:val="004D33C5"/>
    <w:rsid w:val="004D7ACC"/>
    <w:rsid w:val="004E528B"/>
    <w:rsid w:val="004F2F4F"/>
    <w:rsid w:val="004F5998"/>
    <w:rsid w:val="00506B83"/>
    <w:rsid w:val="005148CD"/>
    <w:rsid w:val="00520482"/>
    <w:rsid w:val="00530D1E"/>
    <w:rsid w:val="00534F4C"/>
    <w:rsid w:val="00536A1C"/>
    <w:rsid w:val="00541360"/>
    <w:rsid w:val="0054479A"/>
    <w:rsid w:val="005453AE"/>
    <w:rsid w:val="00546E61"/>
    <w:rsid w:val="005472E0"/>
    <w:rsid w:val="005540FF"/>
    <w:rsid w:val="005566A4"/>
    <w:rsid w:val="00556B3F"/>
    <w:rsid w:val="00560968"/>
    <w:rsid w:val="00566347"/>
    <w:rsid w:val="00567982"/>
    <w:rsid w:val="00572A7D"/>
    <w:rsid w:val="00575CF1"/>
    <w:rsid w:val="00580EE6"/>
    <w:rsid w:val="0058418D"/>
    <w:rsid w:val="005844F2"/>
    <w:rsid w:val="00597B20"/>
    <w:rsid w:val="005A0F76"/>
    <w:rsid w:val="005A24A4"/>
    <w:rsid w:val="005A3D11"/>
    <w:rsid w:val="005A67F9"/>
    <w:rsid w:val="005B4764"/>
    <w:rsid w:val="005B4DF3"/>
    <w:rsid w:val="005C1F39"/>
    <w:rsid w:val="005C4B2D"/>
    <w:rsid w:val="005C5A37"/>
    <w:rsid w:val="005D04A0"/>
    <w:rsid w:val="005D53D0"/>
    <w:rsid w:val="005D6F91"/>
    <w:rsid w:val="005D7C19"/>
    <w:rsid w:val="005E6EF2"/>
    <w:rsid w:val="005E7476"/>
    <w:rsid w:val="005F08EE"/>
    <w:rsid w:val="005F3871"/>
    <w:rsid w:val="005F63A7"/>
    <w:rsid w:val="00602BC0"/>
    <w:rsid w:val="006130DE"/>
    <w:rsid w:val="00613291"/>
    <w:rsid w:val="00615754"/>
    <w:rsid w:val="006159F7"/>
    <w:rsid w:val="006212D5"/>
    <w:rsid w:val="00631440"/>
    <w:rsid w:val="0063153C"/>
    <w:rsid w:val="00631F55"/>
    <w:rsid w:val="00640F9A"/>
    <w:rsid w:val="00642CCC"/>
    <w:rsid w:val="006506E9"/>
    <w:rsid w:val="00651B3C"/>
    <w:rsid w:val="006611C3"/>
    <w:rsid w:val="00672DA6"/>
    <w:rsid w:val="00673F32"/>
    <w:rsid w:val="00676F53"/>
    <w:rsid w:val="00680DAC"/>
    <w:rsid w:val="00691EA1"/>
    <w:rsid w:val="0069200B"/>
    <w:rsid w:val="00693589"/>
    <w:rsid w:val="00696383"/>
    <w:rsid w:val="00696C52"/>
    <w:rsid w:val="006A28FA"/>
    <w:rsid w:val="006B1265"/>
    <w:rsid w:val="006B1E2A"/>
    <w:rsid w:val="006B24D5"/>
    <w:rsid w:val="006B544B"/>
    <w:rsid w:val="006C0150"/>
    <w:rsid w:val="006C24B7"/>
    <w:rsid w:val="006C41FC"/>
    <w:rsid w:val="006C5A93"/>
    <w:rsid w:val="006C69EC"/>
    <w:rsid w:val="006D2086"/>
    <w:rsid w:val="006D45FD"/>
    <w:rsid w:val="006D709E"/>
    <w:rsid w:val="006E3D7B"/>
    <w:rsid w:val="006E54F5"/>
    <w:rsid w:val="006F25A2"/>
    <w:rsid w:val="00706821"/>
    <w:rsid w:val="00706B57"/>
    <w:rsid w:val="00715830"/>
    <w:rsid w:val="00716857"/>
    <w:rsid w:val="00717FF2"/>
    <w:rsid w:val="0072155B"/>
    <w:rsid w:val="00735DC6"/>
    <w:rsid w:val="00737711"/>
    <w:rsid w:val="00742C7C"/>
    <w:rsid w:val="00750160"/>
    <w:rsid w:val="007511D8"/>
    <w:rsid w:val="00757058"/>
    <w:rsid w:val="007642AF"/>
    <w:rsid w:val="00770E2A"/>
    <w:rsid w:val="007730E9"/>
    <w:rsid w:val="007A04D4"/>
    <w:rsid w:val="007A1E79"/>
    <w:rsid w:val="007A1F0F"/>
    <w:rsid w:val="007A32B5"/>
    <w:rsid w:val="007A3C53"/>
    <w:rsid w:val="007A60D2"/>
    <w:rsid w:val="007B297A"/>
    <w:rsid w:val="007D0A9C"/>
    <w:rsid w:val="007D1CCB"/>
    <w:rsid w:val="007D2DF7"/>
    <w:rsid w:val="007D3CC2"/>
    <w:rsid w:val="007D5BB3"/>
    <w:rsid w:val="007D5D73"/>
    <w:rsid w:val="007D68DF"/>
    <w:rsid w:val="007E1A98"/>
    <w:rsid w:val="007E2A1A"/>
    <w:rsid w:val="007E30A1"/>
    <w:rsid w:val="007E4CE0"/>
    <w:rsid w:val="007F79AA"/>
    <w:rsid w:val="00800AE4"/>
    <w:rsid w:val="00802453"/>
    <w:rsid w:val="00802621"/>
    <w:rsid w:val="00805384"/>
    <w:rsid w:val="00806A75"/>
    <w:rsid w:val="008158C4"/>
    <w:rsid w:val="008232A9"/>
    <w:rsid w:val="00826798"/>
    <w:rsid w:val="00833B0D"/>
    <w:rsid w:val="0083462F"/>
    <w:rsid w:val="00843D09"/>
    <w:rsid w:val="0085170C"/>
    <w:rsid w:val="008522AD"/>
    <w:rsid w:val="0085235C"/>
    <w:rsid w:val="008666EB"/>
    <w:rsid w:val="00866CAD"/>
    <w:rsid w:val="0087232C"/>
    <w:rsid w:val="00876664"/>
    <w:rsid w:val="00886843"/>
    <w:rsid w:val="00893658"/>
    <w:rsid w:val="008A1234"/>
    <w:rsid w:val="008A3F2E"/>
    <w:rsid w:val="008B093D"/>
    <w:rsid w:val="008B6BBD"/>
    <w:rsid w:val="008C4868"/>
    <w:rsid w:val="008C5901"/>
    <w:rsid w:val="008C687A"/>
    <w:rsid w:val="008D0396"/>
    <w:rsid w:val="008E2466"/>
    <w:rsid w:val="008E5C20"/>
    <w:rsid w:val="00902276"/>
    <w:rsid w:val="00910EEB"/>
    <w:rsid w:val="00913698"/>
    <w:rsid w:val="009152AC"/>
    <w:rsid w:val="00915425"/>
    <w:rsid w:val="00917AD4"/>
    <w:rsid w:val="009326AE"/>
    <w:rsid w:val="00934B46"/>
    <w:rsid w:val="00935D35"/>
    <w:rsid w:val="00937179"/>
    <w:rsid w:val="00947509"/>
    <w:rsid w:val="00953B93"/>
    <w:rsid w:val="00955D4D"/>
    <w:rsid w:val="00957A94"/>
    <w:rsid w:val="00960763"/>
    <w:rsid w:val="009612D8"/>
    <w:rsid w:val="009624F0"/>
    <w:rsid w:val="0096386F"/>
    <w:rsid w:val="0096577C"/>
    <w:rsid w:val="009726B1"/>
    <w:rsid w:val="009777F5"/>
    <w:rsid w:val="00980752"/>
    <w:rsid w:val="00980F65"/>
    <w:rsid w:val="00981C0B"/>
    <w:rsid w:val="0098663D"/>
    <w:rsid w:val="00987046"/>
    <w:rsid w:val="009871BE"/>
    <w:rsid w:val="00997090"/>
    <w:rsid w:val="009A1E67"/>
    <w:rsid w:val="009A7E6D"/>
    <w:rsid w:val="009B1C8E"/>
    <w:rsid w:val="009B6288"/>
    <w:rsid w:val="009C2BB7"/>
    <w:rsid w:val="009C4474"/>
    <w:rsid w:val="009C488E"/>
    <w:rsid w:val="009C583B"/>
    <w:rsid w:val="009D0375"/>
    <w:rsid w:val="009D3DD8"/>
    <w:rsid w:val="009D51FF"/>
    <w:rsid w:val="009E05EA"/>
    <w:rsid w:val="009E6368"/>
    <w:rsid w:val="009F119E"/>
    <w:rsid w:val="009F6C60"/>
    <w:rsid w:val="00A00D66"/>
    <w:rsid w:val="00A01E6C"/>
    <w:rsid w:val="00A1019B"/>
    <w:rsid w:val="00A13A90"/>
    <w:rsid w:val="00A16F4F"/>
    <w:rsid w:val="00A17D44"/>
    <w:rsid w:val="00A212F7"/>
    <w:rsid w:val="00A22635"/>
    <w:rsid w:val="00A23B23"/>
    <w:rsid w:val="00A2451E"/>
    <w:rsid w:val="00A272CB"/>
    <w:rsid w:val="00A47AB1"/>
    <w:rsid w:val="00A5067A"/>
    <w:rsid w:val="00A57F2D"/>
    <w:rsid w:val="00A60505"/>
    <w:rsid w:val="00A6390D"/>
    <w:rsid w:val="00A66399"/>
    <w:rsid w:val="00A767F9"/>
    <w:rsid w:val="00A770F5"/>
    <w:rsid w:val="00A80E99"/>
    <w:rsid w:val="00A90E42"/>
    <w:rsid w:val="00A92C8C"/>
    <w:rsid w:val="00AA0C90"/>
    <w:rsid w:val="00AA3AC0"/>
    <w:rsid w:val="00AA4558"/>
    <w:rsid w:val="00AA7060"/>
    <w:rsid w:val="00AB0B0B"/>
    <w:rsid w:val="00AB207C"/>
    <w:rsid w:val="00AB4202"/>
    <w:rsid w:val="00AB5AFA"/>
    <w:rsid w:val="00AC1DFF"/>
    <w:rsid w:val="00AC304D"/>
    <w:rsid w:val="00AC34A2"/>
    <w:rsid w:val="00AC47CD"/>
    <w:rsid w:val="00AC4CCA"/>
    <w:rsid w:val="00AC556A"/>
    <w:rsid w:val="00AC5F42"/>
    <w:rsid w:val="00AC718B"/>
    <w:rsid w:val="00AD1545"/>
    <w:rsid w:val="00AD1C10"/>
    <w:rsid w:val="00AF118A"/>
    <w:rsid w:val="00AF3D82"/>
    <w:rsid w:val="00AF448E"/>
    <w:rsid w:val="00AF7283"/>
    <w:rsid w:val="00B1149A"/>
    <w:rsid w:val="00B21491"/>
    <w:rsid w:val="00B24F40"/>
    <w:rsid w:val="00B31B2A"/>
    <w:rsid w:val="00B32536"/>
    <w:rsid w:val="00B421D1"/>
    <w:rsid w:val="00B50455"/>
    <w:rsid w:val="00B52140"/>
    <w:rsid w:val="00B52304"/>
    <w:rsid w:val="00B54EDD"/>
    <w:rsid w:val="00B64AD5"/>
    <w:rsid w:val="00B676F8"/>
    <w:rsid w:val="00B70FC6"/>
    <w:rsid w:val="00B82808"/>
    <w:rsid w:val="00B96170"/>
    <w:rsid w:val="00B96FEE"/>
    <w:rsid w:val="00BA58AF"/>
    <w:rsid w:val="00BA6A0B"/>
    <w:rsid w:val="00BB0117"/>
    <w:rsid w:val="00BB6464"/>
    <w:rsid w:val="00BB79C4"/>
    <w:rsid w:val="00BC1AC6"/>
    <w:rsid w:val="00BC2247"/>
    <w:rsid w:val="00BC2E7C"/>
    <w:rsid w:val="00BC7336"/>
    <w:rsid w:val="00BD2F75"/>
    <w:rsid w:val="00BD3B2C"/>
    <w:rsid w:val="00BD467B"/>
    <w:rsid w:val="00BD4999"/>
    <w:rsid w:val="00BD4EA3"/>
    <w:rsid w:val="00BD7203"/>
    <w:rsid w:val="00BE0A83"/>
    <w:rsid w:val="00BE75C2"/>
    <w:rsid w:val="00BF7BD9"/>
    <w:rsid w:val="00C0045F"/>
    <w:rsid w:val="00C027B2"/>
    <w:rsid w:val="00C03FF5"/>
    <w:rsid w:val="00C06E7E"/>
    <w:rsid w:val="00C072E2"/>
    <w:rsid w:val="00C103D0"/>
    <w:rsid w:val="00C15974"/>
    <w:rsid w:val="00C167C0"/>
    <w:rsid w:val="00C1752B"/>
    <w:rsid w:val="00C24D67"/>
    <w:rsid w:val="00C32ED7"/>
    <w:rsid w:val="00C33285"/>
    <w:rsid w:val="00C339A3"/>
    <w:rsid w:val="00C35670"/>
    <w:rsid w:val="00C37C1C"/>
    <w:rsid w:val="00C41F65"/>
    <w:rsid w:val="00C455AB"/>
    <w:rsid w:val="00C65752"/>
    <w:rsid w:val="00C711B5"/>
    <w:rsid w:val="00C716E9"/>
    <w:rsid w:val="00C77BA4"/>
    <w:rsid w:val="00C81BC9"/>
    <w:rsid w:val="00C82CDD"/>
    <w:rsid w:val="00C832AF"/>
    <w:rsid w:val="00C91E2D"/>
    <w:rsid w:val="00C922AC"/>
    <w:rsid w:val="00C94E5E"/>
    <w:rsid w:val="00C96650"/>
    <w:rsid w:val="00CA24AE"/>
    <w:rsid w:val="00CA7073"/>
    <w:rsid w:val="00CB30A0"/>
    <w:rsid w:val="00CB5316"/>
    <w:rsid w:val="00CC124E"/>
    <w:rsid w:val="00CC4655"/>
    <w:rsid w:val="00CC5899"/>
    <w:rsid w:val="00CD3259"/>
    <w:rsid w:val="00CD6C70"/>
    <w:rsid w:val="00CE1785"/>
    <w:rsid w:val="00CE5DA4"/>
    <w:rsid w:val="00CF05C7"/>
    <w:rsid w:val="00CF3FBE"/>
    <w:rsid w:val="00D01C7A"/>
    <w:rsid w:val="00D030A8"/>
    <w:rsid w:val="00D06CED"/>
    <w:rsid w:val="00D076E7"/>
    <w:rsid w:val="00D121A9"/>
    <w:rsid w:val="00D14708"/>
    <w:rsid w:val="00D15DFB"/>
    <w:rsid w:val="00D17E09"/>
    <w:rsid w:val="00D231F2"/>
    <w:rsid w:val="00D2472D"/>
    <w:rsid w:val="00D32B9D"/>
    <w:rsid w:val="00D344A8"/>
    <w:rsid w:val="00D36511"/>
    <w:rsid w:val="00D4068F"/>
    <w:rsid w:val="00D431C9"/>
    <w:rsid w:val="00D43A2A"/>
    <w:rsid w:val="00D442C8"/>
    <w:rsid w:val="00D45E60"/>
    <w:rsid w:val="00D46EF1"/>
    <w:rsid w:val="00D53A7A"/>
    <w:rsid w:val="00D60B58"/>
    <w:rsid w:val="00D60C74"/>
    <w:rsid w:val="00D659C6"/>
    <w:rsid w:val="00D672E1"/>
    <w:rsid w:val="00D73C90"/>
    <w:rsid w:val="00D841AA"/>
    <w:rsid w:val="00D85661"/>
    <w:rsid w:val="00D9335B"/>
    <w:rsid w:val="00D96991"/>
    <w:rsid w:val="00DA0A93"/>
    <w:rsid w:val="00DA1A0F"/>
    <w:rsid w:val="00DB00E8"/>
    <w:rsid w:val="00DB4268"/>
    <w:rsid w:val="00DB5385"/>
    <w:rsid w:val="00DB5BAA"/>
    <w:rsid w:val="00DC2640"/>
    <w:rsid w:val="00DC2A78"/>
    <w:rsid w:val="00DC43E7"/>
    <w:rsid w:val="00DC4CA5"/>
    <w:rsid w:val="00DC54E0"/>
    <w:rsid w:val="00DC7AE5"/>
    <w:rsid w:val="00DD0044"/>
    <w:rsid w:val="00DD5906"/>
    <w:rsid w:val="00DD6250"/>
    <w:rsid w:val="00DE0464"/>
    <w:rsid w:val="00DE0B09"/>
    <w:rsid w:val="00DE1DA8"/>
    <w:rsid w:val="00DE2C5E"/>
    <w:rsid w:val="00DE48C2"/>
    <w:rsid w:val="00DF0437"/>
    <w:rsid w:val="00DF1AE4"/>
    <w:rsid w:val="00DF7B7F"/>
    <w:rsid w:val="00E0034B"/>
    <w:rsid w:val="00E00443"/>
    <w:rsid w:val="00E043FA"/>
    <w:rsid w:val="00E10A65"/>
    <w:rsid w:val="00E11D4F"/>
    <w:rsid w:val="00E12954"/>
    <w:rsid w:val="00E13931"/>
    <w:rsid w:val="00E15308"/>
    <w:rsid w:val="00E22355"/>
    <w:rsid w:val="00E25311"/>
    <w:rsid w:val="00E31186"/>
    <w:rsid w:val="00E34CB4"/>
    <w:rsid w:val="00E53A40"/>
    <w:rsid w:val="00E55050"/>
    <w:rsid w:val="00E571AE"/>
    <w:rsid w:val="00E77374"/>
    <w:rsid w:val="00E8061D"/>
    <w:rsid w:val="00E838F7"/>
    <w:rsid w:val="00E87FDD"/>
    <w:rsid w:val="00E9495D"/>
    <w:rsid w:val="00E96A01"/>
    <w:rsid w:val="00EA0BCC"/>
    <w:rsid w:val="00EA216F"/>
    <w:rsid w:val="00EA23D0"/>
    <w:rsid w:val="00EA3C19"/>
    <w:rsid w:val="00EB2A09"/>
    <w:rsid w:val="00EB5076"/>
    <w:rsid w:val="00EB798C"/>
    <w:rsid w:val="00EC2776"/>
    <w:rsid w:val="00EC3432"/>
    <w:rsid w:val="00EC623C"/>
    <w:rsid w:val="00EC6578"/>
    <w:rsid w:val="00EC77A8"/>
    <w:rsid w:val="00ED1F52"/>
    <w:rsid w:val="00EE70FD"/>
    <w:rsid w:val="00EF21BB"/>
    <w:rsid w:val="00EF65A6"/>
    <w:rsid w:val="00EF732F"/>
    <w:rsid w:val="00F0648B"/>
    <w:rsid w:val="00F07153"/>
    <w:rsid w:val="00F10986"/>
    <w:rsid w:val="00F15DF1"/>
    <w:rsid w:val="00F21318"/>
    <w:rsid w:val="00F30AEB"/>
    <w:rsid w:val="00F32FD4"/>
    <w:rsid w:val="00F36C1B"/>
    <w:rsid w:val="00F36FAD"/>
    <w:rsid w:val="00F42BE5"/>
    <w:rsid w:val="00F52A2A"/>
    <w:rsid w:val="00F624E4"/>
    <w:rsid w:val="00F64481"/>
    <w:rsid w:val="00F67725"/>
    <w:rsid w:val="00F70C51"/>
    <w:rsid w:val="00F77EA1"/>
    <w:rsid w:val="00F81456"/>
    <w:rsid w:val="00F9120E"/>
    <w:rsid w:val="00F93522"/>
    <w:rsid w:val="00F944D2"/>
    <w:rsid w:val="00FA0668"/>
    <w:rsid w:val="00FA0955"/>
    <w:rsid w:val="00FA1860"/>
    <w:rsid w:val="00FB39BB"/>
    <w:rsid w:val="00FC250B"/>
    <w:rsid w:val="00FC59E0"/>
    <w:rsid w:val="00FC5FBD"/>
    <w:rsid w:val="00FC79DE"/>
    <w:rsid w:val="00FE1056"/>
    <w:rsid w:val="00FE30EA"/>
    <w:rsid w:val="00FE3EED"/>
    <w:rsid w:val="00FF12DE"/>
    <w:rsid w:val="2D844B4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7C23"/>
  <w15:chartTrackingRefBased/>
  <w15:docId w15:val="{8D18F904-9132-4E3A-8C33-74F4AFD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09"/>
    <w:pPr>
      <w:spacing w:after="227" w:line="248" w:lineRule="auto"/>
      <w:ind w:left="10" w:hanging="10"/>
      <w:jc w:val="both"/>
    </w:pPr>
    <w:rPr>
      <w:rFonts w:ascii="Times New Roman" w:eastAsia="Times New Roman" w:hAnsi="Times New Roman" w:cs="Times New Roman"/>
      <w:color w:val="000000"/>
      <w:lang w:eastAsia="en-IN" w:bidi="en-IN"/>
    </w:rPr>
  </w:style>
  <w:style w:type="paragraph" w:styleId="Heading1">
    <w:name w:val="heading 1"/>
    <w:next w:val="Normal"/>
    <w:link w:val="Heading1Char"/>
    <w:uiPriority w:val="9"/>
    <w:qFormat/>
    <w:rsid w:val="00B50455"/>
    <w:pPr>
      <w:keepNext/>
      <w:keepLines/>
      <w:spacing w:after="224"/>
      <w:ind w:left="10" w:hanging="10"/>
      <w:outlineLvl w:val="0"/>
    </w:pPr>
    <w:rPr>
      <w:rFonts w:ascii="Calibri" w:eastAsia="Calibri" w:hAnsi="Calibri" w:cs="Calibri"/>
      <w:b/>
      <w:color w:val="000000"/>
      <w:sz w:val="44"/>
      <w:lang w:val="en-US"/>
    </w:rPr>
  </w:style>
  <w:style w:type="paragraph" w:styleId="Heading2">
    <w:name w:val="heading 2"/>
    <w:next w:val="Normal"/>
    <w:link w:val="Heading2Char"/>
    <w:uiPriority w:val="9"/>
    <w:unhideWhenUsed/>
    <w:qFormat/>
    <w:rsid w:val="00B50455"/>
    <w:pPr>
      <w:keepNext/>
      <w:keepLines/>
      <w:spacing w:after="0"/>
      <w:ind w:left="10" w:hanging="10"/>
      <w:outlineLvl w:val="1"/>
    </w:pPr>
    <w:rPr>
      <w:rFonts w:ascii="Calibri" w:eastAsia="Calibri" w:hAnsi="Calibri" w:cs="Calibri"/>
      <w:b/>
      <w:color w:val="000000"/>
      <w:sz w:val="36"/>
      <w:lang w:val="en-US"/>
    </w:rPr>
  </w:style>
  <w:style w:type="paragraph" w:styleId="Heading3">
    <w:name w:val="heading 3"/>
    <w:next w:val="Normal"/>
    <w:link w:val="Heading3Char"/>
    <w:uiPriority w:val="9"/>
    <w:unhideWhenUsed/>
    <w:qFormat/>
    <w:rsid w:val="00B50455"/>
    <w:pPr>
      <w:keepNext/>
      <w:keepLines/>
      <w:spacing w:after="0"/>
      <w:ind w:left="10" w:hanging="10"/>
      <w:outlineLvl w:val="2"/>
    </w:pPr>
    <w:rPr>
      <w:rFonts w:ascii="Calibri" w:eastAsia="Calibri" w:hAnsi="Calibri" w:cs="Calibri"/>
      <w:b/>
      <w:color w:val="000000"/>
      <w:sz w:val="36"/>
      <w:lang w:val="en-US"/>
    </w:rPr>
  </w:style>
  <w:style w:type="paragraph" w:styleId="Heading4">
    <w:name w:val="heading 4"/>
    <w:next w:val="Normal"/>
    <w:link w:val="Heading4Char"/>
    <w:uiPriority w:val="9"/>
    <w:unhideWhenUsed/>
    <w:qFormat/>
    <w:rsid w:val="00B50455"/>
    <w:pPr>
      <w:keepNext/>
      <w:keepLines/>
      <w:spacing w:after="95"/>
      <w:outlineLvl w:val="3"/>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455"/>
  </w:style>
  <w:style w:type="paragraph" w:styleId="Footer">
    <w:name w:val="footer"/>
    <w:basedOn w:val="Normal"/>
    <w:link w:val="FooterChar"/>
    <w:uiPriority w:val="99"/>
    <w:unhideWhenUsed/>
    <w:rsid w:val="00B5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455"/>
  </w:style>
  <w:style w:type="character" w:customStyle="1" w:styleId="Heading1Char">
    <w:name w:val="Heading 1 Char"/>
    <w:basedOn w:val="DefaultParagraphFont"/>
    <w:link w:val="Heading1"/>
    <w:uiPriority w:val="9"/>
    <w:rsid w:val="00B50455"/>
    <w:rPr>
      <w:rFonts w:ascii="Calibri" w:eastAsia="Calibri" w:hAnsi="Calibri" w:cs="Calibri"/>
      <w:b/>
      <w:color w:val="000000"/>
      <w:sz w:val="44"/>
      <w:lang w:val="en-US"/>
    </w:rPr>
  </w:style>
  <w:style w:type="character" w:customStyle="1" w:styleId="Heading2Char">
    <w:name w:val="Heading 2 Char"/>
    <w:basedOn w:val="DefaultParagraphFont"/>
    <w:link w:val="Heading2"/>
    <w:uiPriority w:val="9"/>
    <w:rsid w:val="00B50455"/>
    <w:rPr>
      <w:rFonts w:ascii="Calibri" w:eastAsia="Calibri" w:hAnsi="Calibri" w:cs="Calibri"/>
      <w:b/>
      <w:color w:val="000000"/>
      <w:sz w:val="36"/>
      <w:lang w:val="en-US"/>
    </w:rPr>
  </w:style>
  <w:style w:type="character" w:customStyle="1" w:styleId="Heading3Char">
    <w:name w:val="Heading 3 Char"/>
    <w:basedOn w:val="DefaultParagraphFont"/>
    <w:link w:val="Heading3"/>
    <w:uiPriority w:val="9"/>
    <w:rsid w:val="00B50455"/>
    <w:rPr>
      <w:rFonts w:ascii="Calibri" w:eastAsia="Calibri" w:hAnsi="Calibri" w:cs="Calibri"/>
      <w:b/>
      <w:color w:val="000000"/>
      <w:sz w:val="36"/>
      <w:lang w:val="en-US"/>
    </w:rPr>
  </w:style>
  <w:style w:type="character" w:customStyle="1" w:styleId="Heading4Char">
    <w:name w:val="Heading 4 Char"/>
    <w:basedOn w:val="DefaultParagraphFont"/>
    <w:link w:val="Heading4"/>
    <w:uiPriority w:val="9"/>
    <w:rsid w:val="00B50455"/>
    <w:rPr>
      <w:rFonts w:ascii="Arial" w:eastAsia="Arial" w:hAnsi="Arial" w:cs="Arial"/>
      <w:b/>
      <w:color w:val="000000"/>
      <w:lang w:val="en-US"/>
    </w:rPr>
  </w:style>
  <w:style w:type="table" w:customStyle="1" w:styleId="TableGrid1">
    <w:name w:val="Table Grid1"/>
    <w:rsid w:val="00B50455"/>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3C582E"/>
    <w:pPr>
      <w:spacing w:before="100" w:beforeAutospacing="1" w:after="100" w:afterAutospacing="1" w:line="240" w:lineRule="auto"/>
      <w:ind w:left="0" w:firstLine="0"/>
      <w:jc w:val="left"/>
    </w:pPr>
    <w:rPr>
      <w:color w:val="auto"/>
      <w:kern w:val="0"/>
      <w:sz w:val="24"/>
      <w:szCs w:val="24"/>
      <w:lang w:bidi="ar-SA"/>
      <w14:ligatures w14:val="none"/>
    </w:rPr>
  </w:style>
  <w:style w:type="character" w:styleId="Strong">
    <w:name w:val="Strong"/>
    <w:basedOn w:val="DefaultParagraphFont"/>
    <w:uiPriority w:val="22"/>
    <w:qFormat/>
    <w:rsid w:val="003C582E"/>
    <w:rPr>
      <w:b/>
      <w:bCs/>
    </w:rPr>
  </w:style>
  <w:style w:type="paragraph" w:styleId="ListParagraph">
    <w:name w:val="List Paragraph"/>
    <w:basedOn w:val="Normal"/>
    <w:uiPriority w:val="34"/>
    <w:qFormat/>
    <w:rsid w:val="00416521"/>
    <w:pPr>
      <w:ind w:left="720"/>
      <w:contextualSpacing/>
    </w:pPr>
  </w:style>
  <w:style w:type="character" w:styleId="Hyperlink">
    <w:name w:val="Hyperlink"/>
    <w:basedOn w:val="DefaultParagraphFont"/>
    <w:uiPriority w:val="99"/>
    <w:unhideWhenUsed/>
    <w:rsid w:val="00696383"/>
    <w:rPr>
      <w:color w:val="0563C1" w:themeColor="hyperlink"/>
      <w:u w:val="single"/>
    </w:rPr>
  </w:style>
  <w:style w:type="character" w:styleId="UnresolvedMention">
    <w:name w:val="Unresolved Mention"/>
    <w:basedOn w:val="DefaultParagraphFont"/>
    <w:uiPriority w:val="99"/>
    <w:semiHidden/>
    <w:unhideWhenUsed/>
    <w:rsid w:val="0069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517">
      <w:bodyDiv w:val="1"/>
      <w:marLeft w:val="0"/>
      <w:marRight w:val="0"/>
      <w:marTop w:val="0"/>
      <w:marBottom w:val="0"/>
      <w:divBdr>
        <w:top w:val="none" w:sz="0" w:space="0" w:color="auto"/>
        <w:left w:val="none" w:sz="0" w:space="0" w:color="auto"/>
        <w:bottom w:val="none" w:sz="0" w:space="0" w:color="auto"/>
        <w:right w:val="none" w:sz="0" w:space="0" w:color="auto"/>
      </w:divBdr>
    </w:div>
    <w:div w:id="57941209">
      <w:bodyDiv w:val="1"/>
      <w:marLeft w:val="0"/>
      <w:marRight w:val="0"/>
      <w:marTop w:val="0"/>
      <w:marBottom w:val="0"/>
      <w:divBdr>
        <w:top w:val="none" w:sz="0" w:space="0" w:color="auto"/>
        <w:left w:val="none" w:sz="0" w:space="0" w:color="auto"/>
        <w:bottom w:val="none" w:sz="0" w:space="0" w:color="auto"/>
        <w:right w:val="none" w:sz="0" w:space="0" w:color="auto"/>
      </w:divBdr>
    </w:div>
    <w:div w:id="60098555">
      <w:bodyDiv w:val="1"/>
      <w:marLeft w:val="0"/>
      <w:marRight w:val="0"/>
      <w:marTop w:val="0"/>
      <w:marBottom w:val="0"/>
      <w:divBdr>
        <w:top w:val="none" w:sz="0" w:space="0" w:color="auto"/>
        <w:left w:val="none" w:sz="0" w:space="0" w:color="auto"/>
        <w:bottom w:val="none" w:sz="0" w:space="0" w:color="auto"/>
        <w:right w:val="none" w:sz="0" w:space="0" w:color="auto"/>
      </w:divBdr>
    </w:div>
    <w:div w:id="70396799">
      <w:bodyDiv w:val="1"/>
      <w:marLeft w:val="0"/>
      <w:marRight w:val="0"/>
      <w:marTop w:val="0"/>
      <w:marBottom w:val="0"/>
      <w:divBdr>
        <w:top w:val="none" w:sz="0" w:space="0" w:color="auto"/>
        <w:left w:val="none" w:sz="0" w:space="0" w:color="auto"/>
        <w:bottom w:val="none" w:sz="0" w:space="0" w:color="auto"/>
        <w:right w:val="none" w:sz="0" w:space="0" w:color="auto"/>
      </w:divBdr>
    </w:div>
    <w:div w:id="206841071">
      <w:bodyDiv w:val="1"/>
      <w:marLeft w:val="0"/>
      <w:marRight w:val="0"/>
      <w:marTop w:val="0"/>
      <w:marBottom w:val="0"/>
      <w:divBdr>
        <w:top w:val="none" w:sz="0" w:space="0" w:color="auto"/>
        <w:left w:val="none" w:sz="0" w:space="0" w:color="auto"/>
        <w:bottom w:val="none" w:sz="0" w:space="0" w:color="auto"/>
        <w:right w:val="none" w:sz="0" w:space="0" w:color="auto"/>
      </w:divBdr>
    </w:div>
    <w:div w:id="238753696">
      <w:bodyDiv w:val="1"/>
      <w:marLeft w:val="0"/>
      <w:marRight w:val="0"/>
      <w:marTop w:val="0"/>
      <w:marBottom w:val="0"/>
      <w:divBdr>
        <w:top w:val="none" w:sz="0" w:space="0" w:color="auto"/>
        <w:left w:val="none" w:sz="0" w:space="0" w:color="auto"/>
        <w:bottom w:val="none" w:sz="0" w:space="0" w:color="auto"/>
        <w:right w:val="none" w:sz="0" w:space="0" w:color="auto"/>
      </w:divBdr>
    </w:div>
    <w:div w:id="241450508">
      <w:bodyDiv w:val="1"/>
      <w:marLeft w:val="0"/>
      <w:marRight w:val="0"/>
      <w:marTop w:val="0"/>
      <w:marBottom w:val="0"/>
      <w:divBdr>
        <w:top w:val="none" w:sz="0" w:space="0" w:color="auto"/>
        <w:left w:val="none" w:sz="0" w:space="0" w:color="auto"/>
        <w:bottom w:val="none" w:sz="0" w:space="0" w:color="auto"/>
        <w:right w:val="none" w:sz="0" w:space="0" w:color="auto"/>
      </w:divBdr>
    </w:div>
    <w:div w:id="265384574">
      <w:bodyDiv w:val="1"/>
      <w:marLeft w:val="0"/>
      <w:marRight w:val="0"/>
      <w:marTop w:val="0"/>
      <w:marBottom w:val="0"/>
      <w:divBdr>
        <w:top w:val="none" w:sz="0" w:space="0" w:color="auto"/>
        <w:left w:val="none" w:sz="0" w:space="0" w:color="auto"/>
        <w:bottom w:val="none" w:sz="0" w:space="0" w:color="auto"/>
        <w:right w:val="none" w:sz="0" w:space="0" w:color="auto"/>
      </w:divBdr>
    </w:div>
    <w:div w:id="269896012">
      <w:bodyDiv w:val="1"/>
      <w:marLeft w:val="0"/>
      <w:marRight w:val="0"/>
      <w:marTop w:val="0"/>
      <w:marBottom w:val="0"/>
      <w:divBdr>
        <w:top w:val="none" w:sz="0" w:space="0" w:color="auto"/>
        <w:left w:val="none" w:sz="0" w:space="0" w:color="auto"/>
        <w:bottom w:val="none" w:sz="0" w:space="0" w:color="auto"/>
        <w:right w:val="none" w:sz="0" w:space="0" w:color="auto"/>
      </w:divBdr>
    </w:div>
    <w:div w:id="273172736">
      <w:bodyDiv w:val="1"/>
      <w:marLeft w:val="0"/>
      <w:marRight w:val="0"/>
      <w:marTop w:val="0"/>
      <w:marBottom w:val="0"/>
      <w:divBdr>
        <w:top w:val="none" w:sz="0" w:space="0" w:color="auto"/>
        <w:left w:val="none" w:sz="0" w:space="0" w:color="auto"/>
        <w:bottom w:val="none" w:sz="0" w:space="0" w:color="auto"/>
        <w:right w:val="none" w:sz="0" w:space="0" w:color="auto"/>
      </w:divBdr>
    </w:div>
    <w:div w:id="316110098">
      <w:bodyDiv w:val="1"/>
      <w:marLeft w:val="0"/>
      <w:marRight w:val="0"/>
      <w:marTop w:val="0"/>
      <w:marBottom w:val="0"/>
      <w:divBdr>
        <w:top w:val="none" w:sz="0" w:space="0" w:color="auto"/>
        <w:left w:val="none" w:sz="0" w:space="0" w:color="auto"/>
        <w:bottom w:val="none" w:sz="0" w:space="0" w:color="auto"/>
        <w:right w:val="none" w:sz="0" w:space="0" w:color="auto"/>
      </w:divBdr>
    </w:div>
    <w:div w:id="343362401">
      <w:bodyDiv w:val="1"/>
      <w:marLeft w:val="0"/>
      <w:marRight w:val="0"/>
      <w:marTop w:val="0"/>
      <w:marBottom w:val="0"/>
      <w:divBdr>
        <w:top w:val="none" w:sz="0" w:space="0" w:color="auto"/>
        <w:left w:val="none" w:sz="0" w:space="0" w:color="auto"/>
        <w:bottom w:val="none" w:sz="0" w:space="0" w:color="auto"/>
        <w:right w:val="none" w:sz="0" w:space="0" w:color="auto"/>
      </w:divBdr>
    </w:div>
    <w:div w:id="381901142">
      <w:bodyDiv w:val="1"/>
      <w:marLeft w:val="0"/>
      <w:marRight w:val="0"/>
      <w:marTop w:val="0"/>
      <w:marBottom w:val="0"/>
      <w:divBdr>
        <w:top w:val="none" w:sz="0" w:space="0" w:color="auto"/>
        <w:left w:val="none" w:sz="0" w:space="0" w:color="auto"/>
        <w:bottom w:val="none" w:sz="0" w:space="0" w:color="auto"/>
        <w:right w:val="none" w:sz="0" w:space="0" w:color="auto"/>
      </w:divBdr>
    </w:div>
    <w:div w:id="561869261">
      <w:bodyDiv w:val="1"/>
      <w:marLeft w:val="0"/>
      <w:marRight w:val="0"/>
      <w:marTop w:val="0"/>
      <w:marBottom w:val="0"/>
      <w:divBdr>
        <w:top w:val="none" w:sz="0" w:space="0" w:color="auto"/>
        <w:left w:val="none" w:sz="0" w:space="0" w:color="auto"/>
        <w:bottom w:val="none" w:sz="0" w:space="0" w:color="auto"/>
        <w:right w:val="none" w:sz="0" w:space="0" w:color="auto"/>
      </w:divBdr>
    </w:div>
    <w:div w:id="565263405">
      <w:bodyDiv w:val="1"/>
      <w:marLeft w:val="0"/>
      <w:marRight w:val="0"/>
      <w:marTop w:val="0"/>
      <w:marBottom w:val="0"/>
      <w:divBdr>
        <w:top w:val="none" w:sz="0" w:space="0" w:color="auto"/>
        <w:left w:val="none" w:sz="0" w:space="0" w:color="auto"/>
        <w:bottom w:val="none" w:sz="0" w:space="0" w:color="auto"/>
        <w:right w:val="none" w:sz="0" w:space="0" w:color="auto"/>
      </w:divBdr>
    </w:div>
    <w:div w:id="664094829">
      <w:bodyDiv w:val="1"/>
      <w:marLeft w:val="0"/>
      <w:marRight w:val="0"/>
      <w:marTop w:val="0"/>
      <w:marBottom w:val="0"/>
      <w:divBdr>
        <w:top w:val="none" w:sz="0" w:space="0" w:color="auto"/>
        <w:left w:val="none" w:sz="0" w:space="0" w:color="auto"/>
        <w:bottom w:val="none" w:sz="0" w:space="0" w:color="auto"/>
        <w:right w:val="none" w:sz="0" w:space="0" w:color="auto"/>
      </w:divBdr>
    </w:div>
    <w:div w:id="715665096">
      <w:bodyDiv w:val="1"/>
      <w:marLeft w:val="0"/>
      <w:marRight w:val="0"/>
      <w:marTop w:val="0"/>
      <w:marBottom w:val="0"/>
      <w:divBdr>
        <w:top w:val="none" w:sz="0" w:space="0" w:color="auto"/>
        <w:left w:val="none" w:sz="0" w:space="0" w:color="auto"/>
        <w:bottom w:val="none" w:sz="0" w:space="0" w:color="auto"/>
        <w:right w:val="none" w:sz="0" w:space="0" w:color="auto"/>
      </w:divBdr>
    </w:div>
    <w:div w:id="715735591">
      <w:bodyDiv w:val="1"/>
      <w:marLeft w:val="0"/>
      <w:marRight w:val="0"/>
      <w:marTop w:val="0"/>
      <w:marBottom w:val="0"/>
      <w:divBdr>
        <w:top w:val="none" w:sz="0" w:space="0" w:color="auto"/>
        <w:left w:val="none" w:sz="0" w:space="0" w:color="auto"/>
        <w:bottom w:val="none" w:sz="0" w:space="0" w:color="auto"/>
        <w:right w:val="none" w:sz="0" w:space="0" w:color="auto"/>
      </w:divBdr>
    </w:div>
    <w:div w:id="733968671">
      <w:bodyDiv w:val="1"/>
      <w:marLeft w:val="0"/>
      <w:marRight w:val="0"/>
      <w:marTop w:val="0"/>
      <w:marBottom w:val="0"/>
      <w:divBdr>
        <w:top w:val="none" w:sz="0" w:space="0" w:color="auto"/>
        <w:left w:val="none" w:sz="0" w:space="0" w:color="auto"/>
        <w:bottom w:val="none" w:sz="0" w:space="0" w:color="auto"/>
        <w:right w:val="none" w:sz="0" w:space="0" w:color="auto"/>
      </w:divBdr>
    </w:div>
    <w:div w:id="738401063">
      <w:bodyDiv w:val="1"/>
      <w:marLeft w:val="0"/>
      <w:marRight w:val="0"/>
      <w:marTop w:val="0"/>
      <w:marBottom w:val="0"/>
      <w:divBdr>
        <w:top w:val="none" w:sz="0" w:space="0" w:color="auto"/>
        <w:left w:val="none" w:sz="0" w:space="0" w:color="auto"/>
        <w:bottom w:val="none" w:sz="0" w:space="0" w:color="auto"/>
        <w:right w:val="none" w:sz="0" w:space="0" w:color="auto"/>
      </w:divBdr>
    </w:div>
    <w:div w:id="760225721">
      <w:bodyDiv w:val="1"/>
      <w:marLeft w:val="0"/>
      <w:marRight w:val="0"/>
      <w:marTop w:val="0"/>
      <w:marBottom w:val="0"/>
      <w:divBdr>
        <w:top w:val="none" w:sz="0" w:space="0" w:color="auto"/>
        <w:left w:val="none" w:sz="0" w:space="0" w:color="auto"/>
        <w:bottom w:val="none" w:sz="0" w:space="0" w:color="auto"/>
        <w:right w:val="none" w:sz="0" w:space="0" w:color="auto"/>
      </w:divBdr>
      <w:divsChild>
        <w:div w:id="1709069639">
          <w:marLeft w:val="0"/>
          <w:marRight w:val="0"/>
          <w:marTop w:val="0"/>
          <w:marBottom w:val="0"/>
          <w:divBdr>
            <w:top w:val="single" w:sz="2" w:space="0" w:color="D9D9E3"/>
            <w:left w:val="single" w:sz="2" w:space="0" w:color="D9D9E3"/>
            <w:bottom w:val="single" w:sz="2" w:space="0" w:color="D9D9E3"/>
            <w:right w:val="single" w:sz="2" w:space="0" w:color="D9D9E3"/>
          </w:divBdr>
          <w:divsChild>
            <w:div w:id="951009574">
              <w:marLeft w:val="0"/>
              <w:marRight w:val="0"/>
              <w:marTop w:val="0"/>
              <w:marBottom w:val="0"/>
              <w:divBdr>
                <w:top w:val="single" w:sz="2" w:space="0" w:color="D9D9E3"/>
                <w:left w:val="single" w:sz="2" w:space="0" w:color="D9D9E3"/>
                <w:bottom w:val="single" w:sz="2" w:space="0" w:color="D9D9E3"/>
                <w:right w:val="single" w:sz="2" w:space="0" w:color="D9D9E3"/>
              </w:divBdr>
              <w:divsChild>
                <w:div w:id="513037993">
                  <w:marLeft w:val="0"/>
                  <w:marRight w:val="0"/>
                  <w:marTop w:val="0"/>
                  <w:marBottom w:val="0"/>
                  <w:divBdr>
                    <w:top w:val="single" w:sz="2" w:space="0" w:color="D9D9E3"/>
                    <w:left w:val="single" w:sz="2" w:space="0" w:color="D9D9E3"/>
                    <w:bottom w:val="single" w:sz="2" w:space="0" w:color="D9D9E3"/>
                    <w:right w:val="single" w:sz="2" w:space="0" w:color="D9D9E3"/>
                  </w:divBdr>
                  <w:divsChild>
                    <w:div w:id="444928162">
                      <w:marLeft w:val="0"/>
                      <w:marRight w:val="0"/>
                      <w:marTop w:val="0"/>
                      <w:marBottom w:val="0"/>
                      <w:divBdr>
                        <w:top w:val="single" w:sz="2" w:space="0" w:color="D9D9E3"/>
                        <w:left w:val="single" w:sz="2" w:space="0" w:color="D9D9E3"/>
                        <w:bottom w:val="single" w:sz="2" w:space="0" w:color="D9D9E3"/>
                        <w:right w:val="single" w:sz="2" w:space="0" w:color="D9D9E3"/>
                      </w:divBdr>
                      <w:divsChild>
                        <w:div w:id="1254361923">
                          <w:marLeft w:val="0"/>
                          <w:marRight w:val="0"/>
                          <w:marTop w:val="0"/>
                          <w:marBottom w:val="0"/>
                          <w:divBdr>
                            <w:top w:val="none" w:sz="0" w:space="0" w:color="auto"/>
                            <w:left w:val="none" w:sz="0" w:space="0" w:color="auto"/>
                            <w:bottom w:val="none" w:sz="0" w:space="0" w:color="auto"/>
                            <w:right w:val="none" w:sz="0" w:space="0" w:color="auto"/>
                          </w:divBdr>
                          <w:divsChild>
                            <w:div w:id="14485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809674">
                                  <w:marLeft w:val="0"/>
                                  <w:marRight w:val="0"/>
                                  <w:marTop w:val="0"/>
                                  <w:marBottom w:val="0"/>
                                  <w:divBdr>
                                    <w:top w:val="single" w:sz="2" w:space="0" w:color="D9D9E3"/>
                                    <w:left w:val="single" w:sz="2" w:space="0" w:color="D9D9E3"/>
                                    <w:bottom w:val="single" w:sz="2" w:space="0" w:color="D9D9E3"/>
                                    <w:right w:val="single" w:sz="2" w:space="0" w:color="D9D9E3"/>
                                  </w:divBdr>
                                  <w:divsChild>
                                    <w:div w:id="1635940945">
                                      <w:marLeft w:val="0"/>
                                      <w:marRight w:val="0"/>
                                      <w:marTop w:val="0"/>
                                      <w:marBottom w:val="0"/>
                                      <w:divBdr>
                                        <w:top w:val="single" w:sz="2" w:space="0" w:color="D9D9E3"/>
                                        <w:left w:val="single" w:sz="2" w:space="0" w:color="D9D9E3"/>
                                        <w:bottom w:val="single" w:sz="2" w:space="0" w:color="D9D9E3"/>
                                        <w:right w:val="single" w:sz="2" w:space="0" w:color="D9D9E3"/>
                                      </w:divBdr>
                                      <w:divsChild>
                                        <w:div w:id="174418217">
                                          <w:marLeft w:val="0"/>
                                          <w:marRight w:val="0"/>
                                          <w:marTop w:val="0"/>
                                          <w:marBottom w:val="0"/>
                                          <w:divBdr>
                                            <w:top w:val="single" w:sz="2" w:space="0" w:color="D9D9E3"/>
                                            <w:left w:val="single" w:sz="2" w:space="0" w:color="D9D9E3"/>
                                            <w:bottom w:val="single" w:sz="2" w:space="0" w:color="D9D9E3"/>
                                            <w:right w:val="single" w:sz="2" w:space="0" w:color="D9D9E3"/>
                                          </w:divBdr>
                                          <w:divsChild>
                                            <w:div w:id="1106730771">
                                              <w:marLeft w:val="0"/>
                                              <w:marRight w:val="0"/>
                                              <w:marTop w:val="0"/>
                                              <w:marBottom w:val="0"/>
                                              <w:divBdr>
                                                <w:top w:val="single" w:sz="2" w:space="0" w:color="D9D9E3"/>
                                                <w:left w:val="single" w:sz="2" w:space="0" w:color="D9D9E3"/>
                                                <w:bottom w:val="single" w:sz="2" w:space="0" w:color="D9D9E3"/>
                                                <w:right w:val="single" w:sz="2" w:space="0" w:color="D9D9E3"/>
                                              </w:divBdr>
                                              <w:divsChild>
                                                <w:div w:id="170339096">
                                                  <w:marLeft w:val="0"/>
                                                  <w:marRight w:val="0"/>
                                                  <w:marTop w:val="0"/>
                                                  <w:marBottom w:val="0"/>
                                                  <w:divBdr>
                                                    <w:top w:val="single" w:sz="2" w:space="0" w:color="D9D9E3"/>
                                                    <w:left w:val="single" w:sz="2" w:space="0" w:color="D9D9E3"/>
                                                    <w:bottom w:val="single" w:sz="2" w:space="0" w:color="D9D9E3"/>
                                                    <w:right w:val="single" w:sz="2" w:space="0" w:color="D9D9E3"/>
                                                  </w:divBdr>
                                                  <w:divsChild>
                                                    <w:div w:id="82466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6854526">
          <w:marLeft w:val="0"/>
          <w:marRight w:val="0"/>
          <w:marTop w:val="0"/>
          <w:marBottom w:val="0"/>
          <w:divBdr>
            <w:top w:val="none" w:sz="0" w:space="0" w:color="auto"/>
            <w:left w:val="none" w:sz="0" w:space="0" w:color="auto"/>
            <w:bottom w:val="none" w:sz="0" w:space="0" w:color="auto"/>
            <w:right w:val="none" w:sz="0" w:space="0" w:color="auto"/>
          </w:divBdr>
        </w:div>
      </w:divsChild>
    </w:div>
    <w:div w:id="761031515">
      <w:bodyDiv w:val="1"/>
      <w:marLeft w:val="0"/>
      <w:marRight w:val="0"/>
      <w:marTop w:val="0"/>
      <w:marBottom w:val="0"/>
      <w:divBdr>
        <w:top w:val="none" w:sz="0" w:space="0" w:color="auto"/>
        <w:left w:val="none" w:sz="0" w:space="0" w:color="auto"/>
        <w:bottom w:val="none" w:sz="0" w:space="0" w:color="auto"/>
        <w:right w:val="none" w:sz="0" w:space="0" w:color="auto"/>
      </w:divBdr>
    </w:div>
    <w:div w:id="763259549">
      <w:bodyDiv w:val="1"/>
      <w:marLeft w:val="0"/>
      <w:marRight w:val="0"/>
      <w:marTop w:val="0"/>
      <w:marBottom w:val="0"/>
      <w:divBdr>
        <w:top w:val="none" w:sz="0" w:space="0" w:color="auto"/>
        <w:left w:val="none" w:sz="0" w:space="0" w:color="auto"/>
        <w:bottom w:val="none" w:sz="0" w:space="0" w:color="auto"/>
        <w:right w:val="none" w:sz="0" w:space="0" w:color="auto"/>
      </w:divBdr>
    </w:div>
    <w:div w:id="788016592">
      <w:bodyDiv w:val="1"/>
      <w:marLeft w:val="0"/>
      <w:marRight w:val="0"/>
      <w:marTop w:val="0"/>
      <w:marBottom w:val="0"/>
      <w:divBdr>
        <w:top w:val="none" w:sz="0" w:space="0" w:color="auto"/>
        <w:left w:val="none" w:sz="0" w:space="0" w:color="auto"/>
        <w:bottom w:val="none" w:sz="0" w:space="0" w:color="auto"/>
        <w:right w:val="none" w:sz="0" w:space="0" w:color="auto"/>
      </w:divBdr>
    </w:div>
    <w:div w:id="798499071">
      <w:bodyDiv w:val="1"/>
      <w:marLeft w:val="0"/>
      <w:marRight w:val="0"/>
      <w:marTop w:val="0"/>
      <w:marBottom w:val="0"/>
      <w:divBdr>
        <w:top w:val="none" w:sz="0" w:space="0" w:color="auto"/>
        <w:left w:val="none" w:sz="0" w:space="0" w:color="auto"/>
        <w:bottom w:val="none" w:sz="0" w:space="0" w:color="auto"/>
        <w:right w:val="none" w:sz="0" w:space="0" w:color="auto"/>
      </w:divBdr>
    </w:div>
    <w:div w:id="801919647">
      <w:bodyDiv w:val="1"/>
      <w:marLeft w:val="0"/>
      <w:marRight w:val="0"/>
      <w:marTop w:val="0"/>
      <w:marBottom w:val="0"/>
      <w:divBdr>
        <w:top w:val="none" w:sz="0" w:space="0" w:color="auto"/>
        <w:left w:val="none" w:sz="0" w:space="0" w:color="auto"/>
        <w:bottom w:val="none" w:sz="0" w:space="0" w:color="auto"/>
        <w:right w:val="none" w:sz="0" w:space="0" w:color="auto"/>
      </w:divBdr>
    </w:div>
    <w:div w:id="838158535">
      <w:bodyDiv w:val="1"/>
      <w:marLeft w:val="0"/>
      <w:marRight w:val="0"/>
      <w:marTop w:val="0"/>
      <w:marBottom w:val="0"/>
      <w:divBdr>
        <w:top w:val="none" w:sz="0" w:space="0" w:color="auto"/>
        <w:left w:val="none" w:sz="0" w:space="0" w:color="auto"/>
        <w:bottom w:val="none" w:sz="0" w:space="0" w:color="auto"/>
        <w:right w:val="none" w:sz="0" w:space="0" w:color="auto"/>
      </w:divBdr>
    </w:div>
    <w:div w:id="845752829">
      <w:bodyDiv w:val="1"/>
      <w:marLeft w:val="0"/>
      <w:marRight w:val="0"/>
      <w:marTop w:val="0"/>
      <w:marBottom w:val="0"/>
      <w:divBdr>
        <w:top w:val="none" w:sz="0" w:space="0" w:color="auto"/>
        <w:left w:val="none" w:sz="0" w:space="0" w:color="auto"/>
        <w:bottom w:val="none" w:sz="0" w:space="0" w:color="auto"/>
        <w:right w:val="none" w:sz="0" w:space="0" w:color="auto"/>
      </w:divBdr>
    </w:div>
    <w:div w:id="846866521">
      <w:bodyDiv w:val="1"/>
      <w:marLeft w:val="0"/>
      <w:marRight w:val="0"/>
      <w:marTop w:val="0"/>
      <w:marBottom w:val="0"/>
      <w:divBdr>
        <w:top w:val="none" w:sz="0" w:space="0" w:color="auto"/>
        <w:left w:val="none" w:sz="0" w:space="0" w:color="auto"/>
        <w:bottom w:val="none" w:sz="0" w:space="0" w:color="auto"/>
        <w:right w:val="none" w:sz="0" w:space="0" w:color="auto"/>
      </w:divBdr>
    </w:div>
    <w:div w:id="850993070">
      <w:bodyDiv w:val="1"/>
      <w:marLeft w:val="0"/>
      <w:marRight w:val="0"/>
      <w:marTop w:val="0"/>
      <w:marBottom w:val="0"/>
      <w:divBdr>
        <w:top w:val="none" w:sz="0" w:space="0" w:color="auto"/>
        <w:left w:val="none" w:sz="0" w:space="0" w:color="auto"/>
        <w:bottom w:val="none" w:sz="0" w:space="0" w:color="auto"/>
        <w:right w:val="none" w:sz="0" w:space="0" w:color="auto"/>
      </w:divBdr>
    </w:div>
    <w:div w:id="859852030">
      <w:bodyDiv w:val="1"/>
      <w:marLeft w:val="0"/>
      <w:marRight w:val="0"/>
      <w:marTop w:val="0"/>
      <w:marBottom w:val="0"/>
      <w:divBdr>
        <w:top w:val="none" w:sz="0" w:space="0" w:color="auto"/>
        <w:left w:val="none" w:sz="0" w:space="0" w:color="auto"/>
        <w:bottom w:val="none" w:sz="0" w:space="0" w:color="auto"/>
        <w:right w:val="none" w:sz="0" w:space="0" w:color="auto"/>
      </w:divBdr>
    </w:div>
    <w:div w:id="861283495">
      <w:bodyDiv w:val="1"/>
      <w:marLeft w:val="0"/>
      <w:marRight w:val="0"/>
      <w:marTop w:val="0"/>
      <w:marBottom w:val="0"/>
      <w:divBdr>
        <w:top w:val="none" w:sz="0" w:space="0" w:color="auto"/>
        <w:left w:val="none" w:sz="0" w:space="0" w:color="auto"/>
        <w:bottom w:val="none" w:sz="0" w:space="0" w:color="auto"/>
        <w:right w:val="none" w:sz="0" w:space="0" w:color="auto"/>
      </w:divBdr>
      <w:divsChild>
        <w:div w:id="216090368">
          <w:marLeft w:val="0"/>
          <w:marRight w:val="0"/>
          <w:marTop w:val="0"/>
          <w:marBottom w:val="0"/>
          <w:divBdr>
            <w:top w:val="single" w:sz="2" w:space="0" w:color="D9D9E3"/>
            <w:left w:val="single" w:sz="2" w:space="0" w:color="D9D9E3"/>
            <w:bottom w:val="single" w:sz="2" w:space="0" w:color="D9D9E3"/>
            <w:right w:val="single" w:sz="2" w:space="0" w:color="D9D9E3"/>
          </w:divBdr>
          <w:divsChild>
            <w:div w:id="439836355">
              <w:marLeft w:val="0"/>
              <w:marRight w:val="0"/>
              <w:marTop w:val="0"/>
              <w:marBottom w:val="0"/>
              <w:divBdr>
                <w:top w:val="single" w:sz="2" w:space="0" w:color="D9D9E3"/>
                <w:left w:val="single" w:sz="2" w:space="0" w:color="D9D9E3"/>
                <w:bottom w:val="single" w:sz="2" w:space="0" w:color="D9D9E3"/>
                <w:right w:val="single" w:sz="2" w:space="0" w:color="D9D9E3"/>
              </w:divBdr>
              <w:divsChild>
                <w:div w:id="41947224">
                  <w:marLeft w:val="0"/>
                  <w:marRight w:val="0"/>
                  <w:marTop w:val="0"/>
                  <w:marBottom w:val="0"/>
                  <w:divBdr>
                    <w:top w:val="single" w:sz="2" w:space="0" w:color="D9D9E3"/>
                    <w:left w:val="single" w:sz="2" w:space="0" w:color="D9D9E3"/>
                    <w:bottom w:val="single" w:sz="2" w:space="0" w:color="D9D9E3"/>
                    <w:right w:val="single" w:sz="2" w:space="0" w:color="D9D9E3"/>
                  </w:divBdr>
                  <w:divsChild>
                    <w:div w:id="89088450">
                      <w:marLeft w:val="0"/>
                      <w:marRight w:val="0"/>
                      <w:marTop w:val="0"/>
                      <w:marBottom w:val="0"/>
                      <w:divBdr>
                        <w:top w:val="single" w:sz="2" w:space="0" w:color="D9D9E3"/>
                        <w:left w:val="single" w:sz="2" w:space="0" w:color="D9D9E3"/>
                        <w:bottom w:val="single" w:sz="2" w:space="0" w:color="D9D9E3"/>
                        <w:right w:val="single" w:sz="2" w:space="0" w:color="D9D9E3"/>
                      </w:divBdr>
                      <w:divsChild>
                        <w:div w:id="125900058">
                          <w:marLeft w:val="0"/>
                          <w:marRight w:val="0"/>
                          <w:marTop w:val="0"/>
                          <w:marBottom w:val="0"/>
                          <w:divBdr>
                            <w:top w:val="none" w:sz="0" w:space="0" w:color="auto"/>
                            <w:left w:val="none" w:sz="0" w:space="0" w:color="auto"/>
                            <w:bottom w:val="none" w:sz="0" w:space="0" w:color="auto"/>
                            <w:right w:val="none" w:sz="0" w:space="0" w:color="auto"/>
                          </w:divBdr>
                          <w:divsChild>
                            <w:div w:id="10620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577877">
                                  <w:marLeft w:val="0"/>
                                  <w:marRight w:val="0"/>
                                  <w:marTop w:val="0"/>
                                  <w:marBottom w:val="0"/>
                                  <w:divBdr>
                                    <w:top w:val="single" w:sz="2" w:space="0" w:color="D9D9E3"/>
                                    <w:left w:val="single" w:sz="2" w:space="0" w:color="D9D9E3"/>
                                    <w:bottom w:val="single" w:sz="2" w:space="0" w:color="D9D9E3"/>
                                    <w:right w:val="single" w:sz="2" w:space="0" w:color="D9D9E3"/>
                                  </w:divBdr>
                                  <w:divsChild>
                                    <w:div w:id="856390903">
                                      <w:marLeft w:val="0"/>
                                      <w:marRight w:val="0"/>
                                      <w:marTop w:val="0"/>
                                      <w:marBottom w:val="0"/>
                                      <w:divBdr>
                                        <w:top w:val="single" w:sz="2" w:space="0" w:color="D9D9E3"/>
                                        <w:left w:val="single" w:sz="2" w:space="0" w:color="D9D9E3"/>
                                        <w:bottom w:val="single" w:sz="2" w:space="0" w:color="D9D9E3"/>
                                        <w:right w:val="single" w:sz="2" w:space="0" w:color="D9D9E3"/>
                                      </w:divBdr>
                                      <w:divsChild>
                                        <w:div w:id="1249538057">
                                          <w:marLeft w:val="0"/>
                                          <w:marRight w:val="0"/>
                                          <w:marTop w:val="0"/>
                                          <w:marBottom w:val="0"/>
                                          <w:divBdr>
                                            <w:top w:val="single" w:sz="2" w:space="0" w:color="D9D9E3"/>
                                            <w:left w:val="single" w:sz="2" w:space="0" w:color="D9D9E3"/>
                                            <w:bottom w:val="single" w:sz="2" w:space="0" w:color="D9D9E3"/>
                                            <w:right w:val="single" w:sz="2" w:space="0" w:color="D9D9E3"/>
                                          </w:divBdr>
                                          <w:divsChild>
                                            <w:div w:id="886336451">
                                              <w:marLeft w:val="0"/>
                                              <w:marRight w:val="0"/>
                                              <w:marTop w:val="0"/>
                                              <w:marBottom w:val="0"/>
                                              <w:divBdr>
                                                <w:top w:val="single" w:sz="2" w:space="0" w:color="D9D9E3"/>
                                                <w:left w:val="single" w:sz="2" w:space="0" w:color="D9D9E3"/>
                                                <w:bottom w:val="single" w:sz="2" w:space="0" w:color="D9D9E3"/>
                                                <w:right w:val="single" w:sz="2" w:space="0" w:color="D9D9E3"/>
                                              </w:divBdr>
                                              <w:divsChild>
                                                <w:div w:id="1819152119">
                                                  <w:marLeft w:val="0"/>
                                                  <w:marRight w:val="0"/>
                                                  <w:marTop w:val="0"/>
                                                  <w:marBottom w:val="0"/>
                                                  <w:divBdr>
                                                    <w:top w:val="single" w:sz="2" w:space="0" w:color="D9D9E3"/>
                                                    <w:left w:val="single" w:sz="2" w:space="0" w:color="D9D9E3"/>
                                                    <w:bottom w:val="single" w:sz="2" w:space="0" w:color="D9D9E3"/>
                                                    <w:right w:val="single" w:sz="2" w:space="0" w:color="D9D9E3"/>
                                                  </w:divBdr>
                                                  <w:divsChild>
                                                    <w:div w:id="117816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1659053">
          <w:marLeft w:val="0"/>
          <w:marRight w:val="0"/>
          <w:marTop w:val="0"/>
          <w:marBottom w:val="0"/>
          <w:divBdr>
            <w:top w:val="none" w:sz="0" w:space="0" w:color="auto"/>
            <w:left w:val="none" w:sz="0" w:space="0" w:color="auto"/>
            <w:bottom w:val="none" w:sz="0" w:space="0" w:color="auto"/>
            <w:right w:val="none" w:sz="0" w:space="0" w:color="auto"/>
          </w:divBdr>
        </w:div>
      </w:divsChild>
    </w:div>
    <w:div w:id="871184596">
      <w:bodyDiv w:val="1"/>
      <w:marLeft w:val="0"/>
      <w:marRight w:val="0"/>
      <w:marTop w:val="0"/>
      <w:marBottom w:val="0"/>
      <w:divBdr>
        <w:top w:val="none" w:sz="0" w:space="0" w:color="auto"/>
        <w:left w:val="none" w:sz="0" w:space="0" w:color="auto"/>
        <w:bottom w:val="none" w:sz="0" w:space="0" w:color="auto"/>
        <w:right w:val="none" w:sz="0" w:space="0" w:color="auto"/>
      </w:divBdr>
    </w:div>
    <w:div w:id="894698951">
      <w:bodyDiv w:val="1"/>
      <w:marLeft w:val="0"/>
      <w:marRight w:val="0"/>
      <w:marTop w:val="0"/>
      <w:marBottom w:val="0"/>
      <w:divBdr>
        <w:top w:val="none" w:sz="0" w:space="0" w:color="auto"/>
        <w:left w:val="none" w:sz="0" w:space="0" w:color="auto"/>
        <w:bottom w:val="none" w:sz="0" w:space="0" w:color="auto"/>
        <w:right w:val="none" w:sz="0" w:space="0" w:color="auto"/>
      </w:divBdr>
    </w:div>
    <w:div w:id="900167653">
      <w:bodyDiv w:val="1"/>
      <w:marLeft w:val="0"/>
      <w:marRight w:val="0"/>
      <w:marTop w:val="0"/>
      <w:marBottom w:val="0"/>
      <w:divBdr>
        <w:top w:val="none" w:sz="0" w:space="0" w:color="auto"/>
        <w:left w:val="none" w:sz="0" w:space="0" w:color="auto"/>
        <w:bottom w:val="none" w:sz="0" w:space="0" w:color="auto"/>
        <w:right w:val="none" w:sz="0" w:space="0" w:color="auto"/>
      </w:divBdr>
    </w:div>
    <w:div w:id="907035674">
      <w:bodyDiv w:val="1"/>
      <w:marLeft w:val="0"/>
      <w:marRight w:val="0"/>
      <w:marTop w:val="0"/>
      <w:marBottom w:val="0"/>
      <w:divBdr>
        <w:top w:val="none" w:sz="0" w:space="0" w:color="auto"/>
        <w:left w:val="none" w:sz="0" w:space="0" w:color="auto"/>
        <w:bottom w:val="none" w:sz="0" w:space="0" w:color="auto"/>
        <w:right w:val="none" w:sz="0" w:space="0" w:color="auto"/>
      </w:divBdr>
    </w:div>
    <w:div w:id="919294409">
      <w:bodyDiv w:val="1"/>
      <w:marLeft w:val="0"/>
      <w:marRight w:val="0"/>
      <w:marTop w:val="0"/>
      <w:marBottom w:val="0"/>
      <w:divBdr>
        <w:top w:val="none" w:sz="0" w:space="0" w:color="auto"/>
        <w:left w:val="none" w:sz="0" w:space="0" w:color="auto"/>
        <w:bottom w:val="none" w:sz="0" w:space="0" w:color="auto"/>
        <w:right w:val="none" w:sz="0" w:space="0" w:color="auto"/>
      </w:divBdr>
    </w:div>
    <w:div w:id="930162611">
      <w:bodyDiv w:val="1"/>
      <w:marLeft w:val="0"/>
      <w:marRight w:val="0"/>
      <w:marTop w:val="0"/>
      <w:marBottom w:val="0"/>
      <w:divBdr>
        <w:top w:val="none" w:sz="0" w:space="0" w:color="auto"/>
        <w:left w:val="none" w:sz="0" w:space="0" w:color="auto"/>
        <w:bottom w:val="none" w:sz="0" w:space="0" w:color="auto"/>
        <w:right w:val="none" w:sz="0" w:space="0" w:color="auto"/>
      </w:divBdr>
    </w:div>
    <w:div w:id="931553629">
      <w:bodyDiv w:val="1"/>
      <w:marLeft w:val="0"/>
      <w:marRight w:val="0"/>
      <w:marTop w:val="0"/>
      <w:marBottom w:val="0"/>
      <w:divBdr>
        <w:top w:val="none" w:sz="0" w:space="0" w:color="auto"/>
        <w:left w:val="none" w:sz="0" w:space="0" w:color="auto"/>
        <w:bottom w:val="none" w:sz="0" w:space="0" w:color="auto"/>
        <w:right w:val="none" w:sz="0" w:space="0" w:color="auto"/>
      </w:divBdr>
    </w:div>
    <w:div w:id="959456655">
      <w:bodyDiv w:val="1"/>
      <w:marLeft w:val="0"/>
      <w:marRight w:val="0"/>
      <w:marTop w:val="0"/>
      <w:marBottom w:val="0"/>
      <w:divBdr>
        <w:top w:val="none" w:sz="0" w:space="0" w:color="auto"/>
        <w:left w:val="none" w:sz="0" w:space="0" w:color="auto"/>
        <w:bottom w:val="none" w:sz="0" w:space="0" w:color="auto"/>
        <w:right w:val="none" w:sz="0" w:space="0" w:color="auto"/>
      </w:divBdr>
    </w:div>
    <w:div w:id="975836138">
      <w:bodyDiv w:val="1"/>
      <w:marLeft w:val="0"/>
      <w:marRight w:val="0"/>
      <w:marTop w:val="0"/>
      <w:marBottom w:val="0"/>
      <w:divBdr>
        <w:top w:val="none" w:sz="0" w:space="0" w:color="auto"/>
        <w:left w:val="none" w:sz="0" w:space="0" w:color="auto"/>
        <w:bottom w:val="none" w:sz="0" w:space="0" w:color="auto"/>
        <w:right w:val="none" w:sz="0" w:space="0" w:color="auto"/>
      </w:divBdr>
    </w:div>
    <w:div w:id="988285663">
      <w:bodyDiv w:val="1"/>
      <w:marLeft w:val="0"/>
      <w:marRight w:val="0"/>
      <w:marTop w:val="0"/>
      <w:marBottom w:val="0"/>
      <w:divBdr>
        <w:top w:val="none" w:sz="0" w:space="0" w:color="auto"/>
        <w:left w:val="none" w:sz="0" w:space="0" w:color="auto"/>
        <w:bottom w:val="none" w:sz="0" w:space="0" w:color="auto"/>
        <w:right w:val="none" w:sz="0" w:space="0" w:color="auto"/>
      </w:divBdr>
      <w:divsChild>
        <w:div w:id="1663388322">
          <w:marLeft w:val="0"/>
          <w:marRight w:val="0"/>
          <w:marTop w:val="0"/>
          <w:marBottom w:val="0"/>
          <w:divBdr>
            <w:top w:val="none" w:sz="0" w:space="0" w:color="auto"/>
            <w:left w:val="none" w:sz="0" w:space="0" w:color="auto"/>
            <w:bottom w:val="none" w:sz="0" w:space="0" w:color="auto"/>
            <w:right w:val="none" w:sz="0" w:space="0" w:color="auto"/>
          </w:divBdr>
        </w:div>
        <w:div w:id="206925569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176">
              <w:marLeft w:val="0"/>
              <w:marRight w:val="0"/>
              <w:marTop w:val="0"/>
              <w:marBottom w:val="0"/>
              <w:divBdr>
                <w:top w:val="single" w:sz="2" w:space="0" w:color="D9D9E3"/>
                <w:left w:val="single" w:sz="2" w:space="0" w:color="D9D9E3"/>
                <w:bottom w:val="single" w:sz="2" w:space="0" w:color="D9D9E3"/>
                <w:right w:val="single" w:sz="2" w:space="0" w:color="D9D9E3"/>
              </w:divBdr>
              <w:divsChild>
                <w:div w:id="313418357">
                  <w:marLeft w:val="0"/>
                  <w:marRight w:val="0"/>
                  <w:marTop w:val="0"/>
                  <w:marBottom w:val="0"/>
                  <w:divBdr>
                    <w:top w:val="single" w:sz="2" w:space="0" w:color="D9D9E3"/>
                    <w:left w:val="single" w:sz="2" w:space="0" w:color="D9D9E3"/>
                    <w:bottom w:val="single" w:sz="2" w:space="0" w:color="D9D9E3"/>
                    <w:right w:val="single" w:sz="2" w:space="0" w:color="D9D9E3"/>
                  </w:divBdr>
                  <w:divsChild>
                    <w:div w:id="246159609">
                      <w:marLeft w:val="0"/>
                      <w:marRight w:val="0"/>
                      <w:marTop w:val="0"/>
                      <w:marBottom w:val="0"/>
                      <w:divBdr>
                        <w:top w:val="single" w:sz="2" w:space="0" w:color="D9D9E3"/>
                        <w:left w:val="single" w:sz="2" w:space="0" w:color="D9D9E3"/>
                        <w:bottom w:val="single" w:sz="2" w:space="0" w:color="D9D9E3"/>
                        <w:right w:val="single" w:sz="2" w:space="0" w:color="D9D9E3"/>
                      </w:divBdr>
                      <w:divsChild>
                        <w:div w:id="948126121">
                          <w:marLeft w:val="0"/>
                          <w:marRight w:val="0"/>
                          <w:marTop w:val="0"/>
                          <w:marBottom w:val="0"/>
                          <w:divBdr>
                            <w:top w:val="none" w:sz="0" w:space="0" w:color="auto"/>
                            <w:left w:val="none" w:sz="0" w:space="0" w:color="auto"/>
                            <w:bottom w:val="none" w:sz="0" w:space="0" w:color="auto"/>
                            <w:right w:val="none" w:sz="0" w:space="0" w:color="auto"/>
                          </w:divBdr>
                          <w:divsChild>
                            <w:div w:id="1310935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080214">
                                  <w:marLeft w:val="0"/>
                                  <w:marRight w:val="0"/>
                                  <w:marTop w:val="0"/>
                                  <w:marBottom w:val="0"/>
                                  <w:divBdr>
                                    <w:top w:val="single" w:sz="2" w:space="0" w:color="D9D9E3"/>
                                    <w:left w:val="single" w:sz="2" w:space="0" w:color="D9D9E3"/>
                                    <w:bottom w:val="single" w:sz="2" w:space="0" w:color="D9D9E3"/>
                                    <w:right w:val="single" w:sz="2" w:space="0" w:color="D9D9E3"/>
                                  </w:divBdr>
                                  <w:divsChild>
                                    <w:div w:id="540172673">
                                      <w:marLeft w:val="0"/>
                                      <w:marRight w:val="0"/>
                                      <w:marTop w:val="0"/>
                                      <w:marBottom w:val="0"/>
                                      <w:divBdr>
                                        <w:top w:val="single" w:sz="2" w:space="0" w:color="D9D9E3"/>
                                        <w:left w:val="single" w:sz="2" w:space="0" w:color="D9D9E3"/>
                                        <w:bottom w:val="single" w:sz="2" w:space="0" w:color="D9D9E3"/>
                                        <w:right w:val="single" w:sz="2" w:space="0" w:color="D9D9E3"/>
                                      </w:divBdr>
                                      <w:divsChild>
                                        <w:div w:id="1553813544">
                                          <w:marLeft w:val="0"/>
                                          <w:marRight w:val="0"/>
                                          <w:marTop w:val="0"/>
                                          <w:marBottom w:val="0"/>
                                          <w:divBdr>
                                            <w:top w:val="single" w:sz="2" w:space="0" w:color="D9D9E3"/>
                                            <w:left w:val="single" w:sz="2" w:space="0" w:color="D9D9E3"/>
                                            <w:bottom w:val="single" w:sz="2" w:space="0" w:color="D9D9E3"/>
                                            <w:right w:val="single" w:sz="2" w:space="0" w:color="D9D9E3"/>
                                          </w:divBdr>
                                          <w:divsChild>
                                            <w:div w:id="31538563">
                                              <w:marLeft w:val="0"/>
                                              <w:marRight w:val="0"/>
                                              <w:marTop w:val="0"/>
                                              <w:marBottom w:val="0"/>
                                              <w:divBdr>
                                                <w:top w:val="single" w:sz="2" w:space="0" w:color="D9D9E3"/>
                                                <w:left w:val="single" w:sz="2" w:space="0" w:color="D9D9E3"/>
                                                <w:bottom w:val="single" w:sz="2" w:space="0" w:color="D9D9E3"/>
                                                <w:right w:val="single" w:sz="2" w:space="0" w:color="D9D9E3"/>
                                              </w:divBdr>
                                              <w:divsChild>
                                                <w:div w:id="158620752">
                                                  <w:marLeft w:val="0"/>
                                                  <w:marRight w:val="0"/>
                                                  <w:marTop w:val="0"/>
                                                  <w:marBottom w:val="0"/>
                                                  <w:divBdr>
                                                    <w:top w:val="single" w:sz="2" w:space="0" w:color="D9D9E3"/>
                                                    <w:left w:val="single" w:sz="2" w:space="0" w:color="D9D9E3"/>
                                                    <w:bottom w:val="single" w:sz="2" w:space="0" w:color="D9D9E3"/>
                                                    <w:right w:val="single" w:sz="2" w:space="0" w:color="D9D9E3"/>
                                                  </w:divBdr>
                                                  <w:divsChild>
                                                    <w:div w:id="172610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3684804">
      <w:bodyDiv w:val="1"/>
      <w:marLeft w:val="0"/>
      <w:marRight w:val="0"/>
      <w:marTop w:val="0"/>
      <w:marBottom w:val="0"/>
      <w:divBdr>
        <w:top w:val="none" w:sz="0" w:space="0" w:color="auto"/>
        <w:left w:val="none" w:sz="0" w:space="0" w:color="auto"/>
        <w:bottom w:val="none" w:sz="0" w:space="0" w:color="auto"/>
        <w:right w:val="none" w:sz="0" w:space="0" w:color="auto"/>
      </w:divBdr>
    </w:div>
    <w:div w:id="1028524823">
      <w:bodyDiv w:val="1"/>
      <w:marLeft w:val="0"/>
      <w:marRight w:val="0"/>
      <w:marTop w:val="0"/>
      <w:marBottom w:val="0"/>
      <w:divBdr>
        <w:top w:val="none" w:sz="0" w:space="0" w:color="auto"/>
        <w:left w:val="none" w:sz="0" w:space="0" w:color="auto"/>
        <w:bottom w:val="none" w:sz="0" w:space="0" w:color="auto"/>
        <w:right w:val="none" w:sz="0" w:space="0" w:color="auto"/>
      </w:divBdr>
    </w:div>
    <w:div w:id="1031999472">
      <w:bodyDiv w:val="1"/>
      <w:marLeft w:val="0"/>
      <w:marRight w:val="0"/>
      <w:marTop w:val="0"/>
      <w:marBottom w:val="0"/>
      <w:divBdr>
        <w:top w:val="none" w:sz="0" w:space="0" w:color="auto"/>
        <w:left w:val="none" w:sz="0" w:space="0" w:color="auto"/>
        <w:bottom w:val="none" w:sz="0" w:space="0" w:color="auto"/>
        <w:right w:val="none" w:sz="0" w:space="0" w:color="auto"/>
      </w:divBdr>
    </w:div>
    <w:div w:id="1072197255">
      <w:bodyDiv w:val="1"/>
      <w:marLeft w:val="0"/>
      <w:marRight w:val="0"/>
      <w:marTop w:val="0"/>
      <w:marBottom w:val="0"/>
      <w:divBdr>
        <w:top w:val="none" w:sz="0" w:space="0" w:color="auto"/>
        <w:left w:val="none" w:sz="0" w:space="0" w:color="auto"/>
        <w:bottom w:val="none" w:sz="0" w:space="0" w:color="auto"/>
        <w:right w:val="none" w:sz="0" w:space="0" w:color="auto"/>
      </w:divBdr>
    </w:div>
    <w:div w:id="1078750445">
      <w:bodyDiv w:val="1"/>
      <w:marLeft w:val="0"/>
      <w:marRight w:val="0"/>
      <w:marTop w:val="0"/>
      <w:marBottom w:val="0"/>
      <w:divBdr>
        <w:top w:val="none" w:sz="0" w:space="0" w:color="auto"/>
        <w:left w:val="none" w:sz="0" w:space="0" w:color="auto"/>
        <w:bottom w:val="none" w:sz="0" w:space="0" w:color="auto"/>
        <w:right w:val="none" w:sz="0" w:space="0" w:color="auto"/>
      </w:divBdr>
    </w:div>
    <w:div w:id="1099449394">
      <w:bodyDiv w:val="1"/>
      <w:marLeft w:val="0"/>
      <w:marRight w:val="0"/>
      <w:marTop w:val="0"/>
      <w:marBottom w:val="0"/>
      <w:divBdr>
        <w:top w:val="none" w:sz="0" w:space="0" w:color="auto"/>
        <w:left w:val="none" w:sz="0" w:space="0" w:color="auto"/>
        <w:bottom w:val="none" w:sz="0" w:space="0" w:color="auto"/>
        <w:right w:val="none" w:sz="0" w:space="0" w:color="auto"/>
      </w:divBdr>
    </w:div>
    <w:div w:id="1145197351">
      <w:bodyDiv w:val="1"/>
      <w:marLeft w:val="0"/>
      <w:marRight w:val="0"/>
      <w:marTop w:val="0"/>
      <w:marBottom w:val="0"/>
      <w:divBdr>
        <w:top w:val="none" w:sz="0" w:space="0" w:color="auto"/>
        <w:left w:val="none" w:sz="0" w:space="0" w:color="auto"/>
        <w:bottom w:val="none" w:sz="0" w:space="0" w:color="auto"/>
        <w:right w:val="none" w:sz="0" w:space="0" w:color="auto"/>
      </w:divBdr>
    </w:div>
    <w:div w:id="1161235291">
      <w:bodyDiv w:val="1"/>
      <w:marLeft w:val="0"/>
      <w:marRight w:val="0"/>
      <w:marTop w:val="0"/>
      <w:marBottom w:val="0"/>
      <w:divBdr>
        <w:top w:val="none" w:sz="0" w:space="0" w:color="auto"/>
        <w:left w:val="none" w:sz="0" w:space="0" w:color="auto"/>
        <w:bottom w:val="none" w:sz="0" w:space="0" w:color="auto"/>
        <w:right w:val="none" w:sz="0" w:space="0" w:color="auto"/>
      </w:divBdr>
    </w:div>
    <w:div w:id="1173454782">
      <w:bodyDiv w:val="1"/>
      <w:marLeft w:val="0"/>
      <w:marRight w:val="0"/>
      <w:marTop w:val="0"/>
      <w:marBottom w:val="0"/>
      <w:divBdr>
        <w:top w:val="none" w:sz="0" w:space="0" w:color="auto"/>
        <w:left w:val="none" w:sz="0" w:space="0" w:color="auto"/>
        <w:bottom w:val="none" w:sz="0" w:space="0" w:color="auto"/>
        <w:right w:val="none" w:sz="0" w:space="0" w:color="auto"/>
      </w:divBdr>
    </w:div>
    <w:div w:id="1180436627">
      <w:bodyDiv w:val="1"/>
      <w:marLeft w:val="0"/>
      <w:marRight w:val="0"/>
      <w:marTop w:val="0"/>
      <w:marBottom w:val="0"/>
      <w:divBdr>
        <w:top w:val="none" w:sz="0" w:space="0" w:color="auto"/>
        <w:left w:val="none" w:sz="0" w:space="0" w:color="auto"/>
        <w:bottom w:val="none" w:sz="0" w:space="0" w:color="auto"/>
        <w:right w:val="none" w:sz="0" w:space="0" w:color="auto"/>
      </w:divBdr>
    </w:div>
    <w:div w:id="1198660443">
      <w:bodyDiv w:val="1"/>
      <w:marLeft w:val="0"/>
      <w:marRight w:val="0"/>
      <w:marTop w:val="0"/>
      <w:marBottom w:val="0"/>
      <w:divBdr>
        <w:top w:val="none" w:sz="0" w:space="0" w:color="auto"/>
        <w:left w:val="none" w:sz="0" w:space="0" w:color="auto"/>
        <w:bottom w:val="none" w:sz="0" w:space="0" w:color="auto"/>
        <w:right w:val="none" w:sz="0" w:space="0" w:color="auto"/>
      </w:divBdr>
    </w:div>
    <w:div w:id="1199011326">
      <w:bodyDiv w:val="1"/>
      <w:marLeft w:val="0"/>
      <w:marRight w:val="0"/>
      <w:marTop w:val="0"/>
      <w:marBottom w:val="0"/>
      <w:divBdr>
        <w:top w:val="none" w:sz="0" w:space="0" w:color="auto"/>
        <w:left w:val="none" w:sz="0" w:space="0" w:color="auto"/>
        <w:bottom w:val="none" w:sz="0" w:space="0" w:color="auto"/>
        <w:right w:val="none" w:sz="0" w:space="0" w:color="auto"/>
      </w:divBdr>
    </w:div>
    <w:div w:id="1209954947">
      <w:bodyDiv w:val="1"/>
      <w:marLeft w:val="0"/>
      <w:marRight w:val="0"/>
      <w:marTop w:val="0"/>
      <w:marBottom w:val="0"/>
      <w:divBdr>
        <w:top w:val="none" w:sz="0" w:space="0" w:color="auto"/>
        <w:left w:val="none" w:sz="0" w:space="0" w:color="auto"/>
        <w:bottom w:val="none" w:sz="0" w:space="0" w:color="auto"/>
        <w:right w:val="none" w:sz="0" w:space="0" w:color="auto"/>
      </w:divBdr>
    </w:div>
    <w:div w:id="1267301250">
      <w:bodyDiv w:val="1"/>
      <w:marLeft w:val="0"/>
      <w:marRight w:val="0"/>
      <w:marTop w:val="0"/>
      <w:marBottom w:val="0"/>
      <w:divBdr>
        <w:top w:val="none" w:sz="0" w:space="0" w:color="auto"/>
        <w:left w:val="none" w:sz="0" w:space="0" w:color="auto"/>
        <w:bottom w:val="none" w:sz="0" w:space="0" w:color="auto"/>
        <w:right w:val="none" w:sz="0" w:space="0" w:color="auto"/>
      </w:divBdr>
    </w:div>
    <w:div w:id="1285504594">
      <w:bodyDiv w:val="1"/>
      <w:marLeft w:val="0"/>
      <w:marRight w:val="0"/>
      <w:marTop w:val="0"/>
      <w:marBottom w:val="0"/>
      <w:divBdr>
        <w:top w:val="none" w:sz="0" w:space="0" w:color="auto"/>
        <w:left w:val="none" w:sz="0" w:space="0" w:color="auto"/>
        <w:bottom w:val="none" w:sz="0" w:space="0" w:color="auto"/>
        <w:right w:val="none" w:sz="0" w:space="0" w:color="auto"/>
      </w:divBdr>
    </w:div>
    <w:div w:id="1295326820">
      <w:bodyDiv w:val="1"/>
      <w:marLeft w:val="0"/>
      <w:marRight w:val="0"/>
      <w:marTop w:val="0"/>
      <w:marBottom w:val="0"/>
      <w:divBdr>
        <w:top w:val="none" w:sz="0" w:space="0" w:color="auto"/>
        <w:left w:val="none" w:sz="0" w:space="0" w:color="auto"/>
        <w:bottom w:val="none" w:sz="0" w:space="0" w:color="auto"/>
        <w:right w:val="none" w:sz="0" w:space="0" w:color="auto"/>
      </w:divBdr>
    </w:div>
    <w:div w:id="1312445087">
      <w:bodyDiv w:val="1"/>
      <w:marLeft w:val="0"/>
      <w:marRight w:val="0"/>
      <w:marTop w:val="0"/>
      <w:marBottom w:val="0"/>
      <w:divBdr>
        <w:top w:val="none" w:sz="0" w:space="0" w:color="auto"/>
        <w:left w:val="none" w:sz="0" w:space="0" w:color="auto"/>
        <w:bottom w:val="none" w:sz="0" w:space="0" w:color="auto"/>
        <w:right w:val="none" w:sz="0" w:space="0" w:color="auto"/>
      </w:divBdr>
    </w:div>
    <w:div w:id="1318803118">
      <w:bodyDiv w:val="1"/>
      <w:marLeft w:val="0"/>
      <w:marRight w:val="0"/>
      <w:marTop w:val="0"/>
      <w:marBottom w:val="0"/>
      <w:divBdr>
        <w:top w:val="none" w:sz="0" w:space="0" w:color="auto"/>
        <w:left w:val="none" w:sz="0" w:space="0" w:color="auto"/>
        <w:bottom w:val="none" w:sz="0" w:space="0" w:color="auto"/>
        <w:right w:val="none" w:sz="0" w:space="0" w:color="auto"/>
      </w:divBdr>
    </w:div>
    <w:div w:id="1337270861">
      <w:bodyDiv w:val="1"/>
      <w:marLeft w:val="0"/>
      <w:marRight w:val="0"/>
      <w:marTop w:val="0"/>
      <w:marBottom w:val="0"/>
      <w:divBdr>
        <w:top w:val="none" w:sz="0" w:space="0" w:color="auto"/>
        <w:left w:val="none" w:sz="0" w:space="0" w:color="auto"/>
        <w:bottom w:val="none" w:sz="0" w:space="0" w:color="auto"/>
        <w:right w:val="none" w:sz="0" w:space="0" w:color="auto"/>
      </w:divBdr>
    </w:div>
    <w:div w:id="1337659102">
      <w:bodyDiv w:val="1"/>
      <w:marLeft w:val="0"/>
      <w:marRight w:val="0"/>
      <w:marTop w:val="0"/>
      <w:marBottom w:val="0"/>
      <w:divBdr>
        <w:top w:val="none" w:sz="0" w:space="0" w:color="auto"/>
        <w:left w:val="none" w:sz="0" w:space="0" w:color="auto"/>
        <w:bottom w:val="none" w:sz="0" w:space="0" w:color="auto"/>
        <w:right w:val="none" w:sz="0" w:space="0" w:color="auto"/>
      </w:divBdr>
    </w:div>
    <w:div w:id="1339963358">
      <w:bodyDiv w:val="1"/>
      <w:marLeft w:val="0"/>
      <w:marRight w:val="0"/>
      <w:marTop w:val="0"/>
      <w:marBottom w:val="0"/>
      <w:divBdr>
        <w:top w:val="none" w:sz="0" w:space="0" w:color="auto"/>
        <w:left w:val="none" w:sz="0" w:space="0" w:color="auto"/>
        <w:bottom w:val="none" w:sz="0" w:space="0" w:color="auto"/>
        <w:right w:val="none" w:sz="0" w:space="0" w:color="auto"/>
      </w:divBdr>
    </w:div>
    <w:div w:id="1362894812">
      <w:bodyDiv w:val="1"/>
      <w:marLeft w:val="0"/>
      <w:marRight w:val="0"/>
      <w:marTop w:val="0"/>
      <w:marBottom w:val="0"/>
      <w:divBdr>
        <w:top w:val="none" w:sz="0" w:space="0" w:color="auto"/>
        <w:left w:val="none" w:sz="0" w:space="0" w:color="auto"/>
        <w:bottom w:val="none" w:sz="0" w:space="0" w:color="auto"/>
        <w:right w:val="none" w:sz="0" w:space="0" w:color="auto"/>
      </w:divBdr>
      <w:divsChild>
        <w:div w:id="2111385909">
          <w:marLeft w:val="0"/>
          <w:marRight w:val="0"/>
          <w:marTop w:val="0"/>
          <w:marBottom w:val="0"/>
          <w:divBdr>
            <w:top w:val="single" w:sz="2" w:space="0" w:color="D9D9E3"/>
            <w:left w:val="single" w:sz="2" w:space="0" w:color="D9D9E3"/>
            <w:bottom w:val="single" w:sz="2" w:space="0" w:color="D9D9E3"/>
            <w:right w:val="single" w:sz="2" w:space="0" w:color="D9D9E3"/>
          </w:divBdr>
          <w:divsChild>
            <w:div w:id="1660768708">
              <w:marLeft w:val="0"/>
              <w:marRight w:val="0"/>
              <w:marTop w:val="0"/>
              <w:marBottom w:val="0"/>
              <w:divBdr>
                <w:top w:val="single" w:sz="2" w:space="0" w:color="D9D9E3"/>
                <w:left w:val="single" w:sz="2" w:space="0" w:color="D9D9E3"/>
                <w:bottom w:val="single" w:sz="2" w:space="0" w:color="D9D9E3"/>
                <w:right w:val="single" w:sz="2" w:space="0" w:color="D9D9E3"/>
              </w:divBdr>
              <w:divsChild>
                <w:div w:id="702170683">
                  <w:marLeft w:val="0"/>
                  <w:marRight w:val="0"/>
                  <w:marTop w:val="0"/>
                  <w:marBottom w:val="0"/>
                  <w:divBdr>
                    <w:top w:val="single" w:sz="2" w:space="0" w:color="D9D9E3"/>
                    <w:left w:val="single" w:sz="2" w:space="0" w:color="D9D9E3"/>
                    <w:bottom w:val="single" w:sz="2" w:space="0" w:color="D9D9E3"/>
                    <w:right w:val="single" w:sz="2" w:space="0" w:color="D9D9E3"/>
                  </w:divBdr>
                  <w:divsChild>
                    <w:div w:id="677584612">
                      <w:marLeft w:val="0"/>
                      <w:marRight w:val="0"/>
                      <w:marTop w:val="0"/>
                      <w:marBottom w:val="0"/>
                      <w:divBdr>
                        <w:top w:val="single" w:sz="2" w:space="0" w:color="D9D9E3"/>
                        <w:left w:val="single" w:sz="2" w:space="0" w:color="D9D9E3"/>
                        <w:bottom w:val="single" w:sz="2" w:space="0" w:color="D9D9E3"/>
                        <w:right w:val="single" w:sz="2" w:space="0" w:color="D9D9E3"/>
                      </w:divBdr>
                      <w:divsChild>
                        <w:div w:id="1772160341">
                          <w:marLeft w:val="0"/>
                          <w:marRight w:val="0"/>
                          <w:marTop w:val="0"/>
                          <w:marBottom w:val="0"/>
                          <w:divBdr>
                            <w:top w:val="none" w:sz="0" w:space="0" w:color="auto"/>
                            <w:left w:val="none" w:sz="0" w:space="0" w:color="auto"/>
                            <w:bottom w:val="none" w:sz="0" w:space="0" w:color="auto"/>
                            <w:right w:val="none" w:sz="0" w:space="0" w:color="auto"/>
                          </w:divBdr>
                          <w:divsChild>
                            <w:div w:id="17754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01566578">
                                  <w:marLeft w:val="0"/>
                                  <w:marRight w:val="0"/>
                                  <w:marTop w:val="0"/>
                                  <w:marBottom w:val="0"/>
                                  <w:divBdr>
                                    <w:top w:val="single" w:sz="2" w:space="0" w:color="D9D9E3"/>
                                    <w:left w:val="single" w:sz="2" w:space="0" w:color="D9D9E3"/>
                                    <w:bottom w:val="single" w:sz="2" w:space="0" w:color="D9D9E3"/>
                                    <w:right w:val="single" w:sz="2" w:space="0" w:color="D9D9E3"/>
                                  </w:divBdr>
                                  <w:divsChild>
                                    <w:div w:id="1817380595">
                                      <w:marLeft w:val="0"/>
                                      <w:marRight w:val="0"/>
                                      <w:marTop w:val="0"/>
                                      <w:marBottom w:val="0"/>
                                      <w:divBdr>
                                        <w:top w:val="single" w:sz="2" w:space="0" w:color="D9D9E3"/>
                                        <w:left w:val="single" w:sz="2" w:space="0" w:color="D9D9E3"/>
                                        <w:bottom w:val="single" w:sz="2" w:space="0" w:color="D9D9E3"/>
                                        <w:right w:val="single" w:sz="2" w:space="0" w:color="D9D9E3"/>
                                      </w:divBdr>
                                      <w:divsChild>
                                        <w:div w:id="1658149547">
                                          <w:marLeft w:val="0"/>
                                          <w:marRight w:val="0"/>
                                          <w:marTop w:val="0"/>
                                          <w:marBottom w:val="0"/>
                                          <w:divBdr>
                                            <w:top w:val="single" w:sz="2" w:space="0" w:color="D9D9E3"/>
                                            <w:left w:val="single" w:sz="2" w:space="0" w:color="D9D9E3"/>
                                            <w:bottom w:val="single" w:sz="2" w:space="0" w:color="D9D9E3"/>
                                            <w:right w:val="single" w:sz="2" w:space="0" w:color="D9D9E3"/>
                                          </w:divBdr>
                                          <w:divsChild>
                                            <w:div w:id="40718571">
                                              <w:marLeft w:val="0"/>
                                              <w:marRight w:val="0"/>
                                              <w:marTop w:val="0"/>
                                              <w:marBottom w:val="0"/>
                                              <w:divBdr>
                                                <w:top w:val="single" w:sz="2" w:space="0" w:color="D9D9E3"/>
                                                <w:left w:val="single" w:sz="2" w:space="0" w:color="D9D9E3"/>
                                                <w:bottom w:val="single" w:sz="2" w:space="0" w:color="D9D9E3"/>
                                                <w:right w:val="single" w:sz="2" w:space="0" w:color="D9D9E3"/>
                                              </w:divBdr>
                                              <w:divsChild>
                                                <w:div w:id="89814865">
                                                  <w:marLeft w:val="0"/>
                                                  <w:marRight w:val="0"/>
                                                  <w:marTop w:val="0"/>
                                                  <w:marBottom w:val="0"/>
                                                  <w:divBdr>
                                                    <w:top w:val="single" w:sz="2" w:space="0" w:color="D9D9E3"/>
                                                    <w:left w:val="single" w:sz="2" w:space="0" w:color="D9D9E3"/>
                                                    <w:bottom w:val="single" w:sz="2" w:space="0" w:color="D9D9E3"/>
                                                    <w:right w:val="single" w:sz="2" w:space="0" w:color="D9D9E3"/>
                                                  </w:divBdr>
                                                  <w:divsChild>
                                                    <w:div w:id="178900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3999393">
          <w:marLeft w:val="0"/>
          <w:marRight w:val="0"/>
          <w:marTop w:val="0"/>
          <w:marBottom w:val="0"/>
          <w:divBdr>
            <w:top w:val="none" w:sz="0" w:space="0" w:color="auto"/>
            <w:left w:val="none" w:sz="0" w:space="0" w:color="auto"/>
            <w:bottom w:val="none" w:sz="0" w:space="0" w:color="auto"/>
            <w:right w:val="none" w:sz="0" w:space="0" w:color="auto"/>
          </w:divBdr>
        </w:div>
      </w:divsChild>
    </w:div>
    <w:div w:id="1450396855">
      <w:bodyDiv w:val="1"/>
      <w:marLeft w:val="0"/>
      <w:marRight w:val="0"/>
      <w:marTop w:val="0"/>
      <w:marBottom w:val="0"/>
      <w:divBdr>
        <w:top w:val="none" w:sz="0" w:space="0" w:color="auto"/>
        <w:left w:val="none" w:sz="0" w:space="0" w:color="auto"/>
        <w:bottom w:val="none" w:sz="0" w:space="0" w:color="auto"/>
        <w:right w:val="none" w:sz="0" w:space="0" w:color="auto"/>
      </w:divBdr>
    </w:div>
    <w:div w:id="1474132643">
      <w:bodyDiv w:val="1"/>
      <w:marLeft w:val="0"/>
      <w:marRight w:val="0"/>
      <w:marTop w:val="0"/>
      <w:marBottom w:val="0"/>
      <w:divBdr>
        <w:top w:val="none" w:sz="0" w:space="0" w:color="auto"/>
        <w:left w:val="none" w:sz="0" w:space="0" w:color="auto"/>
        <w:bottom w:val="none" w:sz="0" w:space="0" w:color="auto"/>
        <w:right w:val="none" w:sz="0" w:space="0" w:color="auto"/>
      </w:divBdr>
    </w:div>
    <w:div w:id="1478061264">
      <w:bodyDiv w:val="1"/>
      <w:marLeft w:val="0"/>
      <w:marRight w:val="0"/>
      <w:marTop w:val="0"/>
      <w:marBottom w:val="0"/>
      <w:divBdr>
        <w:top w:val="none" w:sz="0" w:space="0" w:color="auto"/>
        <w:left w:val="none" w:sz="0" w:space="0" w:color="auto"/>
        <w:bottom w:val="none" w:sz="0" w:space="0" w:color="auto"/>
        <w:right w:val="none" w:sz="0" w:space="0" w:color="auto"/>
      </w:divBdr>
    </w:div>
    <w:div w:id="1484587719">
      <w:bodyDiv w:val="1"/>
      <w:marLeft w:val="0"/>
      <w:marRight w:val="0"/>
      <w:marTop w:val="0"/>
      <w:marBottom w:val="0"/>
      <w:divBdr>
        <w:top w:val="none" w:sz="0" w:space="0" w:color="auto"/>
        <w:left w:val="none" w:sz="0" w:space="0" w:color="auto"/>
        <w:bottom w:val="none" w:sz="0" w:space="0" w:color="auto"/>
        <w:right w:val="none" w:sz="0" w:space="0" w:color="auto"/>
      </w:divBdr>
    </w:div>
    <w:div w:id="1583417859">
      <w:bodyDiv w:val="1"/>
      <w:marLeft w:val="0"/>
      <w:marRight w:val="0"/>
      <w:marTop w:val="0"/>
      <w:marBottom w:val="0"/>
      <w:divBdr>
        <w:top w:val="none" w:sz="0" w:space="0" w:color="auto"/>
        <w:left w:val="none" w:sz="0" w:space="0" w:color="auto"/>
        <w:bottom w:val="none" w:sz="0" w:space="0" w:color="auto"/>
        <w:right w:val="none" w:sz="0" w:space="0" w:color="auto"/>
      </w:divBdr>
    </w:div>
    <w:div w:id="159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47637090">
          <w:marLeft w:val="0"/>
          <w:marRight w:val="0"/>
          <w:marTop w:val="0"/>
          <w:marBottom w:val="0"/>
          <w:divBdr>
            <w:top w:val="single" w:sz="2" w:space="0" w:color="D9D9E3"/>
            <w:left w:val="single" w:sz="2" w:space="0" w:color="D9D9E3"/>
            <w:bottom w:val="single" w:sz="2" w:space="0" w:color="D9D9E3"/>
            <w:right w:val="single" w:sz="2" w:space="0" w:color="D9D9E3"/>
          </w:divBdr>
          <w:divsChild>
            <w:div w:id="825365001">
              <w:marLeft w:val="0"/>
              <w:marRight w:val="0"/>
              <w:marTop w:val="0"/>
              <w:marBottom w:val="0"/>
              <w:divBdr>
                <w:top w:val="single" w:sz="2" w:space="0" w:color="D9D9E3"/>
                <w:left w:val="single" w:sz="2" w:space="0" w:color="D9D9E3"/>
                <w:bottom w:val="single" w:sz="2" w:space="0" w:color="D9D9E3"/>
                <w:right w:val="single" w:sz="2" w:space="0" w:color="D9D9E3"/>
              </w:divBdr>
              <w:divsChild>
                <w:div w:id="893392902">
                  <w:marLeft w:val="0"/>
                  <w:marRight w:val="0"/>
                  <w:marTop w:val="0"/>
                  <w:marBottom w:val="0"/>
                  <w:divBdr>
                    <w:top w:val="single" w:sz="2" w:space="0" w:color="D9D9E3"/>
                    <w:left w:val="single" w:sz="2" w:space="0" w:color="D9D9E3"/>
                    <w:bottom w:val="single" w:sz="2" w:space="0" w:color="D9D9E3"/>
                    <w:right w:val="single" w:sz="2" w:space="0" w:color="D9D9E3"/>
                  </w:divBdr>
                  <w:divsChild>
                    <w:div w:id="1573466060">
                      <w:marLeft w:val="0"/>
                      <w:marRight w:val="0"/>
                      <w:marTop w:val="0"/>
                      <w:marBottom w:val="0"/>
                      <w:divBdr>
                        <w:top w:val="single" w:sz="2" w:space="0" w:color="D9D9E3"/>
                        <w:left w:val="single" w:sz="2" w:space="0" w:color="D9D9E3"/>
                        <w:bottom w:val="single" w:sz="2" w:space="0" w:color="D9D9E3"/>
                        <w:right w:val="single" w:sz="2" w:space="0" w:color="D9D9E3"/>
                      </w:divBdr>
                      <w:divsChild>
                        <w:div w:id="1254389961">
                          <w:marLeft w:val="0"/>
                          <w:marRight w:val="0"/>
                          <w:marTop w:val="0"/>
                          <w:marBottom w:val="0"/>
                          <w:divBdr>
                            <w:top w:val="none" w:sz="0" w:space="0" w:color="auto"/>
                            <w:left w:val="none" w:sz="0" w:space="0" w:color="auto"/>
                            <w:bottom w:val="none" w:sz="0" w:space="0" w:color="auto"/>
                            <w:right w:val="none" w:sz="0" w:space="0" w:color="auto"/>
                          </w:divBdr>
                          <w:divsChild>
                            <w:div w:id="44839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802117472">
                                  <w:marLeft w:val="0"/>
                                  <w:marRight w:val="0"/>
                                  <w:marTop w:val="0"/>
                                  <w:marBottom w:val="0"/>
                                  <w:divBdr>
                                    <w:top w:val="single" w:sz="2" w:space="0" w:color="D9D9E3"/>
                                    <w:left w:val="single" w:sz="2" w:space="0" w:color="D9D9E3"/>
                                    <w:bottom w:val="single" w:sz="2" w:space="0" w:color="D9D9E3"/>
                                    <w:right w:val="single" w:sz="2" w:space="0" w:color="D9D9E3"/>
                                  </w:divBdr>
                                  <w:divsChild>
                                    <w:div w:id="575822672">
                                      <w:marLeft w:val="0"/>
                                      <w:marRight w:val="0"/>
                                      <w:marTop w:val="0"/>
                                      <w:marBottom w:val="0"/>
                                      <w:divBdr>
                                        <w:top w:val="single" w:sz="2" w:space="0" w:color="D9D9E3"/>
                                        <w:left w:val="single" w:sz="2" w:space="0" w:color="D9D9E3"/>
                                        <w:bottom w:val="single" w:sz="2" w:space="0" w:color="D9D9E3"/>
                                        <w:right w:val="single" w:sz="2" w:space="0" w:color="D9D9E3"/>
                                      </w:divBdr>
                                      <w:divsChild>
                                        <w:div w:id="1386903808">
                                          <w:marLeft w:val="0"/>
                                          <w:marRight w:val="0"/>
                                          <w:marTop w:val="0"/>
                                          <w:marBottom w:val="0"/>
                                          <w:divBdr>
                                            <w:top w:val="single" w:sz="2" w:space="0" w:color="D9D9E3"/>
                                            <w:left w:val="single" w:sz="2" w:space="0" w:color="D9D9E3"/>
                                            <w:bottom w:val="single" w:sz="2" w:space="0" w:color="D9D9E3"/>
                                            <w:right w:val="single" w:sz="2" w:space="0" w:color="D9D9E3"/>
                                          </w:divBdr>
                                          <w:divsChild>
                                            <w:div w:id="856700056">
                                              <w:marLeft w:val="0"/>
                                              <w:marRight w:val="0"/>
                                              <w:marTop w:val="0"/>
                                              <w:marBottom w:val="0"/>
                                              <w:divBdr>
                                                <w:top w:val="single" w:sz="2" w:space="0" w:color="D9D9E3"/>
                                                <w:left w:val="single" w:sz="2" w:space="0" w:color="D9D9E3"/>
                                                <w:bottom w:val="single" w:sz="2" w:space="0" w:color="D9D9E3"/>
                                                <w:right w:val="single" w:sz="2" w:space="0" w:color="D9D9E3"/>
                                              </w:divBdr>
                                              <w:divsChild>
                                                <w:div w:id="12809756">
                                                  <w:marLeft w:val="0"/>
                                                  <w:marRight w:val="0"/>
                                                  <w:marTop w:val="0"/>
                                                  <w:marBottom w:val="0"/>
                                                  <w:divBdr>
                                                    <w:top w:val="single" w:sz="2" w:space="0" w:color="D9D9E3"/>
                                                    <w:left w:val="single" w:sz="2" w:space="0" w:color="D9D9E3"/>
                                                    <w:bottom w:val="single" w:sz="2" w:space="0" w:color="D9D9E3"/>
                                                    <w:right w:val="single" w:sz="2" w:space="0" w:color="D9D9E3"/>
                                                  </w:divBdr>
                                                  <w:divsChild>
                                                    <w:div w:id="173434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6467775">
          <w:marLeft w:val="0"/>
          <w:marRight w:val="0"/>
          <w:marTop w:val="0"/>
          <w:marBottom w:val="0"/>
          <w:divBdr>
            <w:top w:val="none" w:sz="0" w:space="0" w:color="auto"/>
            <w:left w:val="none" w:sz="0" w:space="0" w:color="auto"/>
            <w:bottom w:val="none" w:sz="0" w:space="0" w:color="auto"/>
            <w:right w:val="none" w:sz="0" w:space="0" w:color="auto"/>
          </w:divBdr>
        </w:div>
      </w:divsChild>
    </w:div>
    <w:div w:id="1613509158">
      <w:bodyDiv w:val="1"/>
      <w:marLeft w:val="0"/>
      <w:marRight w:val="0"/>
      <w:marTop w:val="0"/>
      <w:marBottom w:val="0"/>
      <w:divBdr>
        <w:top w:val="none" w:sz="0" w:space="0" w:color="auto"/>
        <w:left w:val="none" w:sz="0" w:space="0" w:color="auto"/>
        <w:bottom w:val="none" w:sz="0" w:space="0" w:color="auto"/>
        <w:right w:val="none" w:sz="0" w:space="0" w:color="auto"/>
      </w:divBdr>
    </w:div>
    <w:div w:id="1624341175">
      <w:bodyDiv w:val="1"/>
      <w:marLeft w:val="0"/>
      <w:marRight w:val="0"/>
      <w:marTop w:val="0"/>
      <w:marBottom w:val="0"/>
      <w:divBdr>
        <w:top w:val="none" w:sz="0" w:space="0" w:color="auto"/>
        <w:left w:val="none" w:sz="0" w:space="0" w:color="auto"/>
        <w:bottom w:val="none" w:sz="0" w:space="0" w:color="auto"/>
        <w:right w:val="none" w:sz="0" w:space="0" w:color="auto"/>
      </w:divBdr>
    </w:div>
    <w:div w:id="1630742930">
      <w:bodyDiv w:val="1"/>
      <w:marLeft w:val="0"/>
      <w:marRight w:val="0"/>
      <w:marTop w:val="0"/>
      <w:marBottom w:val="0"/>
      <w:divBdr>
        <w:top w:val="none" w:sz="0" w:space="0" w:color="auto"/>
        <w:left w:val="none" w:sz="0" w:space="0" w:color="auto"/>
        <w:bottom w:val="none" w:sz="0" w:space="0" w:color="auto"/>
        <w:right w:val="none" w:sz="0" w:space="0" w:color="auto"/>
      </w:divBdr>
    </w:div>
    <w:div w:id="1644850589">
      <w:bodyDiv w:val="1"/>
      <w:marLeft w:val="0"/>
      <w:marRight w:val="0"/>
      <w:marTop w:val="0"/>
      <w:marBottom w:val="0"/>
      <w:divBdr>
        <w:top w:val="none" w:sz="0" w:space="0" w:color="auto"/>
        <w:left w:val="none" w:sz="0" w:space="0" w:color="auto"/>
        <w:bottom w:val="none" w:sz="0" w:space="0" w:color="auto"/>
        <w:right w:val="none" w:sz="0" w:space="0" w:color="auto"/>
      </w:divBdr>
    </w:div>
    <w:div w:id="1655596896">
      <w:bodyDiv w:val="1"/>
      <w:marLeft w:val="0"/>
      <w:marRight w:val="0"/>
      <w:marTop w:val="0"/>
      <w:marBottom w:val="0"/>
      <w:divBdr>
        <w:top w:val="none" w:sz="0" w:space="0" w:color="auto"/>
        <w:left w:val="none" w:sz="0" w:space="0" w:color="auto"/>
        <w:bottom w:val="none" w:sz="0" w:space="0" w:color="auto"/>
        <w:right w:val="none" w:sz="0" w:space="0" w:color="auto"/>
      </w:divBdr>
    </w:div>
    <w:div w:id="1663509060">
      <w:bodyDiv w:val="1"/>
      <w:marLeft w:val="0"/>
      <w:marRight w:val="0"/>
      <w:marTop w:val="0"/>
      <w:marBottom w:val="0"/>
      <w:divBdr>
        <w:top w:val="none" w:sz="0" w:space="0" w:color="auto"/>
        <w:left w:val="none" w:sz="0" w:space="0" w:color="auto"/>
        <w:bottom w:val="none" w:sz="0" w:space="0" w:color="auto"/>
        <w:right w:val="none" w:sz="0" w:space="0" w:color="auto"/>
      </w:divBdr>
    </w:div>
    <w:div w:id="1665742500">
      <w:bodyDiv w:val="1"/>
      <w:marLeft w:val="0"/>
      <w:marRight w:val="0"/>
      <w:marTop w:val="0"/>
      <w:marBottom w:val="0"/>
      <w:divBdr>
        <w:top w:val="none" w:sz="0" w:space="0" w:color="auto"/>
        <w:left w:val="none" w:sz="0" w:space="0" w:color="auto"/>
        <w:bottom w:val="none" w:sz="0" w:space="0" w:color="auto"/>
        <w:right w:val="none" w:sz="0" w:space="0" w:color="auto"/>
      </w:divBdr>
    </w:div>
    <w:div w:id="1686666152">
      <w:bodyDiv w:val="1"/>
      <w:marLeft w:val="0"/>
      <w:marRight w:val="0"/>
      <w:marTop w:val="0"/>
      <w:marBottom w:val="0"/>
      <w:divBdr>
        <w:top w:val="none" w:sz="0" w:space="0" w:color="auto"/>
        <w:left w:val="none" w:sz="0" w:space="0" w:color="auto"/>
        <w:bottom w:val="none" w:sz="0" w:space="0" w:color="auto"/>
        <w:right w:val="none" w:sz="0" w:space="0" w:color="auto"/>
      </w:divBdr>
    </w:div>
    <w:div w:id="1709716251">
      <w:bodyDiv w:val="1"/>
      <w:marLeft w:val="0"/>
      <w:marRight w:val="0"/>
      <w:marTop w:val="0"/>
      <w:marBottom w:val="0"/>
      <w:divBdr>
        <w:top w:val="none" w:sz="0" w:space="0" w:color="auto"/>
        <w:left w:val="none" w:sz="0" w:space="0" w:color="auto"/>
        <w:bottom w:val="none" w:sz="0" w:space="0" w:color="auto"/>
        <w:right w:val="none" w:sz="0" w:space="0" w:color="auto"/>
      </w:divBdr>
    </w:div>
    <w:div w:id="1711876025">
      <w:bodyDiv w:val="1"/>
      <w:marLeft w:val="0"/>
      <w:marRight w:val="0"/>
      <w:marTop w:val="0"/>
      <w:marBottom w:val="0"/>
      <w:divBdr>
        <w:top w:val="none" w:sz="0" w:space="0" w:color="auto"/>
        <w:left w:val="none" w:sz="0" w:space="0" w:color="auto"/>
        <w:bottom w:val="none" w:sz="0" w:space="0" w:color="auto"/>
        <w:right w:val="none" w:sz="0" w:space="0" w:color="auto"/>
      </w:divBdr>
    </w:div>
    <w:div w:id="1738088003">
      <w:bodyDiv w:val="1"/>
      <w:marLeft w:val="0"/>
      <w:marRight w:val="0"/>
      <w:marTop w:val="0"/>
      <w:marBottom w:val="0"/>
      <w:divBdr>
        <w:top w:val="none" w:sz="0" w:space="0" w:color="auto"/>
        <w:left w:val="none" w:sz="0" w:space="0" w:color="auto"/>
        <w:bottom w:val="none" w:sz="0" w:space="0" w:color="auto"/>
        <w:right w:val="none" w:sz="0" w:space="0" w:color="auto"/>
      </w:divBdr>
    </w:div>
    <w:div w:id="1759789455">
      <w:bodyDiv w:val="1"/>
      <w:marLeft w:val="0"/>
      <w:marRight w:val="0"/>
      <w:marTop w:val="0"/>
      <w:marBottom w:val="0"/>
      <w:divBdr>
        <w:top w:val="none" w:sz="0" w:space="0" w:color="auto"/>
        <w:left w:val="none" w:sz="0" w:space="0" w:color="auto"/>
        <w:bottom w:val="none" w:sz="0" w:space="0" w:color="auto"/>
        <w:right w:val="none" w:sz="0" w:space="0" w:color="auto"/>
      </w:divBdr>
    </w:div>
    <w:div w:id="1789471450">
      <w:bodyDiv w:val="1"/>
      <w:marLeft w:val="0"/>
      <w:marRight w:val="0"/>
      <w:marTop w:val="0"/>
      <w:marBottom w:val="0"/>
      <w:divBdr>
        <w:top w:val="none" w:sz="0" w:space="0" w:color="auto"/>
        <w:left w:val="none" w:sz="0" w:space="0" w:color="auto"/>
        <w:bottom w:val="none" w:sz="0" w:space="0" w:color="auto"/>
        <w:right w:val="none" w:sz="0" w:space="0" w:color="auto"/>
      </w:divBdr>
    </w:div>
    <w:div w:id="1808621774">
      <w:bodyDiv w:val="1"/>
      <w:marLeft w:val="0"/>
      <w:marRight w:val="0"/>
      <w:marTop w:val="0"/>
      <w:marBottom w:val="0"/>
      <w:divBdr>
        <w:top w:val="none" w:sz="0" w:space="0" w:color="auto"/>
        <w:left w:val="none" w:sz="0" w:space="0" w:color="auto"/>
        <w:bottom w:val="none" w:sz="0" w:space="0" w:color="auto"/>
        <w:right w:val="none" w:sz="0" w:space="0" w:color="auto"/>
      </w:divBdr>
    </w:div>
    <w:div w:id="1919247257">
      <w:bodyDiv w:val="1"/>
      <w:marLeft w:val="0"/>
      <w:marRight w:val="0"/>
      <w:marTop w:val="0"/>
      <w:marBottom w:val="0"/>
      <w:divBdr>
        <w:top w:val="none" w:sz="0" w:space="0" w:color="auto"/>
        <w:left w:val="none" w:sz="0" w:space="0" w:color="auto"/>
        <w:bottom w:val="none" w:sz="0" w:space="0" w:color="auto"/>
        <w:right w:val="none" w:sz="0" w:space="0" w:color="auto"/>
      </w:divBdr>
    </w:div>
    <w:div w:id="1922596418">
      <w:bodyDiv w:val="1"/>
      <w:marLeft w:val="0"/>
      <w:marRight w:val="0"/>
      <w:marTop w:val="0"/>
      <w:marBottom w:val="0"/>
      <w:divBdr>
        <w:top w:val="none" w:sz="0" w:space="0" w:color="auto"/>
        <w:left w:val="none" w:sz="0" w:space="0" w:color="auto"/>
        <w:bottom w:val="none" w:sz="0" w:space="0" w:color="auto"/>
        <w:right w:val="none" w:sz="0" w:space="0" w:color="auto"/>
      </w:divBdr>
    </w:div>
    <w:div w:id="1923024798">
      <w:bodyDiv w:val="1"/>
      <w:marLeft w:val="0"/>
      <w:marRight w:val="0"/>
      <w:marTop w:val="0"/>
      <w:marBottom w:val="0"/>
      <w:divBdr>
        <w:top w:val="none" w:sz="0" w:space="0" w:color="auto"/>
        <w:left w:val="none" w:sz="0" w:space="0" w:color="auto"/>
        <w:bottom w:val="none" w:sz="0" w:space="0" w:color="auto"/>
        <w:right w:val="none" w:sz="0" w:space="0" w:color="auto"/>
      </w:divBdr>
    </w:div>
    <w:div w:id="1931355468">
      <w:bodyDiv w:val="1"/>
      <w:marLeft w:val="0"/>
      <w:marRight w:val="0"/>
      <w:marTop w:val="0"/>
      <w:marBottom w:val="0"/>
      <w:divBdr>
        <w:top w:val="none" w:sz="0" w:space="0" w:color="auto"/>
        <w:left w:val="none" w:sz="0" w:space="0" w:color="auto"/>
        <w:bottom w:val="none" w:sz="0" w:space="0" w:color="auto"/>
        <w:right w:val="none" w:sz="0" w:space="0" w:color="auto"/>
      </w:divBdr>
    </w:div>
    <w:div w:id="1937322683">
      <w:bodyDiv w:val="1"/>
      <w:marLeft w:val="0"/>
      <w:marRight w:val="0"/>
      <w:marTop w:val="0"/>
      <w:marBottom w:val="0"/>
      <w:divBdr>
        <w:top w:val="none" w:sz="0" w:space="0" w:color="auto"/>
        <w:left w:val="none" w:sz="0" w:space="0" w:color="auto"/>
        <w:bottom w:val="none" w:sz="0" w:space="0" w:color="auto"/>
        <w:right w:val="none" w:sz="0" w:space="0" w:color="auto"/>
      </w:divBdr>
    </w:div>
    <w:div w:id="1955403590">
      <w:bodyDiv w:val="1"/>
      <w:marLeft w:val="0"/>
      <w:marRight w:val="0"/>
      <w:marTop w:val="0"/>
      <w:marBottom w:val="0"/>
      <w:divBdr>
        <w:top w:val="none" w:sz="0" w:space="0" w:color="auto"/>
        <w:left w:val="none" w:sz="0" w:space="0" w:color="auto"/>
        <w:bottom w:val="none" w:sz="0" w:space="0" w:color="auto"/>
        <w:right w:val="none" w:sz="0" w:space="0" w:color="auto"/>
      </w:divBdr>
    </w:div>
    <w:div w:id="1980064639">
      <w:bodyDiv w:val="1"/>
      <w:marLeft w:val="0"/>
      <w:marRight w:val="0"/>
      <w:marTop w:val="0"/>
      <w:marBottom w:val="0"/>
      <w:divBdr>
        <w:top w:val="none" w:sz="0" w:space="0" w:color="auto"/>
        <w:left w:val="none" w:sz="0" w:space="0" w:color="auto"/>
        <w:bottom w:val="none" w:sz="0" w:space="0" w:color="auto"/>
        <w:right w:val="none" w:sz="0" w:space="0" w:color="auto"/>
      </w:divBdr>
    </w:div>
    <w:div w:id="1983926095">
      <w:bodyDiv w:val="1"/>
      <w:marLeft w:val="0"/>
      <w:marRight w:val="0"/>
      <w:marTop w:val="0"/>
      <w:marBottom w:val="0"/>
      <w:divBdr>
        <w:top w:val="none" w:sz="0" w:space="0" w:color="auto"/>
        <w:left w:val="none" w:sz="0" w:space="0" w:color="auto"/>
        <w:bottom w:val="none" w:sz="0" w:space="0" w:color="auto"/>
        <w:right w:val="none" w:sz="0" w:space="0" w:color="auto"/>
      </w:divBdr>
    </w:div>
    <w:div w:id="1987010982">
      <w:bodyDiv w:val="1"/>
      <w:marLeft w:val="0"/>
      <w:marRight w:val="0"/>
      <w:marTop w:val="0"/>
      <w:marBottom w:val="0"/>
      <w:divBdr>
        <w:top w:val="none" w:sz="0" w:space="0" w:color="auto"/>
        <w:left w:val="none" w:sz="0" w:space="0" w:color="auto"/>
        <w:bottom w:val="none" w:sz="0" w:space="0" w:color="auto"/>
        <w:right w:val="none" w:sz="0" w:space="0" w:color="auto"/>
      </w:divBdr>
    </w:div>
    <w:div w:id="1994791633">
      <w:bodyDiv w:val="1"/>
      <w:marLeft w:val="0"/>
      <w:marRight w:val="0"/>
      <w:marTop w:val="0"/>
      <w:marBottom w:val="0"/>
      <w:divBdr>
        <w:top w:val="none" w:sz="0" w:space="0" w:color="auto"/>
        <w:left w:val="none" w:sz="0" w:space="0" w:color="auto"/>
        <w:bottom w:val="none" w:sz="0" w:space="0" w:color="auto"/>
        <w:right w:val="none" w:sz="0" w:space="0" w:color="auto"/>
      </w:divBdr>
    </w:div>
    <w:div w:id="2016883723">
      <w:bodyDiv w:val="1"/>
      <w:marLeft w:val="0"/>
      <w:marRight w:val="0"/>
      <w:marTop w:val="0"/>
      <w:marBottom w:val="0"/>
      <w:divBdr>
        <w:top w:val="none" w:sz="0" w:space="0" w:color="auto"/>
        <w:left w:val="none" w:sz="0" w:space="0" w:color="auto"/>
        <w:bottom w:val="none" w:sz="0" w:space="0" w:color="auto"/>
        <w:right w:val="none" w:sz="0" w:space="0" w:color="auto"/>
      </w:divBdr>
    </w:div>
    <w:div w:id="2076470046">
      <w:bodyDiv w:val="1"/>
      <w:marLeft w:val="0"/>
      <w:marRight w:val="0"/>
      <w:marTop w:val="0"/>
      <w:marBottom w:val="0"/>
      <w:divBdr>
        <w:top w:val="none" w:sz="0" w:space="0" w:color="auto"/>
        <w:left w:val="none" w:sz="0" w:space="0" w:color="auto"/>
        <w:bottom w:val="none" w:sz="0" w:space="0" w:color="auto"/>
        <w:right w:val="none" w:sz="0" w:space="0" w:color="auto"/>
      </w:divBdr>
      <w:divsChild>
        <w:div w:id="1442450651">
          <w:marLeft w:val="0"/>
          <w:marRight w:val="0"/>
          <w:marTop w:val="0"/>
          <w:marBottom w:val="0"/>
          <w:divBdr>
            <w:top w:val="single" w:sz="2" w:space="0" w:color="D9D9E3"/>
            <w:left w:val="single" w:sz="2" w:space="0" w:color="D9D9E3"/>
            <w:bottom w:val="single" w:sz="2" w:space="0" w:color="D9D9E3"/>
            <w:right w:val="single" w:sz="2" w:space="0" w:color="D9D9E3"/>
          </w:divBdr>
          <w:divsChild>
            <w:div w:id="1032653977">
              <w:marLeft w:val="0"/>
              <w:marRight w:val="0"/>
              <w:marTop w:val="0"/>
              <w:marBottom w:val="0"/>
              <w:divBdr>
                <w:top w:val="single" w:sz="2" w:space="0" w:color="D9D9E3"/>
                <w:left w:val="single" w:sz="2" w:space="0" w:color="D9D9E3"/>
                <w:bottom w:val="single" w:sz="2" w:space="0" w:color="D9D9E3"/>
                <w:right w:val="single" w:sz="2" w:space="0" w:color="D9D9E3"/>
              </w:divBdr>
              <w:divsChild>
                <w:div w:id="434522549">
                  <w:marLeft w:val="0"/>
                  <w:marRight w:val="0"/>
                  <w:marTop w:val="0"/>
                  <w:marBottom w:val="0"/>
                  <w:divBdr>
                    <w:top w:val="single" w:sz="2" w:space="0" w:color="D9D9E3"/>
                    <w:left w:val="single" w:sz="2" w:space="0" w:color="D9D9E3"/>
                    <w:bottom w:val="single" w:sz="2" w:space="0" w:color="D9D9E3"/>
                    <w:right w:val="single" w:sz="2" w:space="0" w:color="D9D9E3"/>
                  </w:divBdr>
                  <w:divsChild>
                    <w:div w:id="70079591">
                      <w:marLeft w:val="0"/>
                      <w:marRight w:val="0"/>
                      <w:marTop w:val="0"/>
                      <w:marBottom w:val="0"/>
                      <w:divBdr>
                        <w:top w:val="single" w:sz="2" w:space="0" w:color="D9D9E3"/>
                        <w:left w:val="single" w:sz="2" w:space="0" w:color="D9D9E3"/>
                        <w:bottom w:val="single" w:sz="2" w:space="0" w:color="D9D9E3"/>
                        <w:right w:val="single" w:sz="2" w:space="0" w:color="D9D9E3"/>
                      </w:divBdr>
                      <w:divsChild>
                        <w:div w:id="569123219">
                          <w:marLeft w:val="0"/>
                          <w:marRight w:val="0"/>
                          <w:marTop w:val="0"/>
                          <w:marBottom w:val="0"/>
                          <w:divBdr>
                            <w:top w:val="none" w:sz="0" w:space="0" w:color="auto"/>
                            <w:left w:val="none" w:sz="0" w:space="0" w:color="auto"/>
                            <w:bottom w:val="none" w:sz="0" w:space="0" w:color="auto"/>
                            <w:right w:val="none" w:sz="0" w:space="0" w:color="auto"/>
                          </w:divBdr>
                          <w:divsChild>
                            <w:div w:id="112696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87211">
                                  <w:marLeft w:val="0"/>
                                  <w:marRight w:val="0"/>
                                  <w:marTop w:val="0"/>
                                  <w:marBottom w:val="0"/>
                                  <w:divBdr>
                                    <w:top w:val="single" w:sz="2" w:space="0" w:color="D9D9E3"/>
                                    <w:left w:val="single" w:sz="2" w:space="0" w:color="D9D9E3"/>
                                    <w:bottom w:val="single" w:sz="2" w:space="0" w:color="D9D9E3"/>
                                    <w:right w:val="single" w:sz="2" w:space="0" w:color="D9D9E3"/>
                                  </w:divBdr>
                                  <w:divsChild>
                                    <w:div w:id="1647398241">
                                      <w:marLeft w:val="0"/>
                                      <w:marRight w:val="0"/>
                                      <w:marTop w:val="0"/>
                                      <w:marBottom w:val="0"/>
                                      <w:divBdr>
                                        <w:top w:val="single" w:sz="2" w:space="0" w:color="D9D9E3"/>
                                        <w:left w:val="single" w:sz="2" w:space="0" w:color="D9D9E3"/>
                                        <w:bottom w:val="single" w:sz="2" w:space="0" w:color="D9D9E3"/>
                                        <w:right w:val="single" w:sz="2" w:space="0" w:color="D9D9E3"/>
                                      </w:divBdr>
                                      <w:divsChild>
                                        <w:div w:id="840899148">
                                          <w:marLeft w:val="0"/>
                                          <w:marRight w:val="0"/>
                                          <w:marTop w:val="0"/>
                                          <w:marBottom w:val="0"/>
                                          <w:divBdr>
                                            <w:top w:val="single" w:sz="2" w:space="0" w:color="D9D9E3"/>
                                            <w:left w:val="single" w:sz="2" w:space="0" w:color="D9D9E3"/>
                                            <w:bottom w:val="single" w:sz="2" w:space="0" w:color="D9D9E3"/>
                                            <w:right w:val="single" w:sz="2" w:space="0" w:color="D9D9E3"/>
                                          </w:divBdr>
                                          <w:divsChild>
                                            <w:div w:id="680788263">
                                              <w:marLeft w:val="0"/>
                                              <w:marRight w:val="0"/>
                                              <w:marTop w:val="0"/>
                                              <w:marBottom w:val="0"/>
                                              <w:divBdr>
                                                <w:top w:val="single" w:sz="2" w:space="0" w:color="D9D9E3"/>
                                                <w:left w:val="single" w:sz="2" w:space="0" w:color="D9D9E3"/>
                                                <w:bottom w:val="single" w:sz="2" w:space="0" w:color="D9D9E3"/>
                                                <w:right w:val="single" w:sz="2" w:space="0" w:color="D9D9E3"/>
                                              </w:divBdr>
                                              <w:divsChild>
                                                <w:div w:id="2348256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8062015">
          <w:marLeft w:val="0"/>
          <w:marRight w:val="0"/>
          <w:marTop w:val="0"/>
          <w:marBottom w:val="0"/>
          <w:divBdr>
            <w:top w:val="none" w:sz="0" w:space="0" w:color="auto"/>
            <w:left w:val="none" w:sz="0" w:space="0" w:color="auto"/>
            <w:bottom w:val="none" w:sz="0" w:space="0" w:color="auto"/>
            <w:right w:val="none" w:sz="0" w:space="0" w:color="auto"/>
          </w:divBdr>
        </w:div>
      </w:divsChild>
    </w:div>
    <w:div w:id="2107115007">
      <w:bodyDiv w:val="1"/>
      <w:marLeft w:val="0"/>
      <w:marRight w:val="0"/>
      <w:marTop w:val="0"/>
      <w:marBottom w:val="0"/>
      <w:divBdr>
        <w:top w:val="none" w:sz="0" w:space="0" w:color="auto"/>
        <w:left w:val="none" w:sz="0" w:space="0" w:color="auto"/>
        <w:bottom w:val="none" w:sz="0" w:space="0" w:color="auto"/>
        <w:right w:val="none" w:sz="0" w:space="0" w:color="auto"/>
      </w:divBdr>
    </w:div>
    <w:div w:id="21400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uemint.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depen.io/" TargetMode="External"/><Relationship Id="rId17" Type="http://schemas.openxmlformats.org/officeDocument/2006/relationships/hyperlink" Target="https://imagecolorpicker.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css/css_boxmodel.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reefrontend.com/css-button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7" ma:contentTypeDescription="Create a new document." ma:contentTypeScope="" ma:versionID="9913801d6db84cebd02f97661bbc4034">
  <xsd:schema xmlns:xsd="http://www.w3.org/2001/XMLSchema" xmlns:xs="http://www.w3.org/2001/XMLSchema" xmlns:p="http://schemas.microsoft.com/office/2006/metadata/properties" xmlns:ns3="3ae3bfd0-4632-4511-9069-0a83f4696520" xmlns:ns4="fe9f04eb-6f36-44ea-9b02-ede977f56606" targetNamespace="http://schemas.microsoft.com/office/2006/metadata/properties" ma:root="true" ma:fieldsID="fa8073f5dbfbfcdbfa029afb71d7cca4" ns3:_="" ns4:_="">
    <xsd:import namespace="3ae3bfd0-4632-4511-9069-0a83f4696520"/>
    <xsd:import namespace="fe9f04eb-6f36-44ea-9b02-ede977f566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Props1.xml><?xml version="1.0" encoding="utf-8"?>
<ds:datastoreItem xmlns:ds="http://schemas.openxmlformats.org/officeDocument/2006/customXml" ds:itemID="{3DF04411-58C8-4678-B41F-D48B40275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3bfd0-4632-4511-9069-0a83f4696520"/>
    <ds:schemaRef ds:uri="fe9f04eb-6f36-44ea-9b02-ede977f56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5A2EC-32E9-41FB-9F21-056F146FED1D}">
  <ds:schemaRefs>
    <ds:schemaRef ds:uri="http://schemas.openxmlformats.org/officeDocument/2006/bibliography"/>
  </ds:schemaRefs>
</ds:datastoreItem>
</file>

<file path=customXml/itemProps3.xml><?xml version="1.0" encoding="utf-8"?>
<ds:datastoreItem xmlns:ds="http://schemas.openxmlformats.org/officeDocument/2006/customXml" ds:itemID="{79DE9063-F264-44C2-AEC1-69D03CFA8BC1}">
  <ds:schemaRefs>
    <ds:schemaRef ds:uri="http://schemas.microsoft.com/sharepoint/v3/contenttype/forms"/>
  </ds:schemaRefs>
</ds:datastoreItem>
</file>

<file path=customXml/itemProps4.xml><?xml version="1.0" encoding="utf-8"?>
<ds:datastoreItem xmlns:ds="http://schemas.openxmlformats.org/officeDocument/2006/customXml" ds:itemID="{CC0C249D-D613-4DB0-8636-21C95960F12B}">
  <ds:schemaRefs>
    <ds:schemaRef ds:uri="http://schemas.microsoft.com/office/2006/metadata/properties"/>
    <ds:schemaRef ds:uri="http://schemas.microsoft.com/office/infopath/2007/PartnerControls"/>
    <ds:schemaRef ds:uri="3ae3bfd0-4632-4511-9069-0a83f4696520"/>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15213</Words>
  <Characters>86716</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101726</CharactersWithSpaces>
  <SharedDoc>false</SharedDoc>
  <HLinks>
    <vt:vector size="36" baseType="variant">
      <vt:variant>
        <vt:i4>5374043</vt:i4>
      </vt:variant>
      <vt:variant>
        <vt:i4>15</vt:i4>
      </vt:variant>
      <vt:variant>
        <vt:i4>0</vt:i4>
      </vt:variant>
      <vt:variant>
        <vt:i4>5</vt:i4>
      </vt:variant>
      <vt:variant>
        <vt:lpwstr>https://imagecolorpicker.com/en/</vt:lpwstr>
      </vt:variant>
      <vt:variant>
        <vt:lpwstr/>
      </vt:variant>
      <vt:variant>
        <vt:i4>1966195</vt:i4>
      </vt:variant>
      <vt:variant>
        <vt:i4>12</vt:i4>
      </vt:variant>
      <vt:variant>
        <vt:i4>0</vt:i4>
      </vt:variant>
      <vt:variant>
        <vt:i4>5</vt:i4>
      </vt:variant>
      <vt:variant>
        <vt:lpwstr>https://www.w3schools.com/css/css_boxmodel.asp</vt:lpwstr>
      </vt:variant>
      <vt:variant>
        <vt:lpwstr/>
      </vt:variant>
      <vt:variant>
        <vt:i4>983055</vt:i4>
      </vt:variant>
      <vt:variant>
        <vt:i4>9</vt:i4>
      </vt:variant>
      <vt:variant>
        <vt:i4>0</vt:i4>
      </vt:variant>
      <vt:variant>
        <vt:i4>5</vt:i4>
      </vt:variant>
      <vt:variant>
        <vt:lpwstr>https://freefrontend.com/css-buttons/</vt:lpwstr>
      </vt:variant>
      <vt:variant>
        <vt:lpwstr/>
      </vt:variant>
      <vt:variant>
        <vt:i4>3080231</vt:i4>
      </vt:variant>
      <vt:variant>
        <vt:i4>6</vt:i4>
      </vt:variant>
      <vt:variant>
        <vt:i4>0</vt:i4>
      </vt:variant>
      <vt:variant>
        <vt:i4>5</vt:i4>
      </vt:variant>
      <vt:variant>
        <vt:lpwstr>https://www.geeksforgeeks.org/</vt:lpwstr>
      </vt:variant>
      <vt:variant>
        <vt:lpwstr/>
      </vt:variant>
      <vt:variant>
        <vt:i4>589918</vt:i4>
      </vt:variant>
      <vt:variant>
        <vt:i4>3</vt:i4>
      </vt:variant>
      <vt:variant>
        <vt:i4>0</vt:i4>
      </vt:variant>
      <vt:variant>
        <vt:i4>5</vt:i4>
      </vt:variant>
      <vt:variant>
        <vt:lpwstr>https://huemint.com/</vt:lpwstr>
      </vt:variant>
      <vt:variant>
        <vt:lpwstr/>
      </vt:variant>
      <vt:variant>
        <vt:i4>4128816</vt:i4>
      </vt:variant>
      <vt:variant>
        <vt:i4>0</vt:i4>
      </vt:variant>
      <vt:variant>
        <vt:i4>0</vt:i4>
      </vt:variant>
      <vt:variant>
        <vt:i4>5</vt:i4>
      </vt:variant>
      <vt:variant>
        <vt:lpwstr>https://codepen.io/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GARG</dc:creator>
  <cp:keywords/>
  <dc:description/>
  <cp:lastModifiedBy>AYUSH  GARG</cp:lastModifiedBy>
  <cp:revision>4</cp:revision>
  <cp:lastPrinted>2023-11-16T02:14:00Z</cp:lastPrinted>
  <dcterms:created xsi:type="dcterms:W3CDTF">2023-11-23T20:34:00Z</dcterms:created>
  <dcterms:modified xsi:type="dcterms:W3CDTF">2023-11-23T21:07:00Z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